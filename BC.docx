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212" w:type="dxa"/>
        <w:tblLook w:val="04A0" w:firstRow="1" w:lastRow="0" w:firstColumn="1" w:lastColumn="0" w:noHBand="0" w:noVBand="1"/>
      </w:tblPr>
      <w:tblGrid>
        <w:gridCol w:w="7998"/>
      </w:tblGrid>
      <w:tr w:rsidR="004A6EBC" w:rsidRPr="00B27CEB" w:rsidTr="004A6EBC">
        <w:trPr>
          <w:trHeight w:val="672"/>
        </w:trPr>
        <w:tc>
          <w:tcPr>
            <w:tcW w:w="8926" w:type="dxa"/>
            <w:tcBorders>
              <w:bottom w:val="nil"/>
            </w:tcBorders>
          </w:tcPr>
          <w:p w:rsidR="004A6EBC" w:rsidRPr="00B27CEB" w:rsidRDefault="004A6EBC" w:rsidP="00272B3F">
            <w:pPr>
              <w:pStyle w:val="Heading1"/>
              <w:spacing w:line="24" w:lineRule="atLeast"/>
              <w:jc w:val="center"/>
              <w:outlineLvl w:val="0"/>
              <w:rPr>
                <w:rFonts w:ascii="Times New Roman" w:eastAsia="Times New Roman" w:hAnsi="Times New Roman" w:cs="Times New Roman"/>
                <w:b w:val="0"/>
                <w:szCs w:val="26"/>
                <w:lang w:eastAsia="x-none"/>
              </w:rPr>
            </w:pPr>
            <w:bookmarkStart w:id="0" w:name="_Toc449483182"/>
            <w:bookmarkStart w:id="1" w:name="_Toc448216111"/>
            <w:bookmarkStart w:id="2" w:name="_Toc449386666"/>
            <w:bookmarkStart w:id="3" w:name="_Toc449483187"/>
            <w:r w:rsidRPr="00B27CEB">
              <w:rPr>
                <w:rFonts w:ascii="Times New Roman" w:eastAsia="Times New Roman" w:hAnsi="Times New Roman" w:cs="Times New Roman"/>
                <w:color w:val="auto"/>
                <w:szCs w:val="26"/>
                <w:lang w:eastAsia="x-none"/>
              </w:rPr>
              <w:t>NHẬN XÉT CỦA GIẢNG VIÊN HƯỚNG DẪN</w:t>
            </w:r>
            <w:bookmarkEnd w:id="0"/>
          </w:p>
        </w:tc>
      </w:tr>
      <w:tr w:rsidR="004A6EBC" w:rsidRPr="00B27CEB" w:rsidTr="004A6EBC">
        <w:trPr>
          <w:trHeight w:val="9501"/>
        </w:trPr>
        <w:tc>
          <w:tcPr>
            <w:tcW w:w="8926" w:type="dxa"/>
            <w:tcBorders>
              <w:top w:val="nil"/>
              <w:bottom w:val="nil"/>
            </w:tcBorders>
          </w:tcPr>
          <w:p w:rsidR="004A6EBC" w:rsidRPr="00B27CEB" w:rsidRDefault="004A6EBC" w:rsidP="00272B3F">
            <w:pPr>
              <w:tabs>
                <w:tab w:val="right" w:leader="dot" w:pos="8710"/>
              </w:tabs>
              <w:spacing w:line="24" w:lineRule="atLeast"/>
              <w:ind w:firstLine="892"/>
              <w:rPr>
                <w:rFonts w:ascii="Times New Roman" w:hAnsi="Times New Roman" w:cs="Times New Roman"/>
              </w:rPr>
            </w:pPr>
            <w:r w:rsidRPr="00B27CEB">
              <w:rPr>
                <w:rFonts w:ascii="Times New Roman" w:hAnsi="Times New Roman" w:cs="Times New Roman"/>
              </w:rPr>
              <w:tab/>
            </w:r>
          </w:p>
          <w:p w:rsidR="004A6EBC" w:rsidRPr="00B27CEB" w:rsidRDefault="004A6EBC" w:rsidP="00272B3F">
            <w:pPr>
              <w:tabs>
                <w:tab w:val="right" w:leader="dot" w:pos="8710"/>
              </w:tabs>
              <w:spacing w:line="24" w:lineRule="atLeast"/>
              <w:rPr>
                <w:rFonts w:ascii="Times New Roman" w:hAnsi="Times New Roman" w:cs="Times New Roman"/>
              </w:rPr>
            </w:pPr>
            <w:r w:rsidRPr="00B27CEB">
              <w:rPr>
                <w:rFonts w:ascii="Times New Roman" w:hAnsi="Times New Roman" w:cs="Times New Roman"/>
              </w:rPr>
              <w:tab/>
            </w:r>
          </w:p>
          <w:p w:rsidR="004A6EBC" w:rsidRPr="00B27CEB" w:rsidRDefault="004A6EBC" w:rsidP="00272B3F">
            <w:pPr>
              <w:tabs>
                <w:tab w:val="right" w:leader="dot" w:pos="8710"/>
              </w:tabs>
              <w:spacing w:line="24" w:lineRule="atLeast"/>
              <w:rPr>
                <w:rFonts w:ascii="Times New Roman" w:hAnsi="Times New Roman" w:cs="Times New Roman"/>
              </w:rPr>
            </w:pPr>
            <w:r w:rsidRPr="00B27CEB">
              <w:rPr>
                <w:rFonts w:ascii="Times New Roman" w:hAnsi="Times New Roman" w:cs="Times New Roman"/>
              </w:rPr>
              <w:tab/>
            </w:r>
          </w:p>
          <w:p w:rsidR="004A6EBC" w:rsidRPr="00B27CEB" w:rsidRDefault="004A6EBC" w:rsidP="00272B3F">
            <w:pPr>
              <w:tabs>
                <w:tab w:val="right" w:leader="dot" w:pos="8710"/>
              </w:tabs>
              <w:spacing w:line="24" w:lineRule="atLeast"/>
              <w:rPr>
                <w:rFonts w:ascii="Times New Roman" w:hAnsi="Times New Roman" w:cs="Times New Roman"/>
              </w:rPr>
            </w:pPr>
            <w:r w:rsidRPr="00B27CEB">
              <w:rPr>
                <w:rFonts w:ascii="Times New Roman" w:hAnsi="Times New Roman" w:cs="Times New Roman"/>
              </w:rPr>
              <w:tab/>
            </w:r>
          </w:p>
          <w:p w:rsidR="004A6EBC" w:rsidRPr="00B27CEB" w:rsidRDefault="004A6EBC" w:rsidP="00272B3F">
            <w:pPr>
              <w:tabs>
                <w:tab w:val="right" w:leader="dot" w:pos="8710"/>
              </w:tabs>
              <w:spacing w:line="24" w:lineRule="atLeast"/>
              <w:rPr>
                <w:rFonts w:ascii="Times New Roman" w:hAnsi="Times New Roman" w:cs="Times New Roman"/>
              </w:rPr>
            </w:pPr>
            <w:r w:rsidRPr="00B27CEB">
              <w:rPr>
                <w:rFonts w:ascii="Times New Roman" w:hAnsi="Times New Roman" w:cs="Times New Roman"/>
              </w:rPr>
              <w:tab/>
            </w:r>
          </w:p>
          <w:p w:rsidR="004A6EBC" w:rsidRPr="00B27CEB" w:rsidRDefault="004A6EBC" w:rsidP="00272B3F">
            <w:pPr>
              <w:tabs>
                <w:tab w:val="right" w:leader="dot" w:pos="8710"/>
              </w:tabs>
              <w:spacing w:line="24" w:lineRule="atLeast"/>
              <w:rPr>
                <w:rFonts w:ascii="Times New Roman" w:hAnsi="Times New Roman" w:cs="Times New Roman"/>
              </w:rPr>
            </w:pPr>
            <w:r w:rsidRPr="00B27CEB">
              <w:rPr>
                <w:rFonts w:ascii="Times New Roman" w:hAnsi="Times New Roman" w:cs="Times New Roman"/>
              </w:rPr>
              <w:tab/>
            </w:r>
          </w:p>
          <w:p w:rsidR="004A6EBC" w:rsidRPr="00B27CEB" w:rsidRDefault="004A6EBC" w:rsidP="00272B3F">
            <w:pPr>
              <w:tabs>
                <w:tab w:val="right" w:leader="dot" w:pos="8710"/>
              </w:tabs>
              <w:spacing w:line="24" w:lineRule="atLeast"/>
              <w:rPr>
                <w:rFonts w:ascii="Times New Roman" w:hAnsi="Times New Roman" w:cs="Times New Roman"/>
              </w:rPr>
            </w:pPr>
            <w:r w:rsidRPr="00B27CEB">
              <w:rPr>
                <w:rFonts w:ascii="Times New Roman" w:hAnsi="Times New Roman" w:cs="Times New Roman"/>
              </w:rPr>
              <w:tab/>
            </w:r>
          </w:p>
          <w:p w:rsidR="004A6EBC" w:rsidRPr="00B27CEB" w:rsidRDefault="004A6EBC" w:rsidP="00272B3F">
            <w:pPr>
              <w:tabs>
                <w:tab w:val="right" w:leader="dot" w:pos="8710"/>
              </w:tabs>
              <w:spacing w:line="24" w:lineRule="atLeast"/>
              <w:rPr>
                <w:rFonts w:ascii="Times New Roman" w:hAnsi="Times New Roman" w:cs="Times New Roman"/>
              </w:rPr>
            </w:pPr>
            <w:r w:rsidRPr="00B27CEB">
              <w:rPr>
                <w:rFonts w:ascii="Times New Roman" w:hAnsi="Times New Roman" w:cs="Times New Roman"/>
              </w:rPr>
              <w:tab/>
            </w:r>
          </w:p>
          <w:p w:rsidR="004A6EBC" w:rsidRPr="00B27CEB" w:rsidRDefault="004A6EBC" w:rsidP="00272B3F">
            <w:pPr>
              <w:tabs>
                <w:tab w:val="right" w:leader="dot" w:pos="8710"/>
              </w:tabs>
              <w:spacing w:line="24" w:lineRule="atLeast"/>
              <w:rPr>
                <w:rFonts w:ascii="Times New Roman" w:hAnsi="Times New Roman" w:cs="Times New Roman"/>
              </w:rPr>
            </w:pPr>
            <w:r w:rsidRPr="00B27CEB">
              <w:rPr>
                <w:rFonts w:ascii="Times New Roman" w:hAnsi="Times New Roman" w:cs="Times New Roman"/>
              </w:rPr>
              <w:tab/>
            </w:r>
          </w:p>
          <w:p w:rsidR="004A6EBC" w:rsidRPr="00B27CEB" w:rsidRDefault="004A6EBC" w:rsidP="00272B3F">
            <w:pPr>
              <w:tabs>
                <w:tab w:val="right" w:leader="dot" w:pos="8710"/>
              </w:tabs>
              <w:spacing w:line="24" w:lineRule="atLeast"/>
              <w:rPr>
                <w:rFonts w:ascii="Times New Roman" w:hAnsi="Times New Roman" w:cs="Times New Roman"/>
              </w:rPr>
            </w:pPr>
            <w:r w:rsidRPr="00B27CEB">
              <w:rPr>
                <w:rFonts w:ascii="Times New Roman" w:hAnsi="Times New Roman" w:cs="Times New Roman"/>
              </w:rPr>
              <w:tab/>
            </w:r>
          </w:p>
          <w:p w:rsidR="004A6EBC" w:rsidRPr="00B27CEB" w:rsidRDefault="004A6EBC" w:rsidP="00272B3F">
            <w:pPr>
              <w:tabs>
                <w:tab w:val="right" w:leader="dot" w:pos="8710"/>
              </w:tabs>
              <w:spacing w:line="24" w:lineRule="atLeast"/>
              <w:rPr>
                <w:rFonts w:ascii="Times New Roman" w:hAnsi="Times New Roman" w:cs="Times New Roman"/>
              </w:rPr>
            </w:pPr>
            <w:r w:rsidRPr="00B27CEB">
              <w:rPr>
                <w:rFonts w:ascii="Times New Roman" w:hAnsi="Times New Roman" w:cs="Times New Roman"/>
              </w:rPr>
              <w:tab/>
            </w:r>
          </w:p>
          <w:p w:rsidR="004A6EBC" w:rsidRPr="00B27CEB" w:rsidRDefault="004A6EBC" w:rsidP="00272B3F">
            <w:pPr>
              <w:tabs>
                <w:tab w:val="right" w:leader="dot" w:pos="8710"/>
              </w:tabs>
              <w:spacing w:line="24" w:lineRule="atLeast"/>
              <w:rPr>
                <w:rFonts w:ascii="Times New Roman" w:hAnsi="Times New Roman" w:cs="Times New Roman"/>
              </w:rPr>
            </w:pPr>
            <w:r w:rsidRPr="00B27CEB">
              <w:rPr>
                <w:rFonts w:ascii="Times New Roman" w:hAnsi="Times New Roman" w:cs="Times New Roman"/>
              </w:rPr>
              <w:tab/>
            </w:r>
          </w:p>
          <w:p w:rsidR="004A6EBC" w:rsidRPr="00B27CEB" w:rsidRDefault="004A6EBC" w:rsidP="00272B3F">
            <w:pPr>
              <w:tabs>
                <w:tab w:val="right" w:leader="dot" w:pos="8710"/>
              </w:tabs>
              <w:spacing w:line="24" w:lineRule="atLeast"/>
              <w:rPr>
                <w:rFonts w:ascii="Times New Roman" w:hAnsi="Times New Roman" w:cs="Times New Roman"/>
              </w:rPr>
            </w:pPr>
            <w:r w:rsidRPr="00B27CEB">
              <w:rPr>
                <w:rFonts w:ascii="Times New Roman" w:hAnsi="Times New Roman" w:cs="Times New Roman"/>
              </w:rPr>
              <w:tab/>
            </w:r>
          </w:p>
          <w:p w:rsidR="004A6EBC" w:rsidRPr="00B27CEB" w:rsidRDefault="004A6EBC" w:rsidP="00272B3F">
            <w:pPr>
              <w:tabs>
                <w:tab w:val="right" w:leader="dot" w:pos="8710"/>
              </w:tabs>
              <w:spacing w:line="24" w:lineRule="atLeast"/>
              <w:rPr>
                <w:rFonts w:ascii="Times New Roman" w:hAnsi="Times New Roman" w:cs="Times New Roman"/>
              </w:rPr>
            </w:pPr>
            <w:r w:rsidRPr="00B27CEB">
              <w:rPr>
                <w:rFonts w:ascii="Times New Roman" w:hAnsi="Times New Roman" w:cs="Times New Roman"/>
              </w:rPr>
              <w:tab/>
            </w:r>
          </w:p>
          <w:p w:rsidR="004A6EBC" w:rsidRPr="00B27CEB" w:rsidRDefault="004A6EBC" w:rsidP="00272B3F">
            <w:pPr>
              <w:tabs>
                <w:tab w:val="right" w:leader="dot" w:pos="8710"/>
              </w:tabs>
              <w:spacing w:line="24" w:lineRule="atLeast"/>
              <w:rPr>
                <w:rFonts w:ascii="Times New Roman" w:hAnsi="Times New Roman" w:cs="Times New Roman"/>
              </w:rPr>
            </w:pPr>
            <w:r w:rsidRPr="00B27CEB">
              <w:rPr>
                <w:rFonts w:ascii="Times New Roman" w:hAnsi="Times New Roman" w:cs="Times New Roman"/>
              </w:rPr>
              <w:tab/>
            </w:r>
          </w:p>
          <w:p w:rsidR="004A6EBC" w:rsidRPr="00B27CEB" w:rsidRDefault="004A6EBC" w:rsidP="00272B3F">
            <w:pPr>
              <w:tabs>
                <w:tab w:val="right" w:leader="dot" w:pos="8710"/>
              </w:tabs>
              <w:spacing w:line="24" w:lineRule="atLeast"/>
              <w:rPr>
                <w:rFonts w:ascii="Times New Roman" w:hAnsi="Times New Roman" w:cs="Times New Roman"/>
              </w:rPr>
            </w:pPr>
            <w:r w:rsidRPr="00B27CEB">
              <w:rPr>
                <w:rFonts w:ascii="Times New Roman" w:hAnsi="Times New Roman" w:cs="Times New Roman"/>
              </w:rPr>
              <w:tab/>
            </w:r>
          </w:p>
          <w:p w:rsidR="004A6EBC" w:rsidRPr="00B27CEB" w:rsidRDefault="004A6EBC" w:rsidP="00272B3F">
            <w:pPr>
              <w:tabs>
                <w:tab w:val="center" w:pos="5590"/>
              </w:tabs>
              <w:spacing w:line="24" w:lineRule="atLeast"/>
              <w:rPr>
                <w:rFonts w:ascii="Times New Roman" w:hAnsi="Times New Roman" w:cs="Times New Roman"/>
                <w:b/>
              </w:rPr>
            </w:pPr>
            <w:r w:rsidRPr="00B27CEB">
              <w:rPr>
                <w:rFonts w:ascii="Times New Roman" w:hAnsi="Times New Roman" w:cs="Times New Roman"/>
                <w:b/>
              </w:rPr>
              <w:tab/>
              <w:t>Giảng viên hướng dẫn</w:t>
            </w:r>
          </w:p>
          <w:p w:rsidR="004A6EBC" w:rsidRPr="00B27CEB" w:rsidRDefault="004A6EBC" w:rsidP="00272B3F">
            <w:pPr>
              <w:tabs>
                <w:tab w:val="center" w:pos="5590"/>
              </w:tabs>
              <w:spacing w:line="24" w:lineRule="atLeast"/>
              <w:rPr>
                <w:rFonts w:ascii="Times New Roman" w:hAnsi="Times New Roman" w:cs="Times New Roman"/>
              </w:rPr>
            </w:pPr>
            <w:r w:rsidRPr="00B27CEB">
              <w:rPr>
                <w:rFonts w:ascii="Times New Roman" w:hAnsi="Times New Roman" w:cs="Times New Roman"/>
              </w:rPr>
              <w:tab/>
            </w:r>
            <w:r w:rsidRPr="00B27CEB">
              <w:rPr>
                <w:rFonts w:ascii="Times New Roman" w:hAnsi="Times New Roman" w:cs="Times New Roman"/>
                <w:i/>
              </w:rPr>
              <w:t>(Ký và ghi rõ họ tên)</w:t>
            </w:r>
          </w:p>
          <w:p w:rsidR="004A6EBC" w:rsidRPr="00B27CEB" w:rsidRDefault="004A6EBC" w:rsidP="00272B3F">
            <w:pPr>
              <w:spacing w:line="24" w:lineRule="atLeast"/>
              <w:rPr>
                <w:rFonts w:ascii="Times New Roman" w:hAnsi="Times New Roman" w:cs="Times New Roman"/>
              </w:rPr>
            </w:pPr>
          </w:p>
          <w:p w:rsidR="004A6EBC" w:rsidRPr="00B27CEB" w:rsidRDefault="004A6EBC" w:rsidP="00272B3F">
            <w:pPr>
              <w:spacing w:line="24" w:lineRule="atLeast"/>
              <w:rPr>
                <w:rFonts w:ascii="Times New Roman" w:hAnsi="Times New Roman" w:cs="Times New Roman"/>
              </w:rPr>
            </w:pPr>
          </w:p>
          <w:p w:rsidR="004A6EBC" w:rsidRPr="00B27CEB" w:rsidRDefault="004A6EBC" w:rsidP="00272B3F">
            <w:pPr>
              <w:spacing w:line="24" w:lineRule="atLeast"/>
              <w:rPr>
                <w:rFonts w:ascii="Times New Roman" w:hAnsi="Times New Roman" w:cs="Times New Roman"/>
              </w:rPr>
            </w:pPr>
          </w:p>
          <w:p w:rsidR="004A6EBC" w:rsidRPr="00B27CEB" w:rsidRDefault="004A6EBC" w:rsidP="00272B3F">
            <w:pPr>
              <w:spacing w:line="24" w:lineRule="atLeast"/>
              <w:rPr>
                <w:rFonts w:ascii="Times New Roman" w:hAnsi="Times New Roman" w:cs="Times New Roman"/>
                <w:sz w:val="20"/>
                <w:u w:val="single"/>
              </w:rPr>
            </w:pPr>
          </w:p>
          <w:p w:rsidR="004A6EBC" w:rsidRPr="00B27CEB" w:rsidRDefault="004A6EBC" w:rsidP="00272B3F">
            <w:pPr>
              <w:spacing w:line="24" w:lineRule="atLeast"/>
              <w:rPr>
                <w:rFonts w:ascii="Times New Roman" w:hAnsi="Times New Roman" w:cs="Times New Roman"/>
                <w:sz w:val="20"/>
              </w:rPr>
            </w:pPr>
            <w:r w:rsidRPr="00B27CEB">
              <w:rPr>
                <w:rFonts w:ascii="Times New Roman" w:hAnsi="Times New Roman" w:cs="Times New Roman"/>
                <w:sz w:val="20"/>
                <w:u w:val="single"/>
              </w:rPr>
              <w:t>Nội dung nhận xét</w:t>
            </w:r>
            <w:r w:rsidRPr="00B27CEB">
              <w:rPr>
                <w:rFonts w:ascii="Times New Roman" w:hAnsi="Times New Roman" w:cs="Times New Roman"/>
                <w:sz w:val="20"/>
              </w:rPr>
              <w:t xml:space="preserve">: </w:t>
            </w:r>
          </w:p>
          <w:p w:rsidR="004A6EBC" w:rsidRPr="00B27CEB" w:rsidRDefault="004A6EBC" w:rsidP="00272B3F">
            <w:pPr>
              <w:numPr>
                <w:ilvl w:val="0"/>
                <w:numId w:val="32"/>
              </w:numPr>
              <w:spacing w:line="24" w:lineRule="atLeast"/>
              <w:rPr>
                <w:rFonts w:ascii="Times New Roman" w:hAnsi="Times New Roman" w:cs="Times New Roman"/>
                <w:sz w:val="20"/>
              </w:rPr>
            </w:pPr>
            <w:r w:rsidRPr="00B27CEB">
              <w:rPr>
                <w:rFonts w:ascii="Times New Roman" w:hAnsi="Times New Roman" w:cs="Times New Roman"/>
                <w:b/>
                <w:sz w:val="20"/>
              </w:rPr>
              <w:t>Đồng ý</w:t>
            </w:r>
            <w:r w:rsidRPr="00B27CEB">
              <w:rPr>
                <w:rFonts w:ascii="Times New Roman" w:hAnsi="Times New Roman" w:cs="Times New Roman"/>
                <w:sz w:val="20"/>
              </w:rPr>
              <w:t xml:space="preserve"> hay </w:t>
            </w:r>
            <w:r w:rsidRPr="00B27CEB">
              <w:rPr>
                <w:rFonts w:ascii="Times New Roman" w:hAnsi="Times New Roman" w:cs="Times New Roman"/>
                <w:b/>
                <w:sz w:val="20"/>
              </w:rPr>
              <w:t>không đồng ý</w:t>
            </w:r>
            <w:r w:rsidRPr="00B27CEB">
              <w:rPr>
                <w:rFonts w:ascii="Times New Roman" w:hAnsi="Times New Roman" w:cs="Times New Roman"/>
                <w:sz w:val="20"/>
              </w:rPr>
              <w:t xml:space="preserve"> cho sinh viên báo cáo TTCK; Nếu không đồng ý cần ghi rõ lý do.</w:t>
            </w:r>
          </w:p>
          <w:p w:rsidR="004A6EBC" w:rsidRPr="00B27CEB" w:rsidRDefault="004A6EBC" w:rsidP="00272B3F">
            <w:pPr>
              <w:numPr>
                <w:ilvl w:val="0"/>
                <w:numId w:val="32"/>
              </w:numPr>
              <w:spacing w:line="24" w:lineRule="atLeast"/>
              <w:rPr>
                <w:rFonts w:ascii="Times New Roman" w:hAnsi="Times New Roman" w:cs="Times New Roman"/>
                <w:sz w:val="20"/>
              </w:rPr>
            </w:pPr>
            <w:r w:rsidRPr="00B27CEB">
              <w:rPr>
                <w:rFonts w:ascii="Times New Roman" w:hAnsi="Times New Roman" w:cs="Times New Roman"/>
                <w:sz w:val="20"/>
              </w:rPr>
              <w:t>Kết quả đạt được so với yêu cầu;</w:t>
            </w:r>
          </w:p>
          <w:p w:rsidR="004A6EBC" w:rsidRPr="00B27CEB" w:rsidRDefault="004A6EBC" w:rsidP="00272B3F">
            <w:pPr>
              <w:numPr>
                <w:ilvl w:val="0"/>
                <w:numId w:val="32"/>
              </w:numPr>
              <w:spacing w:line="24" w:lineRule="atLeast"/>
              <w:rPr>
                <w:rFonts w:ascii="Times New Roman" w:eastAsia="Times New Roman" w:hAnsi="Times New Roman" w:cs="Times New Roman"/>
                <w:b/>
                <w:szCs w:val="26"/>
                <w:lang w:eastAsia="x-none"/>
              </w:rPr>
            </w:pPr>
            <w:r w:rsidRPr="00B27CEB">
              <w:rPr>
                <w:rFonts w:ascii="Times New Roman" w:hAnsi="Times New Roman" w:cs="Times New Roman"/>
                <w:sz w:val="20"/>
              </w:rPr>
              <w:t>Ý kiến khác (nếu có)</w:t>
            </w:r>
          </w:p>
          <w:p w:rsidR="004A6EBC" w:rsidRPr="00B27CEB" w:rsidRDefault="004A6EBC" w:rsidP="00272B3F">
            <w:pPr>
              <w:spacing w:line="24" w:lineRule="atLeast"/>
              <w:rPr>
                <w:rFonts w:ascii="Times New Roman" w:eastAsia="Times New Roman" w:hAnsi="Times New Roman" w:cs="Times New Roman"/>
                <w:b/>
                <w:szCs w:val="26"/>
                <w:lang w:eastAsia="x-none"/>
              </w:rPr>
            </w:pPr>
          </w:p>
        </w:tc>
      </w:tr>
      <w:tr w:rsidR="004A6EBC" w:rsidRPr="00B27CEB" w:rsidTr="004A6EBC">
        <w:trPr>
          <w:trHeight w:val="329"/>
        </w:trPr>
        <w:tc>
          <w:tcPr>
            <w:tcW w:w="8926" w:type="dxa"/>
            <w:tcBorders>
              <w:top w:val="nil"/>
            </w:tcBorders>
          </w:tcPr>
          <w:p w:rsidR="004A6EBC" w:rsidRPr="00B27CEB" w:rsidRDefault="004A6EBC" w:rsidP="00272B3F">
            <w:pPr>
              <w:tabs>
                <w:tab w:val="right" w:leader="dot" w:pos="8710"/>
              </w:tabs>
              <w:spacing w:line="24" w:lineRule="atLeast"/>
              <w:rPr>
                <w:rFonts w:ascii="Times New Roman" w:hAnsi="Times New Roman" w:cs="Times New Roman"/>
              </w:rPr>
            </w:pPr>
          </w:p>
        </w:tc>
      </w:tr>
    </w:tbl>
    <w:p w:rsidR="004A6EBC" w:rsidRDefault="004A6EBC" w:rsidP="00272B3F">
      <w:pPr>
        <w:pStyle w:val="chng"/>
        <w:spacing w:line="24" w:lineRule="atLeast"/>
        <w:jc w:val="left"/>
        <w:outlineLvl w:val="0"/>
        <w:rPr>
          <w:rFonts w:cs="Times New Roman"/>
          <w:sz w:val="26"/>
          <w:szCs w:val="26"/>
          <w:lang w:val="en-US"/>
        </w:rPr>
      </w:pPr>
    </w:p>
    <w:p w:rsidR="00272B3F" w:rsidRDefault="00272B3F" w:rsidP="00272B3F">
      <w:pPr>
        <w:spacing w:line="24" w:lineRule="atLeast"/>
        <w:rPr>
          <w:lang w:val="en-US"/>
        </w:rPr>
      </w:pPr>
    </w:p>
    <w:p w:rsidR="00272B3F" w:rsidRPr="00272B3F" w:rsidRDefault="00272B3F" w:rsidP="00272B3F">
      <w:pPr>
        <w:spacing w:line="24" w:lineRule="atLeast"/>
        <w:rPr>
          <w:lang w:val="en-US"/>
        </w:rPr>
      </w:pPr>
    </w:p>
    <w:p w:rsidR="00EF5420" w:rsidRPr="00B27CEB" w:rsidRDefault="00EF5420" w:rsidP="00272B3F">
      <w:pPr>
        <w:pStyle w:val="e1"/>
        <w:spacing w:line="24" w:lineRule="atLeast"/>
        <w:jc w:val="center"/>
        <w:outlineLvl w:val="0"/>
        <w:rPr>
          <w:rFonts w:eastAsia="Times New Roman" w:cs="Times New Roman"/>
        </w:rPr>
      </w:pPr>
      <w:bookmarkStart w:id="4" w:name="_Toc449483183"/>
      <w:r w:rsidRPr="00B27CEB">
        <w:rPr>
          <w:rFonts w:eastAsia="Times New Roman" w:cs="Times New Roman"/>
        </w:rPr>
        <w:lastRenderedPageBreak/>
        <w:t>Lời cảm ơn</w:t>
      </w:r>
      <w:bookmarkEnd w:id="4"/>
    </w:p>
    <w:p w:rsidR="00EF5420" w:rsidRPr="00B27CEB" w:rsidRDefault="00EF5420" w:rsidP="00272B3F">
      <w:pPr>
        <w:spacing w:line="24" w:lineRule="atLeast"/>
        <w:ind w:firstLine="720"/>
        <w:jc w:val="both"/>
        <w:rPr>
          <w:rFonts w:ascii="Times New Roman" w:hAnsi="Times New Roman" w:cs="Times New Roman"/>
        </w:rPr>
      </w:pPr>
      <w:r w:rsidRPr="00B27CEB">
        <w:rPr>
          <w:rFonts w:ascii="Times New Roman" w:hAnsi="Times New Roman" w:cs="Times New Roman"/>
        </w:rPr>
        <w:t>Em xin gởi lời cảm ơn chân thành và sự tri ân sâu sắc đối với các thầy cô của trường Đại học An Giang, đặc biệt là các thầy cô khoa Kỹ thuật - Công nghệ - Môi trường đã tạo điều kiện để em có thể hoàn thành tốt bài báo cáo này. Và em cũng x</w:t>
      </w:r>
      <w:r w:rsidR="00B27CEB" w:rsidRPr="00B27CEB">
        <w:rPr>
          <w:rFonts w:ascii="Times New Roman" w:hAnsi="Times New Roman" w:cs="Times New Roman"/>
        </w:rPr>
        <w:t>in chân thành cám ơn cô</w:t>
      </w:r>
      <w:r w:rsidRPr="00B27CEB">
        <w:rPr>
          <w:rFonts w:ascii="Times New Roman" w:hAnsi="Times New Roman" w:cs="Times New Roman"/>
        </w:rPr>
        <w:t xml:space="preserve"> </w:t>
      </w:r>
      <w:r w:rsidR="00B27CEB" w:rsidRPr="00B27CEB">
        <w:rPr>
          <w:rFonts w:ascii="Times New Roman" w:hAnsi="Times New Roman" w:cs="Times New Roman"/>
          <w:lang w:val="en-US"/>
        </w:rPr>
        <w:t>Nguyễn Minh Vi</w:t>
      </w:r>
      <w:r w:rsidRPr="00B27CEB">
        <w:rPr>
          <w:rFonts w:ascii="Times New Roman" w:hAnsi="Times New Roman" w:cs="Times New Roman"/>
        </w:rPr>
        <w:t xml:space="preserve"> đã nhiệt tình hướng dẫn em trong suốt </w:t>
      </w:r>
      <w:r w:rsidR="00B27CEB" w:rsidRPr="00B27CEB">
        <w:rPr>
          <w:rFonts w:ascii="Times New Roman" w:hAnsi="Times New Roman" w:cs="Times New Roman"/>
          <w:lang w:val="en-US"/>
        </w:rPr>
        <w:t>quá trình thực tập</w:t>
      </w:r>
      <w:r w:rsidRPr="00B27CEB">
        <w:rPr>
          <w:rFonts w:ascii="Times New Roman" w:hAnsi="Times New Roman" w:cs="Times New Roman"/>
        </w:rPr>
        <w:t>.</w:t>
      </w:r>
    </w:p>
    <w:p w:rsidR="00EF5420" w:rsidRPr="00B27CEB" w:rsidRDefault="00EF5420" w:rsidP="00272B3F">
      <w:pPr>
        <w:spacing w:line="24" w:lineRule="atLeast"/>
        <w:ind w:firstLine="720"/>
        <w:jc w:val="both"/>
        <w:rPr>
          <w:rFonts w:ascii="Times New Roman" w:hAnsi="Times New Roman" w:cs="Times New Roman"/>
        </w:rPr>
      </w:pPr>
      <w:r w:rsidRPr="00B27CEB">
        <w:rPr>
          <w:rFonts w:ascii="Times New Roman" w:hAnsi="Times New Roman" w:cs="Times New Roman"/>
        </w:rPr>
        <w:t>Do kinh nghiệm và kiến thức của em còn hạn chế nên không tránh khỏi sai sót. Em rất mong nhận được ý kiến của thầy, cô để em học thêm được nhiều kinh nghiệm làm hành trang sau khi ra trường.</w:t>
      </w:r>
    </w:p>
    <w:p w:rsidR="00EF5420" w:rsidRPr="00B27CEB" w:rsidRDefault="00EF5420" w:rsidP="00272B3F">
      <w:pPr>
        <w:spacing w:line="24" w:lineRule="atLeast"/>
        <w:ind w:firstLine="720"/>
        <w:jc w:val="both"/>
        <w:rPr>
          <w:rFonts w:ascii="Times New Roman" w:hAnsi="Times New Roman" w:cs="Times New Roman"/>
        </w:rPr>
      </w:pPr>
      <w:r w:rsidRPr="00B27CEB">
        <w:rPr>
          <w:rFonts w:ascii="Times New Roman" w:hAnsi="Times New Roman" w:cs="Times New Roman"/>
        </w:rPr>
        <w:t>Em xin chân thành cảm ơn!</w:t>
      </w:r>
    </w:p>
    <w:p w:rsidR="00EF5420" w:rsidRPr="00B27CEB" w:rsidRDefault="00EF5420" w:rsidP="00272B3F">
      <w:pPr>
        <w:spacing w:line="24" w:lineRule="atLeast"/>
        <w:rPr>
          <w:rFonts w:ascii="Times New Roman" w:hAnsi="Times New Roman" w:cs="Times New Roman"/>
        </w:rPr>
      </w:pPr>
    </w:p>
    <w:p w:rsidR="00EF5420" w:rsidRPr="00B27CEB" w:rsidRDefault="00EF5420" w:rsidP="00272B3F">
      <w:pPr>
        <w:spacing w:line="24" w:lineRule="atLeast"/>
        <w:rPr>
          <w:rFonts w:ascii="Times New Roman" w:hAnsi="Times New Roman" w:cs="Times New Roman"/>
        </w:rPr>
      </w:pPr>
    </w:p>
    <w:p w:rsidR="00EF5420" w:rsidRPr="00B27CEB" w:rsidRDefault="00EF5420" w:rsidP="00272B3F">
      <w:pPr>
        <w:spacing w:line="24" w:lineRule="atLeast"/>
        <w:rPr>
          <w:rFonts w:ascii="Times New Roman" w:hAnsi="Times New Roman" w:cs="Times New Roman"/>
        </w:rPr>
      </w:pPr>
    </w:p>
    <w:p w:rsidR="00EF5420" w:rsidRPr="00B27CEB" w:rsidRDefault="00EF5420" w:rsidP="00272B3F">
      <w:pPr>
        <w:spacing w:line="24" w:lineRule="atLeast"/>
        <w:rPr>
          <w:rFonts w:ascii="Times New Roman" w:hAnsi="Times New Roman" w:cs="Times New Roman"/>
        </w:rPr>
      </w:pPr>
    </w:p>
    <w:p w:rsidR="00EF5420" w:rsidRPr="00B27CEB" w:rsidRDefault="00EF5420" w:rsidP="00272B3F">
      <w:pPr>
        <w:spacing w:line="24" w:lineRule="atLeast"/>
        <w:rPr>
          <w:rFonts w:ascii="Times New Roman" w:hAnsi="Times New Roman" w:cs="Times New Roman"/>
        </w:rPr>
      </w:pPr>
    </w:p>
    <w:p w:rsidR="00EF5420" w:rsidRPr="00B27CEB" w:rsidRDefault="00EF5420" w:rsidP="00272B3F">
      <w:pPr>
        <w:spacing w:line="24" w:lineRule="atLeast"/>
        <w:rPr>
          <w:rFonts w:ascii="Times New Roman" w:hAnsi="Times New Roman" w:cs="Times New Roman"/>
        </w:rPr>
      </w:pPr>
    </w:p>
    <w:p w:rsidR="00EF5420" w:rsidRPr="00B27CEB" w:rsidRDefault="00EF5420" w:rsidP="00272B3F">
      <w:pPr>
        <w:spacing w:line="24" w:lineRule="atLeast"/>
        <w:rPr>
          <w:rFonts w:ascii="Times New Roman" w:hAnsi="Times New Roman" w:cs="Times New Roman"/>
        </w:rPr>
      </w:pPr>
    </w:p>
    <w:p w:rsidR="00EF5420" w:rsidRPr="00B27CEB" w:rsidRDefault="00EF5420" w:rsidP="00272B3F">
      <w:pPr>
        <w:spacing w:line="24" w:lineRule="atLeast"/>
        <w:rPr>
          <w:rFonts w:ascii="Times New Roman" w:hAnsi="Times New Roman" w:cs="Times New Roman"/>
        </w:rPr>
      </w:pPr>
    </w:p>
    <w:p w:rsidR="00EF5420" w:rsidRPr="00B27CEB" w:rsidRDefault="00EF5420" w:rsidP="00272B3F">
      <w:pPr>
        <w:spacing w:line="24" w:lineRule="atLeast"/>
        <w:rPr>
          <w:rFonts w:ascii="Times New Roman" w:hAnsi="Times New Roman" w:cs="Times New Roman"/>
        </w:rPr>
      </w:pPr>
    </w:p>
    <w:p w:rsidR="00EF5420" w:rsidRPr="00B27CEB" w:rsidRDefault="00EF5420" w:rsidP="00272B3F">
      <w:pPr>
        <w:spacing w:line="24" w:lineRule="atLeast"/>
        <w:rPr>
          <w:rFonts w:ascii="Times New Roman" w:hAnsi="Times New Roman" w:cs="Times New Roman"/>
        </w:rPr>
      </w:pPr>
    </w:p>
    <w:p w:rsidR="00EF5420" w:rsidRPr="00B27CEB" w:rsidRDefault="00EF5420" w:rsidP="00272B3F">
      <w:pPr>
        <w:spacing w:line="24" w:lineRule="atLeast"/>
        <w:rPr>
          <w:rFonts w:ascii="Times New Roman" w:hAnsi="Times New Roman" w:cs="Times New Roman"/>
        </w:rPr>
      </w:pPr>
    </w:p>
    <w:p w:rsidR="00EF5420" w:rsidRPr="00B27CEB" w:rsidRDefault="00EF5420" w:rsidP="00272B3F">
      <w:pPr>
        <w:spacing w:line="24" w:lineRule="atLeast"/>
        <w:rPr>
          <w:rFonts w:ascii="Times New Roman" w:hAnsi="Times New Roman" w:cs="Times New Roman"/>
        </w:rPr>
      </w:pPr>
    </w:p>
    <w:p w:rsidR="00EF5420" w:rsidRPr="00B27CEB" w:rsidRDefault="00EF5420" w:rsidP="00272B3F">
      <w:pPr>
        <w:spacing w:line="24" w:lineRule="atLeast"/>
        <w:rPr>
          <w:rFonts w:ascii="Times New Roman" w:hAnsi="Times New Roman" w:cs="Times New Roman"/>
        </w:rPr>
      </w:pPr>
    </w:p>
    <w:p w:rsidR="00EF5420" w:rsidRPr="00B27CEB" w:rsidRDefault="00EF5420" w:rsidP="00272B3F">
      <w:pPr>
        <w:spacing w:line="24" w:lineRule="atLeast"/>
        <w:rPr>
          <w:rFonts w:ascii="Times New Roman" w:hAnsi="Times New Roman" w:cs="Times New Roman"/>
        </w:rPr>
      </w:pPr>
    </w:p>
    <w:p w:rsidR="00EF5420" w:rsidRPr="00B27CEB" w:rsidRDefault="00EF5420" w:rsidP="00272B3F">
      <w:pPr>
        <w:spacing w:line="24" w:lineRule="atLeast"/>
        <w:rPr>
          <w:rFonts w:ascii="Times New Roman" w:hAnsi="Times New Roman" w:cs="Times New Roman"/>
        </w:rPr>
      </w:pPr>
    </w:p>
    <w:p w:rsidR="00EF5420" w:rsidRPr="00B27CEB" w:rsidRDefault="00EF5420" w:rsidP="00272B3F">
      <w:pPr>
        <w:spacing w:line="24" w:lineRule="atLeast"/>
        <w:rPr>
          <w:rFonts w:ascii="Times New Roman" w:hAnsi="Times New Roman" w:cs="Times New Roman"/>
        </w:rPr>
      </w:pPr>
    </w:p>
    <w:p w:rsidR="00EF5420" w:rsidRPr="00B27CEB" w:rsidRDefault="00EF5420" w:rsidP="00272B3F">
      <w:pPr>
        <w:spacing w:line="24" w:lineRule="atLeast"/>
        <w:rPr>
          <w:rFonts w:ascii="Times New Roman" w:hAnsi="Times New Roman" w:cs="Times New Roman"/>
        </w:rPr>
      </w:pPr>
    </w:p>
    <w:p w:rsidR="00B27CEB" w:rsidRDefault="00B27CEB" w:rsidP="00272B3F">
      <w:pPr>
        <w:spacing w:line="24" w:lineRule="atLeast"/>
        <w:rPr>
          <w:rFonts w:ascii="Times New Roman" w:hAnsi="Times New Roman" w:cs="Times New Roman"/>
        </w:rPr>
      </w:pPr>
    </w:p>
    <w:p w:rsidR="00B27CEB" w:rsidRPr="00B27CEB" w:rsidRDefault="00B27CEB" w:rsidP="00272B3F">
      <w:pPr>
        <w:spacing w:line="24" w:lineRule="atLeast"/>
        <w:rPr>
          <w:rFonts w:ascii="Times New Roman" w:hAnsi="Times New Roman" w:cs="Times New Roman"/>
        </w:rPr>
      </w:pPr>
    </w:p>
    <w:p w:rsidR="00B27CEB" w:rsidRPr="00B27CEB" w:rsidRDefault="00B27CEB" w:rsidP="00272B3F">
      <w:pPr>
        <w:pStyle w:val="e1"/>
        <w:spacing w:line="24" w:lineRule="atLeast"/>
        <w:jc w:val="center"/>
        <w:outlineLvl w:val="0"/>
        <w:rPr>
          <w:rFonts w:eastAsia="Times New Roman" w:cs="Times New Roman"/>
        </w:rPr>
      </w:pPr>
      <w:bookmarkStart w:id="5" w:name="_Toc449483184"/>
      <w:r w:rsidRPr="00B27CEB">
        <w:rPr>
          <w:rFonts w:eastAsia="Times New Roman" w:cs="Times New Roman"/>
        </w:rPr>
        <w:t>Tóm Tắt</w:t>
      </w:r>
      <w:bookmarkEnd w:id="5"/>
    </w:p>
    <w:p w:rsidR="00B27CEB" w:rsidRPr="00B27CEB" w:rsidRDefault="00C64904" w:rsidP="00272B3F">
      <w:pPr>
        <w:spacing w:line="24" w:lineRule="atLeast"/>
        <w:jc w:val="both"/>
        <w:rPr>
          <w:rFonts w:ascii="Times New Roman" w:eastAsia="Times New Roman" w:hAnsi="Times New Roman" w:cs="Times New Roman"/>
        </w:rPr>
      </w:pPr>
      <w:r>
        <w:rPr>
          <w:rFonts w:ascii="Times New Roman" w:eastAsia="Times New Roman" w:hAnsi="Times New Roman" w:cs="Times New Roman"/>
        </w:rPr>
        <w:tab/>
        <w:t>Trong sự phát triển của công nghệ thông tin</w:t>
      </w:r>
      <w:r w:rsidR="00B27CEB" w:rsidRPr="00B27CEB">
        <w:rPr>
          <w:rFonts w:ascii="Times New Roman" w:eastAsia="Times New Roman" w:hAnsi="Times New Roman" w:cs="Times New Roman"/>
        </w:rPr>
        <w:t>,</w:t>
      </w:r>
      <w:r>
        <w:rPr>
          <w:rFonts w:ascii="Times New Roman" w:eastAsia="Times New Roman" w:hAnsi="Times New Roman" w:cs="Times New Roman"/>
        </w:rPr>
        <w:t xml:space="preserve"> việc ứng dụng tin học vào quản lý</w:t>
      </w:r>
      <w:r>
        <w:rPr>
          <w:rFonts w:ascii="Times New Roman" w:eastAsia="Times New Roman" w:hAnsi="Times New Roman" w:cs="Times New Roman"/>
          <w:lang w:val="en-US"/>
        </w:rPr>
        <w:t xml:space="preserve"> trong giáo dục là xu thế tất yếu</w:t>
      </w:r>
      <w:r w:rsidR="00B27CEB" w:rsidRPr="00B27CEB">
        <w:rPr>
          <w:rFonts w:ascii="Times New Roman" w:eastAsia="Times New Roman" w:hAnsi="Times New Roman" w:cs="Times New Roman"/>
        </w:rPr>
        <w:t xml:space="preserve">, </w:t>
      </w:r>
      <w:r>
        <w:rPr>
          <w:rFonts w:ascii="Times New Roman" w:eastAsia="Times New Roman" w:hAnsi="Times New Roman" w:cs="Times New Roman"/>
          <w:lang w:val="en-US"/>
        </w:rPr>
        <w:t xml:space="preserve">đặc biết là các ngành giáo dục liên quan đến </w:t>
      </w:r>
      <w:r w:rsidR="00B27CEB" w:rsidRPr="00B27CEB">
        <w:rPr>
          <w:rFonts w:ascii="Times New Roman" w:eastAsia="Times New Roman" w:hAnsi="Times New Roman" w:cs="Times New Roman"/>
        </w:rPr>
        <w:t>công nghệ. Đó là động lực để tôi khởi đầu dự án Xây dựng trang web</w:t>
      </w:r>
      <w:r>
        <w:rPr>
          <w:rFonts w:ascii="Times New Roman" w:eastAsia="Times New Roman" w:hAnsi="Times New Roman" w:cs="Times New Roman"/>
          <w:lang w:val="en-US"/>
        </w:rPr>
        <w:t xml:space="preserve"> quản lý tài liệu tham khảo cho khoa </w:t>
      </w:r>
      <w:r w:rsidRPr="00B27CEB">
        <w:rPr>
          <w:rFonts w:ascii="Times New Roman" w:hAnsi="Times New Roman" w:cs="Times New Roman"/>
          <w:color w:val="000000"/>
          <w:szCs w:val="26"/>
          <w:shd w:val="clear" w:color="auto" w:fill="FFFFFF"/>
        </w:rPr>
        <w:t xml:space="preserve">Kỹ thuật – Công nghệ – Môi </w:t>
      </w:r>
      <w:r w:rsidRPr="00B27CEB">
        <w:rPr>
          <w:rFonts w:ascii="Times New Roman" w:hAnsi="Times New Roman" w:cs="Times New Roman"/>
          <w:color w:val="000000"/>
          <w:szCs w:val="26"/>
          <w:shd w:val="clear" w:color="auto" w:fill="FFFFFF"/>
          <w:lang w:val="en-US"/>
        </w:rPr>
        <w:t>trường</w:t>
      </w:r>
      <w:r w:rsidR="00B27CEB" w:rsidRPr="00B27CEB">
        <w:rPr>
          <w:rFonts w:ascii="Times New Roman" w:eastAsia="Times New Roman" w:hAnsi="Times New Roman" w:cs="Times New Roman"/>
        </w:rPr>
        <w:t>.</w:t>
      </w:r>
    </w:p>
    <w:p w:rsidR="00B27CEB" w:rsidRPr="00B27CEB" w:rsidRDefault="00B27CEB" w:rsidP="00272B3F">
      <w:pPr>
        <w:spacing w:line="24" w:lineRule="atLeast"/>
        <w:jc w:val="both"/>
        <w:rPr>
          <w:rFonts w:ascii="Times New Roman" w:eastAsia="Times New Roman" w:hAnsi="Times New Roman" w:cs="Times New Roman"/>
        </w:rPr>
      </w:pPr>
      <w:r w:rsidRPr="00B27CEB">
        <w:rPr>
          <w:rFonts w:ascii="Times New Roman" w:eastAsia="Times New Roman" w:hAnsi="Times New Roman" w:cs="Times New Roman"/>
        </w:rPr>
        <w:tab/>
        <w:t xml:space="preserve">Thông tin về </w:t>
      </w:r>
      <w:r w:rsidR="00C64904">
        <w:rPr>
          <w:rFonts w:ascii="Times New Roman" w:eastAsia="Times New Roman" w:hAnsi="Times New Roman" w:cs="Times New Roman"/>
          <w:lang w:val="en-US"/>
        </w:rPr>
        <w:t xml:space="preserve">khoa </w:t>
      </w:r>
      <w:r w:rsidR="00C64904" w:rsidRPr="00B27CEB">
        <w:rPr>
          <w:rFonts w:ascii="Times New Roman" w:hAnsi="Times New Roman" w:cs="Times New Roman"/>
          <w:color w:val="000000"/>
          <w:szCs w:val="26"/>
          <w:shd w:val="clear" w:color="auto" w:fill="FFFFFF"/>
        </w:rPr>
        <w:t xml:space="preserve">Kỹ thuật – Công nghệ – Môi </w:t>
      </w:r>
      <w:r w:rsidR="00C64904" w:rsidRPr="00B27CEB">
        <w:rPr>
          <w:rFonts w:ascii="Times New Roman" w:hAnsi="Times New Roman" w:cs="Times New Roman"/>
          <w:color w:val="000000"/>
          <w:szCs w:val="26"/>
          <w:shd w:val="clear" w:color="auto" w:fill="FFFFFF"/>
          <w:lang w:val="en-US"/>
        </w:rPr>
        <w:t>trường</w:t>
      </w:r>
      <w:r w:rsidR="00C64904">
        <w:rPr>
          <w:rFonts w:ascii="Times New Roman" w:eastAsia="Times New Roman" w:hAnsi="Times New Roman" w:cs="Times New Roman"/>
        </w:rPr>
        <w:t xml:space="preserve"> và các lĩnh vực giáo dục</w:t>
      </w:r>
      <w:r w:rsidRPr="00B27CEB">
        <w:rPr>
          <w:rFonts w:ascii="Times New Roman" w:eastAsia="Times New Roman" w:hAnsi="Times New Roman" w:cs="Times New Roman"/>
        </w:rPr>
        <w:t xml:space="preserve"> sẽ được trình bày ở chương 1. Tiếp theo đó, điều kiện khách quan dẫn </w:t>
      </w:r>
      <w:r w:rsidRPr="00B27CEB">
        <w:rPr>
          <w:rFonts w:ascii="Times New Roman" w:eastAsia="Times New Roman" w:hAnsi="Times New Roman" w:cs="Times New Roman"/>
        </w:rPr>
        <w:lastRenderedPageBreak/>
        <w:t>đến nhu cầu xâ</w:t>
      </w:r>
      <w:r w:rsidR="00C64904">
        <w:rPr>
          <w:rFonts w:ascii="Times New Roman" w:eastAsia="Times New Roman" w:hAnsi="Times New Roman" w:cs="Times New Roman"/>
        </w:rPr>
        <w:t xml:space="preserve">y dựng hệ thống </w:t>
      </w:r>
      <w:r w:rsidR="00C64904">
        <w:rPr>
          <w:rFonts w:ascii="Times New Roman" w:eastAsia="Times New Roman" w:hAnsi="Times New Roman" w:cs="Times New Roman"/>
          <w:lang w:val="en-US"/>
        </w:rPr>
        <w:t>quản lý tài liệu tham khảo</w:t>
      </w:r>
      <w:r w:rsidRPr="00B27CEB">
        <w:rPr>
          <w:rFonts w:ascii="Times New Roman" w:eastAsia="Times New Roman" w:hAnsi="Times New Roman" w:cs="Times New Roman"/>
        </w:rPr>
        <w:t>, cách thức tổ chức hệ thống, phạm vi hệ thống.. các tiền đề lý thuyết để xây dựng hệ thống sẽ lần lượt được trình bày ở chương 2. Đến chương 3, các kết quả khảo sát, thu thập yêu cầu thực tế sẽ được phân tích và mô hình hóa để tạo nền tảng cho việc xây dựng hệ thống. Sau đó các mô hình trên sẽ được cụ thể bằng dữ dữ liệu, cũng như các xử lí được trình bày tại chương 4. Những tồn động, vướn mắc trong quá trình xây dựng cũng như những giải pháp cho tương lai sẽ xuất hiện trong phần Kết luận và hướng phát triển.</w:t>
      </w:r>
    </w:p>
    <w:p w:rsidR="00B27CEB" w:rsidRPr="00B27CEB" w:rsidRDefault="00B27CEB" w:rsidP="00272B3F">
      <w:pPr>
        <w:spacing w:line="24" w:lineRule="atLeast"/>
        <w:jc w:val="both"/>
        <w:rPr>
          <w:rFonts w:ascii="Times New Roman" w:eastAsia="Times New Roman" w:hAnsi="Times New Roman" w:cs="Times New Roman"/>
        </w:rPr>
      </w:pPr>
      <w:r w:rsidRPr="00B27CEB">
        <w:rPr>
          <w:rFonts w:ascii="Times New Roman" w:eastAsia="Times New Roman" w:hAnsi="Times New Roman" w:cs="Times New Roman"/>
        </w:rPr>
        <w:tab/>
        <w:t>Tuy hệ thống còn nhiều thiếu</w:t>
      </w:r>
      <w:r w:rsidR="00C64904">
        <w:rPr>
          <w:rFonts w:ascii="Times New Roman" w:eastAsia="Times New Roman" w:hAnsi="Times New Roman" w:cs="Times New Roman"/>
          <w:lang w:val="en-US"/>
        </w:rPr>
        <w:t xml:space="preserve"> sót</w:t>
      </w:r>
      <w:r w:rsidRPr="00B27CEB">
        <w:rPr>
          <w:rFonts w:ascii="Times New Roman" w:eastAsia="Times New Roman" w:hAnsi="Times New Roman" w:cs="Times New Roman"/>
        </w:rPr>
        <w:t>. Song song với quá trình sử dụng, hệ thống sẽ luôn luôn được bảo trì nâng cấp các tính năng đảm bảo mọi yêu cầu từ phía người dùng cũng như người quản lí website.</w:t>
      </w:r>
    </w:p>
    <w:p w:rsidR="00B27CEB" w:rsidRPr="00B27CEB" w:rsidRDefault="00B27CEB" w:rsidP="00272B3F">
      <w:pPr>
        <w:spacing w:line="24" w:lineRule="atLeast"/>
        <w:rPr>
          <w:rFonts w:ascii="Times New Roman" w:hAnsi="Times New Roman" w:cs="Times New Roman"/>
        </w:rPr>
      </w:pPr>
    </w:p>
    <w:p w:rsidR="00B27CEB" w:rsidRPr="00B27CEB" w:rsidRDefault="00B27CEB" w:rsidP="00272B3F">
      <w:pPr>
        <w:spacing w:line="24" w:lineRule="atLeast"/>
        <w:rPr>
          <w:rFonts w:ascii="Times New Roman" w:hAnsi="Times New Roman" w:cs="Times New Roman"/>
        </w:rPr>
      </w:pPr>
    </w:p>
    <w:p w:rsidR="00B27CEB" w:rsidRPr="00B27CEB" w:rsidRDefault="00B27CEB" w:rsidP="00272B3F">
      <w:pPr>
        <w:spacing w:line="24" w:lineRule="atLeast"/>
        <w:rPr>
          <w:rFonts w:ascii="Times New Roman" w:hAnsi="Times New Roman" w:cs="Times New Roman"/>
        </w:rPr>
      </w:pPr>
    </w:p>
    <w:p w:rsidR="00B27CEB" w:rsidRPr="00B27CEB" w:rsidRDefault="00B27CEB" w:rsidP="00272B3F">
      <w:pPr>
        <w:spacing w:line="24" w:lineRule="atLeast"/>
        <w:rPr>
          <w:rFonts w:ascii="Times New Roman" w:hAnsi="Times New Roman" w:cs="Times New Roman"/>
        </w:rPr>
      </w:pPr>
    </w:p>
    <w:p w:rsidR="00B27CEB" w:rsidRPr="00B27CEB" w:rsidRDefault="00B27CEB" w:rsidP="00272B3F">
      <w:pPr>
        <w:spacing w:line="24" w:lineRule="atLeast"/>
        <w:rPr>
          <w:rFonts w:ascii="Times New Roman" w:hAnsi="Times New Roman" w:cs="Times New Roman"/>
        </w:rPr>
      </w:pPr>
    </w:p>
    <w:p w:rsidR="00B27CEB" w:rsidRPr="00B27CEB" w:rsidRDefault="00B27CEB" w:rsidP="00272B3F">
      <w:pPr>
        <w:spacing w:line="24" w:lineRule="atLeast"/>
        <w:rPr>
          <w:rFonts w:ascii="Times New Roman" w:hAnsi="Times New Roman" w:cs="Times New Roman"/>
        </w:rPr>
      </w:pPr>
    </w:p>
    <w:p w:rsidR="00B27CEB" w:rsidRPr="00B27CEB" w:rsidRDefault="00B27CEB" w:rsidP="00272B3F">
      <w:pPr>
        <w:spacing w:line="24" w:lineRule="atLeast"/>
        <w:rPr>
          <w:rFonts w:ascii="Times New Roman" w:hAnsi="Times New Roman" w:cs="Times New Roman"/>
        </w:rPr>
      </w:pPr>
    </w:p>
    <w:p w:rsidR="00B27CEB" w:rsidRPr="00B27CEB" w:rsidRDefault="00B27CEB" w:rsidP="00272B3F">
      <w:pPr>
        <w:spacing w:line="24" w:lineRule="atLeast"/>
        <w:rPr>
          <w:rFonts w:ascii="Times New Roman" w:hAnsi="Times New Roman" w:cs="Times New Roman"/>
        </w:rPr>
      </w:pPr>
    </w:p>
    <w:p w:rsidR="00B27CEB" w:rsidRPr="00B27CEB" w:rsidRDefault="00B27CEB" w:rsidP="00272B3F">
      <w:pPr>
        <w:spacing w:line="24" w:lineRule="atLeast"/>
        <w:rPr>
          <w:rFonts w:ascii="Times New Roman" w:hAnsi="Times New Roman" w:cs="Times New Roman"/>
        </w:rPr>
      </w:pPr>
    </w:p>
    <w:p w:rsidR="00B27CEB" w:rsidRPr="00B27CEB" w:rsidRDefault="00B27CEB" w:rsidP="00272B3F">
      <w:pPr>
        <w:spacing w:line="24" w:lineRule="atLeast"/>
        <w:rPr>
          <w:rFonts w:ascii="Times New Roman" w:hAnsi="Times New Roman" w:cs="Times New Roman"/>
        </w:rPr>
      </w:pPr>
    </w:p>
    <w:p w:rsidR="00B27CEB" w:rsidRDefault="00B27CEB" w:rsidP="00272B3F">
      <w:pPr>
        <w:spacing w:line="24" w:lineRule="atLeast"/>
        <w:rPr>
          <w:rFonts w:ascii="Times New Roman" w:hAnsi="Times New Roman" w:cs="Times New Roman"/>
        </w:rPr>
      </w:pPr>
    </w:p>
    <w:p w:rsidR="00B27CEB" w:rsidRDefault="00B27CEB" w:rsidP="00272B3F">
      <w:pPr>
        <w:spacing w:line="24" w:lineRule="atLeast"/>
        <w:rPr>
          <w:rFonts w:ascii="Times New Roman" w:hAnsi="Times New Roman" w:cs="Times New Roman"/>
        </w:rPr>
      </w:pPr>
    </w:p>
    <w:p w:rsidR="00B27CEB" w:rsidRDefault="00B27CEB" w:rsidP="00272B3F">
      <w:pPr>
        <w:spacing w:line="24" w:lineRule="atLeast"/>
        <w:rPr>
          <w:rFonts w:ascii="Times New Roman" w:hAnsi="Times New Roman" w:cs="Times New Roman"/>
        </w:rPr>
      </w:pPr>
    </w:p>
    <w:p w:rsidR="009C39CF" w:rsidRDefault="009C39CF" w:rsidP="00272B3F">
      <w:pPr>
        <w:spacing w:line="24" w:lineRule="atLeast"/>
        <w:rPr>
          <w:rFonts w:ascii="Times New Roman" w:hAnsi="Times New Roman" w:cs="Times New Roman"/>
        </w:rPr>
      </w:pPr>
    </w:p>
    <w:p w:rsidR="009C39CF" w:rsidRDefault="009C39CF" w:rsidP="00272B3F">
      <w:pPr>
        <w:spacing w:line="24" w:lineRule="atLeast"/>
        <w:rPr>
          <w:rFonts w:ascii="Times New Roman" w:hAnsi="Times New Roman" w:cs="Times New Roman"/>
        </w:rPr>
      </w:pPr>
    </w:p>
    <w:p w:rsidR="009C39CF" w:rsidRDefault="009C39CF" w:rsidP="00272B3F">
      <w:pPr>
        <w:spacing w:line="24" w:lineRule="atLeast"/>
        <w:rPr>
          <w:rFonts w:ascii="Times New Roman" w:hAnsi="Times New Roman" w:cs="Times New Roman"/>
        </w:rPr>
      </w:pPr>
    </w:p>
    <w:p w:rsidR="009C39CF" w:rsidRDefault="009C39CF" w:rsidP="00272B3F">
      <w:pPr>
        <w:spacing w:line="24" w:lineRule="atLeast"/>
        <w:rPr>
          <w:rFonts w:ascii="Times New Roman" w:hAnsi="Times New Roman" w:cs="Times New Roman"/>
        </w:rPr>
      </w:pPr>
    </w:p>
    <w:p w:rsidR="009C39CF" w:rsidRDefault="009C39CF" w:rsidP="00272B3F">
      <w:pPr>
        <w:spacing w:line="24" w:lineRule="atLeast"/>
        <w:rPr>
          <w:rFonts w:ascii="Times New Roman" w:hAnsi="Times New Roman" w:cs="Times New Roman"/>
        </w:rPr>
      </w:pPr>
    </w:p>
    <w:p w:rsidR="009C39CF" w:rsidRDefault="009C39CF" w:rsidP="00272B3F">
      <w:pPr>
        <w:spacing w:line="24" w:lineRule="atLeast"/>
        <w:rPr>
          <w:rFonts w:ascii="Times New Roman" w:hAnsi="Times New Roman" w:cs="Times New Roman"/>
        </w:rPr>
      </w:pPr>
    </w:p>
    <w:p w:rsidR="009C39CF" w:rsidRDefault="009C39CF" w:rsidP="00272B3F">
      <w:pPr>
        <w:spacing w:line="24" w:lineRule="atLeast"/>
        <w:rPr>
          <w:rFonts w:ascii="Times New Roman" w:hAnsi="Times New Roman" w:cs="Times New Roman"/>
        </w:rPr>
      </w:pPr>
    </w:p>
    <w:p w:rsidR="009C39CF" w:rsidRDefault="009C39CF" w:rsidP="00272B3F">
      <w:pPr>
        <w:spacing w:line="24" w:lineRule="atLeast"/>
        <w:rPr>
          <w:rFonts w:ascii="Times New Roman" w:hAnsi="Times New Roman" w:cs="Times New Roman"/>
        </w:rPr>
      </w:pPr>
    </w:p>
    <w:p w:rsidR="009C39CF" w:rsidRDefault="009C39CF" w:rsidP="00272B3F">
      <w:pPr>
        <w:spacing w:line="24" w:lineRule="atLeast"/>
        <w:rPr>
          <w:rFonts w:ascii="Times New Roman" w:hAnsi="Times New Roman" w:cs="Times New Roman"/>
        </w:rPr>
      </w:pPr>
    </w:p>
    <w:p w:rsidR="009C39CF" w:rsidRDefault="009C39CF" w:rsidP="00272B3F">
      <w:pPr>
        <w:spacing w:line="24" w:lineRule="atLeast"/>
        <w:rPr>
          <w:rFonts w:ascii="Times New Roman" w:hAnsi="Times New Roman" w:cs="Times New Roman"/>
        </w:rPr>
      </w:pPr>
    </w:p>
    <w:p w:rsidR="009C39CF" w:rsidRDefault="009C39CF" w:rsidP="00272B3F">
      <w:pPr>
        <w:spacing w:line="24" w:lineRule="atLeast"/>
        <w:rPr>
          <w:rFonts w:ascii="Times New Roman" w:hAnsi="Times New Roman" w:cs="Times New Roman"/>
        </w:rPr>
      </w:pPr>
    </w:p>
    <w:p w:rsidR="009C39CF" w:rsidRPr="00B27CEB" w:rsidRDefault="009C39CF" w:rsidP="00272B3F">
      <w:pPr>
        <w:spacing w:line="24" w:lineRule="atLeast"/>
        <w:rPr>
          <w:rFonts w:ascii="Times New Roman" w:hAnsi="Times New Roman" w:cs="Times New Roman"/>
        </w:rPr>
      </w:pPr>
    </w:p>
    <w:p w:rsidR="002377C3" w:rsidRPr="00B27CEB" w:rsidRDefault="002377C3" w:rsidP="00272B3F">
      <w:pPr>
        <w:pStyle w:val="chng"/>
        <w:spacing w:line="24" w:lineRule="atLeast"/>
        <w:outlineLvl w:val="0"/>
        <w:rPr>
          <w:rFonts w:cs="Times New Roman"/>
          <w:sz w:val="26"/>
          <w:szCs w:val="26"/>
        </w:rPr>
      </w:pPr>
      <w:r w:rsidRPr="00B27CEB">
        <w:rPr>
          <w:rFonts w:cs="Times New Roman"/>
          <w:sz w:val="26"/>
          <w:szCs w:val="26"/>
        </w:rPr>
        <w:lastRenderedPageBreak/>
        <w:t>Chương 1</w:t>
      </w:r>
    </w:p>
    <w:p w:rsidR="002377C3" w:rsidRPr="00B27CEB" w:rsidRDefault="002377C3" w:rsidP="00272B3F">
      <w:pPr>
        <w:pStyle w:val="chng"/>
        <w:spacing w:line="24" w:lineRule="atLeast"/>
        <w:outlineLvl w:val="0"/>
        <w:rPr>
          <w:rFonts w:cs="Times New Roman"/>
          <w:sz w:val="26"/>
          <w:szCs w:val="26"/>
        </w:rPr>
      </w:pPr>
      <w:r w:rsidRPr="00B27CEB">
        <w:rPr>
          <w:rFonts w:cs="Times New Roman"/>
          <w:sz w:val="26"/>
          <w:szCs w:val="26"/>
        </w:rPr>
        <w:t>GIỚI THIỆU VỀ CƠ QUAN THỰC TẬP</w:t>
      </w:r>
      <w:bookmarkEnd w:id="1"/>
      <w:bookmarkEnd w:id="2"/>
      <w:bookmarkEnd w:id="3"/>
    </w:p>
    <w:p w:rsidR="002377C3" w:rsidRPr="00B27CEB" w:rsidRDefault="002377C3" w:rsidP="00272B3F">
      <w:pPr>
        <w:pStyle w:val="e1"/>
        <w:spacing w:line="24" w:lineRule="atLeast"/>
        <w:rPr>
          <w:rFonts w:cs="Times New Roman"/>
          <w:szCs w:val="26"/>
        </w:rPr>
      </w:pPr>
      <w:bookmarkStart w:id="6" w:name="_Toc448216112"/>
      <w:bookmarkStart w:id="7" w:name="_Toc449386667"/>
      <w:bookmarkStart w:id="8" w:name="_Toc449483188"/>
      <w:r w:rsidRPr="00B27CEB">
        <w:rPr>
          <w:rFonts w:cs="Times New Roman"/>
          <w:szCs w:val="26"/>
        </w:rPr>
        <w:t>1.1. Giới  thiệu tổng quan về cơ quan thực tập</w:t>
      </w:r>
      <w:bookmarkEnd w:id="6"/>
      <w:bookmarkEnd w:id="7"/>
      <w:bookmarkEnd w:id="8"/>
    </w:p>
    <w:p w:rsidR="002377C3" w:rsidRPr="00B27CEB" w:rsidRDefault="002377C3" w:rsidP="00272B3F">
      <w:pPr>
        <w:spacing w:line="24" w:lineRule="atLeast"/>
        <w:ind w:firstLine="720"/>
        <w:jc w:val="both"/>
        <w:rPr>
          <w:rFonts w:ascii="Times New Roman" w:hAnsi="Times New Roman" w:cs="Times New Roman"/>
          <w:color w:val="252525"/>
          <w:szCs w:val="26"/>
          <w:shd w:val="clear" w:color="auto" w:fill="FFFFFF"/>
        </w:rPr>
      </w:pPr>
      <w:r w:rsidRPr="00B27CEB">
        <w:rPr>
          <w:rFonts w:ascii="Times New Roman" w:hAnsi="Times New Roman" w:cs="Times New Roman"/>
          <w:bCs/>
          <w:color w:val="252525"/>
          <w:szCs w:val="26"/>
          <w:shd w:val="clear" w:color="auto" w:fill="FFFFFF"/>
          <w:lang w:val="en-US"/>
        </w:rPr>
        <w:t>T</w:t>
      </w:r>
      <w:r w:rsidRPr="00B27CEB">
        <w:rPr>
          <w:rFonts w:ascii="Times New Roman" w:hAnsi="Times New Roman" w:cs="Times New Roman"/>
          <w:bCs/>
          <w:color w:val="252525"/>
          <w:szCs w:val="26"/>
          <w:shd w:val="clear" w:color="auto" w:fill="FFFFFF"/>
        </w:rPr>
        <w:t>rường Đại học An Giang</w:t>
      </w:r>
      <w:r w:rsidRPr="00B27CEB">
        <w:rPr>
          <w:rStyle w:val="apple-converted-space"/>
          <w:rFonts w:ascii="Times New Roman" w:hAnsi="Times New Roman" w:cs="Times New Roman"/>
          <w:color w:val="252525"/>
          <w:szCs w:val="26"/>
          <w:shd w:val="clear" w:color="auto" w:fill="FFFFFF"/>
        </w:rPr>
        <w:t> </w:t>
      </w:r>
      <w:r w:rsidRPr="00B27CEB">
        <w:rPr>
          <w:rFonts w:ascii="Times New Roman" w:hAnsi="Times New Roman" w:cs="Times New Roman"/>
          <w:color w:val="252525"/>
          <w:szCs w:val="26"/>
          <w:shd w:val="clear" w:color="auto" w:fill="FFFFFF"/>
        </w:rPr>
        <w:t>được thành lập theo quyết định số 241/1999/QĐ-TTg ngày</w:t>
      </w:r>
      <w:r w:rsidRPr="00B27CEB">
        <w:rPr>
          <w:rStyle w:val="apple-converted-space"/>
          <w:rFonts w:ascii="Times New Roman" w:hAnsi="Times New Roman" w:cs="Times New Roman"/>
          <w:color w:val="252525"/>
          <w:szCs w:val="26"/>
          <w:shd w:val="clear" w:color="auto" w:fill="FFFFFF"/>
        </w:rPr>
        <w:t> </w:t>
      </w:r>
      <w:r w:rsidRPr="00B27CEB">
        <w:rPr>
          <w:rFonts w:ascii="Times New Roman" w:hAnsi="Times New Roman" w:cs="Times New Roman"/>
          <w:szCs w:val="26"/>
          <w:shd w:val="clear" w:color="auto" w:fill="FFFFFF"/>
        </w:rPr>
        <w:t>30 tháng 12</w:t>
      </w:r>
      <w:r w:rsidRPr="00B27CEB">
        <w:rPr>
          <w:rStyle w:val="apple-converted-space"/>
          <w:rFonts w:ascii="Times New Roman" w:hAnsi="Times New Roman" w:cs="Times New Roman"/>
          <w:color w:val="252525"/>
          <w:szCs w:val="26"/>
          <w:shd w:val="clear" w:color="auto" w:fill="FFFFFF"/>
        </w:rPr>
        <w:t> </w:t>
      </w:r>
      <w:r w:rsidRPr="00B27CEB">
        <w:rPr>
          <w:rFonts w:ascii="Times New Roman" w:hAnsi="Times New Roman" w:cs="Times New Roman"/>
          <w:color w:val="252525"/>
          <w:szCs w:val="26"/>
          <w:shd w:val="clear" w:color="auto" w:fill="FFFFFF"/>
        </w:rPr>
        <w:t>năm</w:t>
      </w:r>
      <w:r w:rsidRPr="00B27CEB">
        <w:rPr>
          <w:rStyle w:val="apple-converted-space"/>
          <w:rFonts w:ascii="Times New Roman" w:hAnsi="Times New Roman" w:cs="Times New Roman"/>
          <w:color w:val="252525"/>
          <w:szCs w:val="26"/>
          <w:shd w:val="clear" w:color="auto" w:fill="FFFFFF"/>
        </w:rPr>
        <w:t> </w:t>
      </w:r>
      <w:r w:rsidRPr="00B27CEB">
        <w:rPr>
          <w:rFonts w:ascii="Times New Roman" w:hAnsi="Times New Roman" w:cs="Times New Roman"/>
          <w:szCs w:val="26"/>
          <w:shd w:val="clear" w:color="auto" w:fill="FFFFFF"/>
        </w:rPr>
        <w:t>1999</w:t>
      </w:r>
      <w:r w:rsidRPr="00B27CEB">
        <w:rPr>
          <w:rStyle w:val="apple-converted-space"/>
          <w:rFonts w:ascii="Times New Roman" w:hAnsi="Times New Roman" w:cs="Times New Roman"/>
          <w:color w:val="252525"/>
          <w:szCs w:val="26"/>
          <w:shd w:val="clear" w:color="auto" w:fill="FFFFFF"/>
        </w:rPr>
        <w:t> </w:t>
      </w:r>
      <w:r w:rsidRPr="00B27CEB">
        <w:rPr>
          <w:rFonts w:ascii="Times New Roman" w:hAnsi="Times New Roman" w:cs="Times New Roman"/>
          <w:color w:val="252525"/>
          <w:szCs w:val="26"/>
          <w:shd w:val="clear" w:color="auto" w:fill="FFFFFF"/>
        </w:rPr>
        <w:t>của</w:t>
      </w:r>
      <w:r w:rsidRPr="00B27CEB">
        <w:rPr>
          <w:rStyle w:val="apple-converted-space"/>
          <w:rFonts w:ascii="Times New Roman" w:hAnsi="Times New Roman" w:cs="Times New Roman"/>
          <w:color w:val="252525"/>
          <w:szCs w:val="26"/>
          <w:shd w:val="clear" w:color="auto" w:fill="FFFFFF"/>
        </w:rPr>
        <w:t> </w:t>
      </w:r>
      <w:r w:rsidRPr="00B27CEB">
        <w:rPr>
          <w:rFonts w:ascii="Times New Roman" w:hAnsi="Times New Roman" w:cs="Times New Roman"/>
          <w:szCs w:val="26"/>
          <w:shd w:val="clear" w:color="auto" w:fill="FFFFFF"/>
        </w:rPr>
        <w:t>Thủ tướng chính phủ</w:t>
      </w:r>
      <w:r w:rsidRPr="00B27CEB">
        <w:rPr>
          <w:rStyle w:val="apple-converted-space"/>
          <w:rFonts w:ascii="Times New Roman" w:hAnsi="Times New Roman" w:cs="Times New Roman"/>
          <w:color w:val="252525"/>
          <w:szCs w:val="26"/>
          <w:shd w:val="clear" w:color="auto" w:fill="FFFFFF"/>
        </w:rPr>
        <w:t> </w:t>
      </w:r>
      <w:r w:rsidRPr="00B27CEB">
        <w:rPr>
          <w:rFonts w:ascii="Times New Roman" w:hAnsi="Times New Roman" w:cs="Times New Roman"/>
          <w:color w:val="252525"/>
          <w:szCs w:val="26"/>
          <w:shd w:val="clear" w:color="auto" w:fill="FFFFFF"/>
        </w:rPr>
        <w:t>và khai giảng niên học đầu tiên ngày</w:t>
      </w:r>
      <w:r w:rsidRPr="00B27CEB">
        <w:rPr>
          <w:rStyle w:val="apple-converted-space"/>
          <w:rFonts w:ascii="Times New Roman" w:hAnsi="Times New Roman" w:cs="Times New Roman"/>
          <w:color w:val="252525"/>
          <w:szCs w:val="26"/>
          <w:shd w:val="clear" w:color="auto" w:fill="FFFFFF"/>
        </w:rPr>
        <w:t> </w:t>
      </w:r>
      <w:r w:rsidRPr="00B27CEB">
        <w:rPr>
          <w:rFonts w:ascii="Times New Roman" w:hAnsi="Times New Roman" w:cs="Times New Roman"/>
          <w:szCs w:val="26"/>
          <w:shd w:val="clear" w:color="auto" w:fill="FFFFFF"/>
        </w:rPr>
        <w:t>9 tháng 9</w:t>
      </w:r>
      <w:r w:rsidRPr="00B27CEB">
        <w:rPr>
          <w:rStyle w:val="apple-converted-space"/>
          <w:rFonts w:ascii="Times New Roman" w:hAnsi="Times New Roman" w:cs="Times New Roman"/>
          <w:color w:val="252525"/>
          <w:szCs w:val="26"/>
          <w:shd w:val="clear" w:color="auto" w:fill="FFFFFF"/>
        </w:rPr>
        <w:t> </w:t>
      </w:r>
      <w:r w:rsidRPr="00B27CEB">
        <w:rPr>
          <w:rFonts w:ascii="Times New Roman" w:hAnsi="Times New Roman" w:cs="Times New Roman"/>
          <w:color w:val="252525"/>
          <w:szCs w:val="26"/>
          <w:shd w:val="clear" w:color="auto" w:fill="FFFFFF"/>
        </w:rPr>
        <w:t>năm</w:t>
      </w:r>
      <w:r w:rsidRPr="00B27CEB">
        <w:rPr>
          <w:rStyle w:val="apple-converted-space"/>
          <w:rFonts w:ascii="Times New Roman" w:hAnsi="Times New Roman" w:cs="Times New Roman"/>
          <w:color w:val="252525"/>
          <w:szCs w:val="26"/>
          <w:shd w:val="clear" w:color="auto" w:fill="FFFFFF"/>
        </w:rPr>
        <w:t> </w:t>
      </w:r>
      <w:r w:rsidRPr="00B27CEB">
        <w:rPr>
          <w:rFonts w:ascii="Times New Roman" w:hAnsi="Times New Roman" w:cs="Times New Roman"/>
          <w:szCs w:val="26"/>
          <w:shd w:val="clear" w:color="auto" w:fill="FFFFFF"/>
        </w:rPr>
        <w:t>2000</w:t>
      </w:r>
      <w:r w:rsidRPr="00B27CEB">
        <w:rPr>
          <w:rFonts w:ascii="Times New Roman" w:hAnsi="Times New Roman" w:cs="Times New Roman"/>
          <w:color w:val="252525"/>
          <w:szCs w:val="26"/>
          <w:shd w:val="clear" w:color="auto" w:fill="FFFFFF"/>
        </w:rPr>
        <w:t>. Xây dựng trên cơ sở trường Cao đẳng Sư phạm An Giang, Trường Đại học An Giang là trường</w:t>
      </w:r>
      <w:r w:rsidRPr="00B27CEB">
        <w:rPr>
          <w:rStyle w:val="apple-converted-space"/>
          <w:rFonts w:ascii="Times New Roman" w:hAnsi="Times New Roman" w:cs="Times New Roman"/>
          <w:color w:val="252525"/>
          <w:szCs w:val="26"/>
          <w:shd w:val="clear" w:color="auto" w:fill="FFFFFF"/>
        </w:rPr>
        <w:t> </w:t>
      </w:r>
      <w:r w:rsidRPr="00B27CEB">
        <w:rPr>
          <w:rFonts w:ascii="Times New Roman" w:hAnsi="Times New Roman" w:cs="Times New Roman"/>
          <w:szCs w:val="26"/>
          <w:shd w:val="clear" w:color="auto" w:fill="FFFFFF"/>
        </w:rPr>
        <w:t>đại học công lập</w:t>
      </w:r>
      <w:r w:rsidRPr="00B27CEB">
        <w:rPr>
          <w:rStyle w:val="apple-converted-space"/>
          <w:rFonts w:ascii="Times New Roman" w:hAnsi="Times New Roman" w:cs="Times New Roman"/>
          <w:color w:val="252525"/>
          <w:szCs w:val="26"/>
          <w:shd w:val="clear" w:color="auto" w:fill="FFFFFF"/>
        </w:rPr>
        <w:t> </w:t>
      </w:r>
      <w:r w:rsidRPr="00B27CEB">
        <w:rPr>
          <w:rFonts w:ascii="Times New Roman" w:hAnsi="Times New Roman" w:cs="Times New Roman"/>
          <w:color w:val="252525"/>
          <w:szCs w:val="26"/>
          <w:shd w:val="clear" w:color="auto" w:fill="FFFFFF"/>
        </w:rPr>
        <w:t>trong hệ thống các trường đại học</w:t>
      </w:r>
      <w:r w:rsidRPr="00B27CEB">
        <w:rPr>
          <w:rStyle w:val="apple-converted-space"/>
          <w:rFonts w:ascii="Times New Roman" w:hAnsi="Times New Roman" w:cs="Times New Roman"/>
          <w:color w:val="252525"/>
          <w:szCs w:val="26"/>
          <w:shd w:val="clear" w:color="auto" w:fill="FFFFFF"/>
        </w:rPr>
        <w:t> </w:t>
      </w:r>
      <w:r w:rsidRPr="00B27CEB">
        <w:rPr>
          <w:rFonts w:ascii="Times New Roman" w:hAnsi="Times New Roman" w:cs="Times New Roman"/>
          <w:szCs w:val="26"/>
        </w:rPr>
        <w:t>Việt Nam,</w:t>
      </w:r>
      <w:r w:rsidRPr="00B27CEB">
        <w:rPr>
          <w:rFonts w:ascii="Times New Roman" w:hAnsi="Times New Roman" w:cs="Times New Roman"/>
          <w:color w:val="252525"/>
          <w:szCs w:val="26"/>
          <w:shd w:val="clear" w:color="auto" w:fill="FFFFFF"/>
        </w:rPr>
        <w:t xml:space="preserve"> trực thuộc</w:t>
      </w:r>
      <w:r w:rsidRPr="00B27CEB">
        <w:rPr>
          <w:rStyle w:val="apple-converted-space"/>
          <w:rFonts w:ascii="Times New Roman" w:hAnsi="Times New Roman" w:cs="Times New Roman"/>
          <w:color w:val="252525"/>
          <w:szCs w:val="26"/>
          <w:shd w:val="clear" w:color="auto" w:fill="FFFFFF"/>
        </w:rPr>
        <w:t> </w:t>
      </w:r>
      <w:r w:rsidRPr="00B27CEB">
        <w:rPr>
          <w:rFonts w:ascii="Times New Roman" w:hAnsi="Times New Roman" w:cs="Times New Roman"/>
          <w:szCs w:val="26"/>
          <w:shd w:val="clear" w:color="auto" w:fill="FFFFFF"/>
        </w:rPr>
        <w:t>Ủy ban nhân dân</w:t>
      </w:r>
      <w:r w:rsidRPr="00B27CEB">
        <w:rPr>
          <w:rStyle w:val="apple-converted-space"/>
          <w:rFonts w:ascii="Times New Roman" w:hAnsi="Times New Roman" w:cs="Times New Roman"/>
          <w:color w:val="252525"/>
          <w:szCs w:val="26"/>
          <w:shd w:val="clear" w:color="auto" w:fill="FFFFFF"/>
        </w:rPr>
        <w:t> </w:t>
      </w:r>
      <w:r w:rsidRPr="00B27CEB">
        <w:rPr>
          <w:rFonts w:ascii="Times New Roman" w:hAnsi="Times New Roman" w:cs="Times New Roman"/>
          <w:color w:val="252525"/>
          <w:szCs w:val="26"/>
          <w:shd w:val="clear" w:color="auto" w:fill="FFFFFF"/>
        </w:rPr>
        <w:t>tỉnh</w:t>
      </w:r>
      <w:r w:rsidRPr="00B27CEB">
        <w:rPr>
          <w:rStyle w:val="apple-converted-space"/>
          <w:rFonts w:ascii="Times New Roman" w:hAnsi="Times New Roman" w:cs="Times New Roman"/>
          <w:color w:val="252525"/>
          <w:szCs w:val="26"/>
          <w:shd w:val="clear" w:color="auto" w:fill="FFFFFF"/>
        </w:rPr>
        <w:t> </w:t>
      </w:r>
      <w:r w:rsidRPr="00B27CEB">
        <w:rPr>
          <w:rFonts w:ascii="Times New Roman" w:hAnsi="Times New Roman" w:cs="Times New Roman"/>
          <w:szCs w:val="26"/>
          <w:shd w:val="clear" w:color="auto" w:fill="FFFFFF"/>
        </w:rPr>
        <w:t>An Giang</w:t>
      </w:r>
      <w:r w:rsidRPr="00B27CEB">
        <w:rPr>
          <w:rFonts w:ascii="Times New Roman" w:hAnsi="Times New Roman" w:cs="Times New Roman"/>
          <w:color w:val="252525"/>
          <w:szCs w:val="26"/>
          <w:shd w:val="clear" w:color="auto" w:fill="FFFFFF"/>
        </w:rPr>
        <w:t>. Trường có nhiệm vụ đào tạo cán bộ đại học và các trình độ thấp hơn phục vụ nhu cầu phát triển kinh tế xã hội của tỉnh An Giang,</w:t>
      </w:r>
      <w:r w:rsidRPr="00B27CEB">
        <w:rPr>
          <w:rStyle w:val="apple-converted-space"/>
          <w:rFonts w:ascii="Times New Roman" w:hAnsi="Times New Roman" w:cs="Times New Roman"/>
          <w:color w:val="252525"/>
          <w:szCs w:val="26"/>
          <w:shd w:val="clear" w:color="auto" w:fill="FFFFFF"/>
        </w:rPr>
        <w:t> </w:t>
      </w:r>
      <w:r w:rsidRPr="00B27CEB">
        <w:rPr>
          <w:rFonts w:ascii="Times New Roman" w:hAnsi="Times New Roman" w:cs="Times New Roman"/>
          <w:szCs w:val="26"/>
          <w:shd w:val="clear" w:color="auto" w:fill="FFFFFF"/>
        </w:rPr>
        <w:t>Đồng Tháp</w:t>
      </w:r>
      <w:r w:rsidRPr="00B27CEB">
        <w:rPr>
          <w:rFonts w:ascii="Times New Roman" w:hAnsi="Times New Roman" w:cs="Times New Roman"/>
          <w:color w:val="252525"/>
          <w:szCs w:val="26"/>
          <w:shd w:val="clear" w:color="auto" w:fill="FFFFFF"/>
        </w:rPr>
        <w:t>,</w:t>
      </w:r>
      <w:r w:rsidRPr="00B27CEB">
        <w:rPr>
          <w:rStyle w:val="apple-converted-space"/>
          <w:rFonts w:ascii="Times New Roman" w:hAnsi="Times New Roman" w:cs="Times New Roman"/>
          <w:color w:val="252525"/>
          <w:szCs w:val="26"/>
          <w:shd w:val="clear" w:color="auto" w:fill="FFFFFF"/>
        </w:rPr>
        <w:t> </w:t>
      </w:r>
      <w:r w:rsidRPr="00B27CEB">
        <w:rPr>
          <w:rFonts w:ascii="Times New Roman" w:hAnsi="Times New Roman" w:cs="Times New Roman"/>
          <w:szCs w:val="26"/>
          <w:shd w:val="clear" w:color="auto" w:fill="FFFFFF"/>
        </w:rPr>
        <w:t>Kiên Giang</w:t>
      </w:r>
      <w:r w:rsidRPr="00B27CEB">
        <w:rPr>
          <w:rStyle w:val="apple-converted-space"/>
          <w:rFonts w:ascii="Times New Roman" w:hAnsi="Times New Roman" w:cs="Times New Roman"/>
          <w:color w:val="252525"/>
          <w:szCs w:val="26"/>
          <w:shd w:val="clear" w:color="auto" w:fill="FFFFFF"/>
        </w:rPr>
        <w:t> </w:t>
      </w:r>
      <w:r w:rsidRPr="00B27CEB">
        <w:rPr>
          <w:rFonts w:ascii="Times New Roman" w:hAnsi="Times New Roman" w:cs="Times New Roman"/>
          <w:color w:val="252525"/>
          <w:szCs w:val="26"/>
          <w:shd w:val="clear" w:color="auto" w:fill="FFFFFF"/>
        </w:rPr>
        <w:t>và các tỉnh lân cận, đồng thời trường có nhiệm vụ nghiên cứu, ứng dụng và chuyển giao công nghệ trong vùng.</w:t>
      </w:r>
    </w:p>
    <w:p w:rsidR="002377C3" w:rsidRPr="00B27CEB" w:rsidRDefault="002377C3" w:rsidP="00272B3F">
      <w:pPr>
        <w:spacing w:line="24" w:lineRule="atLeast"/>
        <w:ind w:firstLine="720"/>
        <w:jc w:val="both"/>
        <w:rPr>
          <w:rFonts w:ascii="Times New Roman" w:hAnsi="Times New Roman" w:cs="Times New Roman"/>
          <w:color w:val="000000"/>
          <w:szCs w:val="26"/>
          <w:shd w:val="clear" w:color="auto" w:fill="FFFFFF"/>
        </w:rPr>
      </w:pPr>
      <w:r w:rsidRPr="00B27CEB">
        <w:rPr>
          <w:rFonts w:ascii="Times New Roman" w:hAnsi="Times New Roman" w:cs="Times New Roman"/>
          <w:color w:val="000000"/>
          <w:szCs w:val="26"/>
          <w:shd w:val="clear" w:color="auto" w:fill="FFFFFF"/>
        </w:rPr>
        <w:t xml:space="preserve">Khoa Kỹ thuật – Công nghệ – Môi </w:t>
      </w:r>
      <w:r w:rsidRPr="00B27CEB">
        <w:rPr>
          <w:rFonts w:ascii="Times New Roman" w:hAnsi="Times New Roman" w:cs="Times New Roman"/>
          <w:color w:val="000000"/>
          <w:szCs w:val="26"/>
          <w:shd w:val="clear" w:color="auto" w:fill="FFFFFF"/>
          <w:lang w:val="en-US"/>
        </w:rPr>
        <w:t>tr</w:t>
      </w:r>
      <w:r w:rsidR="00C92D77" w:rsidRPr="00B27CEB">
        <w:rPr>
          <w:rFonts w:ascii="Times New Roman" w:hAnsi="Times New Roman" w:cs="Times New Roman"/>
          <w:color w:val="000000"/>
          <w:szCs w:val="26"/>
          <w:shd w:val="clear" w:color="auto" w:fill="FFFFFF"/>
          <w:lang w:val="en-US"/>
        </w:rPr>
        <w:t>ường</w:t>
      </w:r>
      <w:r w:rsidRPr="00B27CEB">
        <w:rPr>
          <w:rFonts w:ascii="Times New Roman" w:hAnsi="Times New Roman" w:cs="Times New Roman"/>
          <w:color w:val="000000"/>
          <w:szCs w:val="26"/>
          <w:shd w:val="clear" w:color="auto" w:fill="FFFFFF"/>
          <w:lang w:val="en-US"/>
        </w:rPr>
        <w:t xml:space="preserve"> thuộc </w:t>
      </w:r>
      <w:r w:rsidRPr="00B27CEB">
        <w:rPr>
          <w:rFonts w:ascii="Times New Roman" w:hAnsi="Times New Roman" w:cs="Times New Roman"/>
          <w:color w:val="000000"/>
          <w:szCs w:val="26"/>
          <w:shd w:val="clear" w:color="auto" w:fill="FFFFFF"/>
        </w:rPr>
        <w:t>trường</w:t>
      </w:r>
      <w:r w:rsidRPr="00B27CEB">
        <w:rPr>
          <w:rFonts w:ascii="Times New Roman" w:hAnsi="Times New Roman" w:cs="Times New Roman"/>
          <w:color w:val="000000"/>
          <w:szCs w:val="26"/>
          <w:shd w:val="clear" w:color="auto" w:fill="FFFFFF"/>
          <w:lang w:val="en-US"/>
        </w:rPr>
        <w:t xml:space="preserve"> ĐH An Giang</w:t>
      </w:r>
      <w:r w:rsidRPr="00B27CEB">
        <w:rPr>
          <w:rFonts w:ascii="Times New Roman" w:hAnsi="Times New Roman" w:cs="Times New Roman"/>
          <w:color w:val="000000"/>
          <w:szCs w:val="26"/>
          <w:shd w:val="clear" w:color="auto" w:fill="FFFFFF"/>
        </w:rPr>
        <w:t xml:space="preserve"> được thành lập theo Quyết định số 241/QĐ-TC của UBND tỉnh An Giang ký ngày 21 tháng 02 năm 2001. Khoa gồm 3 bộ môn: Bộ môn Tin học, Bộ môn Kỹ thuật và Bộ môn Môi trường và Phát triển bền vững. Khoa có chức năng đào tạo các ngành học về công nghệ thông tin, môi trường, các ngành kỹ thuật, nghiên cứu, chuyển giao các ứng dụng về công nghệ thông tin và kỹ thuật môi trường nhằm đáp ứng nhu cầu phát triển kinh tế của tỉnh An Giang và khu vực Đồng bằng sông Cửu Long. Hiện Khoa có các ngành đào tạo sau:</w:t>
      </w:r>
    </w:p>
    <w:p w:rsidR="00C7290A" w:rsidRPr="00B27CEB" w:rsidRDefault="00C7290A" w:rsidP="00272B3F">
      <w:pPr>
        <w:pStyle w:val="NormalWeb"/>
        <w:shd w:val="clear" w:color="auto" w:fill="FFFFFF"/>
        <w:spacing w:before="120" w:beforeAutospacing="0" w:after="120" w:afterAutospacing="0" w:line="24" w:lineRule="atLeast"/>
        <w:ind w:firstLine="720"/>
        <w:jc w:val="both"/>
        <w:textAlignment w:val="baseline"/>
        <w:rPr>
          <w:color w:val="000000"/>
          <w:sz w:val="26"/>
          <w:szCs w:val="26"/>
        </w:rPr>
      </w:pPr>
      <w:r w:rsidRPr="00B27CEB">
        <w:rPr>
          <w:rStyle w:val="Strong"/>
          <w:color w:val="000000"/>
          <w:sz w:val="26"/>
          <w:szCs w:val="26"/>
          <w:bdr w:val="none" w:sz="0" w:space="0" w:color="auto" w:frame="1"/>
        </w:rPr>
        <w:t>Ngành Công nghệ Thông tin:</w:t>
      </w:r>
    </w:p>
    <w:p w:rsidR="00C7290A" w:rsidRPr="00B27CEB" w:rsidRDefault="00C7290A" w:rsidP="00272B3F">
      <w:pPr>
        <w:pStyle w:val="NormalWeb"/>
        <w:shd w:val="clear" w:color="auto" w:fill="FFFFFF"/>
        <w:spacing w:before="0" w:beforeAutospacing="0" w:after="0" w:afterAutospacing="0" w:line="24" w:lineRule="atLeast"/>
        <w:ind w:left="1440"/>
        <w:jc w:val="both"/>
        <w:textAlignment w:val="baseline"/>
        <w:rPr>
          <w:color w:val="000000"/>
          <w:sz w:val="26"/>
          <w:szCs w:val="26"/>
        </w:rPr>
      </w:pPr>
      <w:r w:rsidRPr="00B27CEB">
        <w:rPr>
          <w:color w:val="000000"/>
          <w:sz w:val="26"/>
          <w:szCs w:val="26"/>
        </w:rPr>
        <w:t>Đào tạo </w:t>
      </w:r>
      <w:r w:rsidRPr="00B27CEB">
        <w:rPr>
          <w:rStyle w:val="Emphasis"/>
          <w:i w:val="0"/>
          <w:color w:val="000000"/>
          <w:sz w:val="26"/>
          <w:szCs w:val="26"/>
          <w:bdr w:val="none" w:sz="0" w:space="0" w:color="auto" w:frame="1"/>
        </w:rPr>
        <w:t>Cử nhân Công nghệ thông tin</w:t>
      </w:r>
      <w:r w:rsidRPr="00B27CEB">
        <w:rPr>
          <w:color w:val="000000"/>
          <w:sz w:val="26"/>
          <w:szCs w:val="26"/>
        </w:rPr>
        <w:t> có kiến thức cơ bản, cơ sở và chuyên ngành thuộc lĩnh vực công nghệ thông tin; có năng lực tham mưu, tư vấn và khả năng tổ chức thực hiện nhiệm vụ với tư cách của một chuyên viên trong lĩnh vực công nghệ thông tin. Trong quá trình học, sinh viên được trang bị kiến thức về phân tích, thiết kế và quản lý các dự án công nghệ thông tin; có khả năng xây dựng, bảo trì và quản lý các hệ thống mạng máy tính và truyền thông.</w:t>
      </w:r>
    </w:p>
    <w:p w:rsidR="00C7290A" w:rsidRPr="00B27CEB" w:rsidRDefault="00C7290A" w:rsidP="00272B3F">
      <w:pPr>
        <w:pStyle w:val="NormalWeb"/>
        <w:shd w:val="clear" w:color="auto" w:fill="FFFFFF"/>
        <w:spacing w:before="120" w:beforeAutospacing="0" w:after="120" w:afterAutospacing="0" w:line="24" w:lineRule="atLeast"/>
        <w:ind w:firstLine="720"/>
        <w:jc w:val="both"/>
        <w:textAlignment w:val="baseline"/>
        <w:rPr>
          <w:color w:val="000000"/>
          <w:sz w:val="26"/>
          <w:szCs w:val="26"/>
        </w:rPr>
      </w:pPr>
      <w:r w:rsidRPr="00B27CEB">
        <w:rPr>
          <w:rStyle w:val="Strong"/>
          <w:color w:val="000000"/>
          <w:sz w:val="26"/>
          <w:szCs w:val="26"/>
          <w:bdr w:val="none" w:sz="0" w:space="0" w:color="auto" w:frame="1"/>
        </w:rPr>
        <w:t>Ngành Kỹ thuật phần mềm:</w:t>
      </w:r>
    </w:p>
    <w:p w:rsidR="00C7290A" w:rsidRPr="00B27CEB" w:rsidRDefault="00C7290A" w:rsidP="00272B3F">
      <w:pPr>
        <w:pStyle w:val="NormalWeb"/>
        <w:shd w:val="clear" w:color="auto" w:fill="FFFFFF"/>
        <w:spacing w:before="0" w:beforeAutospacing="0" w:after="0" w:afterAutospacing="0" w:line="24" w:lineRule="atLeast"/>
        <w:ind w:left="1440"/>
        <w:jc w:val="both"/>
        <w:textAlignment w:val="baseline"/>
        <w:rPr>
          <w:color w:val="000000"/>
          <w:sz w:val="26"/>
          <w:szCs w:val="26"/>
        </w:rPr>
      </w:pPr>
      <w:r w:rsidRPr="00B27CEB">
        <w:rPr>
          <w:color w:val="000000"/>
          <w:sz w:val="26"/>
          <w:szCs w:val="26"/>
        </w:rPr>
        <w:t>Đào tạo </w:t>
      </w:r>
      <w:r w:rsidRPr="00B27CEB">
        <w:rPr>
          <w:rStyle w:val="Emphasis"/>
          <w:i w:val="0"/>
          <w:color w:val="000000"/>
          <w:sz w:val="26"/>
          <w:szCs w:val="26"/>
          <w:bdr w:val="none" w:sz="0" w:space="0" w:color="auto" w:frame="1"/>
        </w:rPr>
        <w:t>Cử nhân Kỹ thuật phần mềm</w:t>
      </w:r>
      <w:r w:rsidRPr="00B27CEB">
        <w:rPr>
          <w:color w:val="000000"/>
          <w:sz w:val="26"/>
          <w:szCs w:val="26"/>
        </w:rPr>
        <w:t> có khả năng thiết kế các phần mềm theo đúng qui trình sản xuất phần mềm; có năng lực tham mưu, tư vấn và khả năng tổ chức thực hiện nhiệm vụ của một chuyên viên trong lĩnh vực kỹ thuật phần mềm. Trong quá trình học, sinh viên được trang bị kiến thức về quy trình xây dựng, quản lý và bảo trì hệ thống phần mềm.</w:t>
      </w:r>
    </w:p>
    <w:p w:rsidR="00C7290A" w:rsidRPr="00B27CEB" w:rsidRDefault="00C7290A" w:rsidP="00272B3F">
      <w:pPr>
        <w:pStyle w:val="NormalWeb"/>
        <w:shd w:val="clear" w:color="auto" w:fill="FFFFFF"/>
        <w:spacing w:before="120" w:beforeAutospacing="0" w:after="120" w:afterAutospacing="0" w:line="24" w:lineRule="atLeast"/>
        <w:ind w:firstLine="720"/>
        <w:jc w:val="both"/>
        <w:textAlignment w:val="baseline"/>
        <w:rPr>
          <w:color w:val="000000"/>
          <w:sz w:val="26"/>
          <w:szCs w:val="26"/>
        </w:rPr>
      </w:pPr>
      <w:r w:rsidRPr="00B27CEB">
        <w:rPr>
          <w:rStyle w:val="Strong"/>
          <w:color w:val="000000"/>
          <w:sz w:val="26"/>
          <w:szCs w:val="26"/>
          <w:bdr w:val="none" w:sz="0" w:space="0" w:color="auto" w:frame="1"/>
        </w:rPr>
        <w:t>Ngành Công nghệ Kỹ thuật Môi trường:</w:t>
      </w:r>
    </w:p>
    <w:p w:rsidR="00C7290A" w:rsidRPr="00B27CEB" w:rsidRDefault="00C7290A" w:rsidP="00272B3F">
      <w:pPr>
        <w:pStyle w:val="NormalWeb"/>
        <w:shd w:val="clear" w:color="auto" w:fill="FFFFFF"/>
        <w:spacing w:before="0" w:beforeAutospacing="0" w:after="0" w:afterAutospacing="0" w:line="24" w:lineRule="atLeast"/>
        <w:ind w:left="1440"/>
        <w:jc w:val="both"/>
        <w:textAlignment w:val="baseline"/>
        <w:rPr>
          <w:rStyle w:val="Strong"/>
          <w:color w:val="000000"/>
          <w:sz w:val="26"/>
          <w:szCs w:val="26"/>
          <w:bdr w:val="none" w:sz="0" w:space="0" w:color="auto" w:frame="1"/>
        </w:rPr>
      </w:pPr>
      <w:r w:rsidRPr="00B27CEB">
        <w:rPr>
          <w:color w:val="000000"/>
          <w:sz w:val="26"/>
          <w:szCs w:val="26"/>
        </w:rPr>
        <w:t xml:space="preserve">Chương trình đào tạo ngành Công nghệ Kỹ thuật Môi trường ở Đại học An Giang được thiết kế để đào tạo kỹ sư vững vàng về cơ sở lý thuyết, có khả năng nghiên cứu, thiết kế – thi công – vận hành hệ thống xử lý và kiểm soát ô nhiễm môi trường bao gồm cả môi trường đất, nước và khí. Chương trình được cấu trúc theo </w:t>
      </w:r>
      <w:r w:rsidRPr="00B27CEB">
        <w:rPr>
          <w:color w:val="000000"/>
          <w:sz w:val="26"/>
          <w:szCs w:val="26"/>
        </w:rPr>
        <w:lastRenderedPageBreak/>
        <w:t>phương thức đáp ứng những nhu cầu cấp bách của môi trường, nhấn mạnh trong công nghệ xử lý nước cấp và nước thải, công nghệ xử lý khí thải, công nghệ xử lý chất thải rắn tại các khu dân cư và công nghiệp nhằm đảm bảo an toàn vệ sinh và sức khỏe môi trường. Ở Đại học An Giang, sinh viên được đào tạo theo phương châm “đ</w:t>
      </w:r>
      <w:r w:rsidR="00B27CEB" w:rsidRPr="00B27CEB">
        <w:rPr>
          <w:color w:val="000000"/>
          <w:sz w:val="26"/>
          <w:szCs w:val="26"/>
        </w:rPr>
        <w:t>ào tạo gắn liền với thực tiễn”.</w:t>
      </w:r>
    </w:p>
    <w:p w:rsidR="00C7290A" w:rsidRPr="00B27CEB" w:rsidRDefault="00C7290A" w:rsidP="00272B3F">
      <w:pPr>
        <w:pStyle w:val="NormalWeb"/>
        <w:shd w:val="clear" w:color="auto" w:fill="FFFFFF"/>
        <w:spacing w:before="120" w:beforeAutospacing="0" w:after="120" w:afterAutospacing="0" w:line="24" w:lineRule="atLeast"/>
        <w:ind w:firstLine="720"/>
        <w:jc w:val="both"/>
        <w:textAlignment w:val="baseline"/>
        <w:rPr>
          <w:color w:val="000000"/>
          <w:sz w:val="26"/>
          <w:szCs w:val="26"/>
        </w:rPr>
      </w:pPr>
      <w:r w:rsidRPr="00B27CEB">
        <w:rPr>
          <w:rStyle w:val="Strong"/>
          <w:color w:val="000000"/>
          <w:sz w:val="26"/>
          <w:szCs w:val="26"/>
          <w:bdr w:val="none" w:sz="0" w:space="0" w:color="auto" w:frame="1"/>
        </w:rPr>
        <w:t>Ngành Quản lý Tài nguyên và Môi trường:</w:t>
      </w:r>
    </w:p>
    <w:p w:rsidR="00C7290A" w:rsidRPr="00B27CEB" w:rsidRDefault="00C7290A" w:rsidP="00272B3F">
      <w:pPr>
        <w:pStyle w:val="NormalWeb"/>
        <w:shd w:val="clear" w:color="auto" w:fill="FFFFFF"/>
        <w:spacing w:before="0" w:beforeAutospacing="0" w:after="0" w:afterAutospacing="0" w:line="24" w:lineRule="atLeast"/>
        <w:ind w:left="1440"/>
        <w:jc w:val="both"/>
        <w:textAlignment w:val="baseline"/>
        <w:rPr>
          <w:color w:val="000000"/>
          <w:sz w:val="26"/>
          <w:szCs w:val="26"/>
        </w:rPr>
      </w:pPr>
      <w:r w:rsidRPr="00B27CEB">
        <w:rPr>
          <w:color w:val="000000"/>
          <w:sz w:val="26"/>
          <w:szCs w:val="26"/>
        </w:rPr>
        <w:t>Cung cấp cho sinh viên kiến thức chung về khoa học tự nhiên, khoa học xã hội, ngoại ngữ, khối kiến thức chuyên sâu và đa dạng về lĩnh vực tài nguyên và môi trường như: quản lý đất đai, tài nguyên khoáng sản, tài nguyên nước, tài nguyên rừng và đa dạng sinh học, tài nguyên biển; quản lý hệ thống xử lý ô nhiễm môi trường cho các nhà máy, khu công nghiệp và khu dân cư; kiểm tra giám sát và dự báo ô nhiễm; tư vấn môi trường và công nghệ sạch; đánh giá tác động môi trường cho các dự án đầu tư và phát triển. Ngoài ra sinh viên còn trang bị nhiều kỹ năng: quản lý, nghiên cứu và thực hiện các chương trình dự án về bảo vệ môi trường.</w:t>
      </w:r>
    </w:p>
    <w:p w:rsidR="00C7290A" w:rsidRPr="00B27CEB" w:rsidRDefault="00C7290A" w:rsidP="00272B3F">
      <w:pPr>
        <w:pStyle w:val="NormalWeb"/>
        <w:shd w:val="clear" w:color="auto" w:fill="FFFFFF"/>
        <w:spacing w:before="120" w:beforeAutospacing="0" w:after="120" w:afterAutospacing="0" w:line="24" w:lineRule="atLeast"/>
        <w:ind w:firstLine="720"/>
        <w:jc w:val="both"/>
        <w:textAlignment w:val="baseline"/>
        <w:rPr>
          <w:color w:val="000000"/>
          <w:sz w:val="26"/>
          <w:szCs w:val="26"/>
        </w:rPr>
      </w:pPr>
      <w:r w:rsidRPr="00B27CEB">
        <w:rPr>
          <w:rStyle w:val="Strong"/>
          <w:color w:val="000000"/>
          <w:sz w:val="26"/>
          <w:szCs w:val="26"/>
          <w:bdr w:val="none" w:sz="0" w:space="0" w:color="auto" w:frame="1"/>
        </w:rPr>
        <w:t>Ngành Cao đẳng Công nghệ Thông tin:</w:t>
      </w:r>
    </w:p>
    <w:p w:rsidR="00C7290A" w:rsidRPr="00B27CEB" w:rsidRDefault="00C7290A" w:rsidP="00272B3F">
      <w:pPr>
        <w:pStyle w:val="NormalWeb"/>
        <w:shd w:val="clear" w:color="auto" w:fill="FFFFFF"/>
        <w:spacing w:before="0" w:beforeAutospacing="0" w:after="150" w:afterAutospacing="0" w:line="24" w:lineRule="atLeast"/>
        <w:ind w:left="1440"/>
        <w:jc w:val="both"/>
        <w:textAlignment w:val="baseline"/>
        <w:rPr>
          <w:color w:val="000000"/>
          <w:sz w:val="26"/>
          <w:szCs w:val="26"/>
        </w:rPr>
      </w:pPr>
      <w:r w:rsidRPr="00B27CEB">
        <w:rPr>
          <w:color w:val="000000"/>
          <w:sz w:val="26"/>
          <w:szCs w:val="26"/>
        </w:rPr>
        <w:t>Đào tạo Cử nhân Cao đẳng Công nghệ thông tin có kiến thức nền tảng trong lĩnh vực công nghệ thông tin; có năng lực tư vấn và khả năng tổ chức thực hiện nhiệm vụ của một chuyên viên trong lĩnh vực công nghệ thông tin. Trong quá trình học, sinh viên được trang bị kiến thức về bảo trì, quản lý các hệ thống thông tin và mạng máy tính.</w:t>
      </w:r>
    </w:p>
    <w:p w:rsidR="00C7290A" w:rsidRPr="00B27CEB" w:rsidRDefault="00C7290A" w:rsidP="00272B3F">
      <w:pPr>
        <w:spacing w:line="24" w:lineRule="atLeast"/>
        <w:ind w:firstLine="720"/>
        <w:jc w:val="both"/>
        <w:rPr>
          <w:rFonts w:ascii="Times New Roman" w:hAnsi="Times New Roman" w:cs="Times New Roman"/>
          <w:color w:val="252525"/>
          <w:szCs w:val="26"/>
          <w:shd w:val="clear" w:color="auto" w:fill="FFFFFF"/>
        </w:rPr>
      </w:pPr>
    </w:p>
    <w:p w:rsidR="00C7290A" w:rsidRPr="00B27CEB" w:rsidRDefault="002377C3" w:rsidP="00272B3F">
      <w:pPr>
        <w:spacing w:line="24" w:lineRule="atLeast"/>
        <w:ind w:firstLine="720"/>
        <w:jc w:val="both"/>
        <w:rPr>
          <w:rFonts w:ascii="Times New Roman" w:hAnsi="Times New Roman" w:cs="Times New Roman"/>
          <w:szCs w:val="26"/>
        </w:rPr>
      </w:pPr>
      <w:r w:rsidRPr="00B27CEB">
        <w:rPr>
          <w:rFonts w:ascii="Times New Roman" w:hAnsi="Times New Roman" w:cs="Times New Roman"/>
          <w:szCs w:val="26"/>
        </w:rPr>
        <w:t>Hoạt động kinh doanh củ</w:t>
      </w:r>
      <w:r w:rsidR="00C7290A" w:rsidRPr="00B27CEB">
        <w:rPr>
          <w:rFonts w:ascii="Times New Roman" w:hAnsi="Times New Roman" w:cs="Times New Roman"/>
          <w:szCs w:val="26"/>
        </w:rPr>
        <w:t>a khoa</w:t>
      </w:r>
      <w:r w:rsidRPr="00B27CEB">
        <w:rPr>
          <w:rFonts w:ascii="Times New Roman" w:hAnsi="Times New Roman" w:cs="Times New Roman"/>
          <w:szCs w:val="26"/>
        </w:rPr>
        <w:t xml:space="preserve"> tậ</w:t>
      </w:r>
      <w:r w:rsidR="00C7290A" w:rsidRPr="00B27CEB">
        <w:rPr>
          <w:rFonts w:ascii="Times New Roman" w:hAnsi="Times New Roman" w:cs="Times New Roman"/>
          <w:szCs w:val="26"/>
        </w:rPr>
        <w:t>p trung vào</w:t>
      </w:r>
      <w:r w:rsidR="00C7290A" w:rsidRPr="00B27CEB">
        <w:rPr>
          <w:rFonts w:ascii="Times New Roman" w:hAnsi="Times New Roman" w:cs="Times New Roman"/>
          <w:szCs w:val="26"/>
          <w:lang w:val="en-US"/>
        </w:rPr>
        <w:t xml:space="preserve"> đào tạo nguồn nhân lực chất lượng cao cho nhu cầu phát triển kinh tế tỉnh An Giang và khu vực</w:t>
      </w:r>
      <w:r w:rsidR="00C7290A" w:rsidRPr="00B27CEB">
        <w:rPr>
          <w:rFonts w:ascii="Times New Roman" w:hAnsi="Times New Roman" w:cs="Times New Roman"/>
          <w:color w:val="000000"/>
          <w:szCs w:val="26"/>
          <w:shd w:val="clear" w:color="auto" w:fill="FFFFFF"/>
        </w:rPr>
        <w:t xml:space="preserve"> Đồng bằng sông Cửu Long. </w:t>
      </w:r>
      <w:r w:rsidR="00C7290A" w:rsidRPr="00B27CEB">
        <w:rPr>
          <w:rFonts w:ascii="Times New Roman" w:hAnsi="Times New Roman" w:cs="Times New Roman"/>
          <w:szCs w:val="26"/>
        </w:rPr>
        <w:t xml:space="preserve"> </w:t>
      </w:r>
    </w:p>
    <w:p w:rsidR="002377C3" w:rsidRPr="00B27CEB" w:rsidRDefault="002377C3" w:rsidP="00272B3F">
      <w:pPr>
        <w:spacing w:line="24" w:lineRule="atLeast"/>
        <w:ind w:firstLine="720"/>
        <w:jc w:val="both"/>
        <w:rPr>
          <w:rFonts w:ascii="Times New Roman" w:hAnsi="Times New Roman" w:cs="Times New Roman"/>
          <w:szCs w:val="26"/>
        </w:rPr>
      </w:pPr>
      <w:r w:rsidRPr="00B27CEB">
        <w:rPr>
          <w:rFonts w:ascii="Times New Roman" w:hAnsi="Times New Roman" w:cs="Times New Roman"/>
          <w:szCs w:val="26"/>
        </w:rPr>
        <w:t>Qua thời gian cùng sự tín nhiệm củ</w:t>
      </w:r>
      <w:r w:rsidR="00C7290A" w:rsidRPr="00B27CEB">
        <w:rPr>
          <w:rFonts w:ascii="Times New Roman" w:hAnsi="Times New Roman" w:cs="Times New Roman"/>
          <w:szCs w:val="26"/>
        </w:rPr>
        <w:t>a học viên</w:t>
      </w:r>
      <w:r w:rsidRPr="00B27CEB">
        <w:rPr>
          <w:rFonts w:ascii="Times New Roman" w:hAnsi="Times New Roman" w:cs="Times New Roman"/>
          <w:szCs w:val="26"/>
        </w:rPr>
        <w:t xml:space="preserve"> và các đối tác,</w:t>
      </w:r>
      <w:r w:rsidR="00C7290A" w:rsidRPr="00B27CEB">
        <w:rPr>
          <w:rFonts w:ascii="Times New Roman" w:hAnsi="Times New Roman" w:cs="Times New Roman"/>
          <w:szCs w:val="26"/>
        </w:rPr>
        <w:t xml:space="preserve"> ĐH An Giang</w:t>
      </w:r>
      <w:r w:rsidRPr="00B27CEB">
        <w:rPr>
          <w:rFonts w:ascii="Times New Roman" w:hAnsi="Times New Roman" w:cs="Times New Roman"/>
          <w:szCs w:val="26"/>
        </w:rPr>
        <w:t xml:space="preserve"> đã trở thành điểm đến quen thuộc của </w:t>
      </w:r>
      <w:r w:rsidR="00C7290A" w:rsidRPr="00B27CEB">
        <w:rPr>
          <w:rFonts w:ascii="Times New Roman" w:hAnsi="Times New Roman" w:cs="Times New Roman"/>
          <w:szCs w:val="26"/>
          <w:lang w:val="en-US"/>
        </w:rPr>
        <w:t xml:space="preserve">của các bạn học sinh </w:t>
      </w:r>
      <w:r w:rsidR="00C7290A" w:rsidRPr="00B27CEB">
        <w:rPr>
          <w:rFonts w:ascii="Times New Roman" w:hAnsi="Times New Roman" w:cs="Times New Roman"/>
          <w:szCs w:val="26"/>
        </w:rPr>
        <w:t>An Giang và</w:t>
      </w:r>
      <w:r w:rsidR="00C92D77" w:rsidRPr="00B27CEB">
        <w:rPr>
          <w:rFonts w:ascii="Times New Roman" w:hAnsi="Times New Roman" w:cs="Times New Roman"/>
          <w:szCs w:val="26"/>
          <w:lang w:val="en-US"/>
        </w:rPr>
        <w:t xml:space="preserve"> khu vực</w:t>
      </w:r>
      <w:r w:rsidR="00C92D77" w:rsidRPr="00B27CEB">
        <w:rPr>
          <w:rFonts w:ascii="Times New Roman" w:hAnsi="Times New Roman" w:cs="Times New Roman"/>
          <w:color w:val="000000"/>
          <w:szCs w:val="26"/>
          <w:shd w:val="clear" w:color="auto" w:fill="FFFFFF"/>
        </w:rPr>
        <w:t xml:space="preserve"> Đồng bằng sông Cửu Long</w:t>
      </w:r>
      <w:r w:rsidRPr="00B27CEB">
        <w:rPr>
          <w:rFonts w:ascii="Times New Roman" w:hAnsi="Times New Roman" w:cs="Times New Roman"/>
          <w:szCs w:val="26"/>
        </w:rPr>
        <w:t xml:space="preserve">. Đáp lại sự tín nhiệm </w:t>
      </w:r>
      <w:r w:rsidR="00C92D77" w:rsidRPr="00B27CEB">
        <w:rPr>
          <w:rFonts w:ascii="Times New Roman" w:hAnsi="Times New Roman" w:cs="Times New Roman"/>
          <w:szCs w:val="26"/>
          <w:lang w:val="en-US"/>
        </w:rPr>
        <w:t xml:space="preserve">của học viên </w:t>
      </w:r>
      <w:r w:rsidRPr="00B27CEB">
        <w:rPr>
          <w:rFonts w:ascii="Times New Roman" w:hAnsi="Times New Roman" w:cs="Times New Roman"/>
          <w:szCs w:val="26"/>
        </w:rPr>
        <w:t xml:space="preserve">và các đối tác, toàn bộ </w:t>
      </w:r>
      <w:r w:rsidR="00C92D77" w:rsidRPr="00B27CEB">
        <w:rPr>
          <w:rFonts w:ascii="Times New Roman" w:hAnsi="Times New Roman" w:cs="Times New Roman"/>
          <w:szCs w:val="26"/>
          <w:lang w:val="en-US"/>
        </w:rPr>
        <w:t>giảng viên</w:t>
      </w:r>
      <w:r w:rsidRPr="00B27CEB">
        <w:rPr>
          <w:rFonts w:ascii="Times New Roman" w:hAnsi="Times New Roman" w:cs="Times New Roman"/>
          <w:szCs w:val="26"/>
        </w:rPr>
        <w:t xml:space="preserve"> luôn đặ</w:t>
      </w:r>
      <w:r w:rsidR="00C92D77" w:rsidRPr="00B27CEB">
        <w:rPr>
          <w:rFonts w:ascii="Times New Roman" w:hAnsi="Times New Roman" w:cs="Times New Roman"/>
          <w:szCs w:val="26"/>
        </w:rPr>
        <w:t>t “chất lượng đào tạo</w:t>
      </w:r>
      <w:r w:rsidRPr="00B27CEB">
        <w:rPr>
          <w:rFonts w:ascii="Times New Roman" w:hAnsi="Times New Roman" w:cs="Times New Roman"/>
          <w:szCs w:val="26"/>
        </w:rPr>
        <w:t>” làm phương châm hoạt độ</w:t>
      </w:r>
      <w:r w:rsidR="00C92D77" w:rsidRPr="00B27CEB">
        <w:rPr>
          <w:rFonts w:ascii="Times New Roman" w:hAnsi="Times New Roman" w:cs="Times New Roman"/>
          <w:szCs w:val="26"/>
        </w:rPr>
        <w:t>ng</w:t>
      </w:r>
      <w:r w:rsidRPr="00B27CEB">
        <w:rPr>
          <w:rFonts w:ascii="Times New Roman" w:hAnsi="Times New Roman" w:cs="Times New Roman"/>
          <w:szCs w:val="26"/>
        </w:rPr>
        <w:t xml:space="preserve">. </w:t>
      </w:r>
    </w:p>
    <w:p w:rsidR="002377C3" w:rsidRPr="00B27CEB" w:rsidRDefault="002377C3" w:rsidP="00272B3F">
      <w:pPr>
        <w:spacing w:line="24" w:lineRule="atLeast"/>
        <w:ind w:firstLine="720"/>
        <w:jc w:val="both"/>
        <w:rPr>
          <w:rFonts w:ascii="Times New Roman" w:hAnsi="Times New Roman" w:cs="Times New Roman"/>
          <w:szCs w:val="26"/>
        </w:rPr>
      </w:pPr>
      <w:r w:rsidRPr="00B27CEB">
        <w:rPr>
          <w:rFonts w:ascii="Times New Roman" w:hAnsi="Times New Roman" w:cs="Times New Roman"/>
          <w:szCs w:val="26"/>
        </w:rPr>
        <w:t xml:space="preserve">Dưới đây là thông tin chi tiết </w:t>
      </w:r>
      <w:r w:rsidR="00C92D77" w:rsidRPr="00B27CEB">
        <w:rPr>
          <w:rFonts w:ascii="Times New Roman" w:hAnsi="Times New Roman" w:cs="Times New Roman"/>
          <w:szCs w:val="26"/>
        </w:rPr>
        <w:t>khoa</w:t>
      </w:r>
      <w:r w:rsidRPr="00B27CEB">
        <w:rPr>
          <w:rFonts w:ascii="Times New Roman" w:hAnsi="Times New Roman" w:cs="Times New Roman"/>
          <w:szCs w:val="26"/>
        </w:rPr>
        <w:t>:</w:t>
      </w:r>
    </w:p>
    <w:p w:rsidR="002377C3" w:rsidRPr="00B27CEB" w:rsidRDefault="002377C3" w:rsidP="00272B3F">
      <w:pPr>
        <w:spacing w:line="24" w:lineRule="atLeast"/>
        <w:ind w:firstLine="720"/>
        <w:jc w:val="both"/>
        <w:rPr>
          <w:rFonts w:ascii="Times New Roman" w:hAnsi="Times New Roman" w:cs="Times New Roman"/>
          <w:szCs w:val="26"/>
        </w:rPr>
      </w:pPr>
      <w:r w:rsidRPr="00B27CEB">
        <w:rPr>
          <w:rFonts w:ascii="Times New Roman" w:hAnsi="Times New Roman" w:cs="Times New Roman"/>
          <w:szCs w:val="26"/>
        </w:rPr>
        <w:t xml:space="preserve">- </w:t>
      </w:r>
      <w:r w:rsidR="00C92D77" w:rsidRPr="00B27CEB">
        <w:rPr>
          <w:rFonts w:ascii="Times New Roman" w:hAnsi="Times New Roman" w:cs="Times New Roman"/>
          <w:szCs w:val="26"/>
        </w:rPr>
        <w:t>Tên khoa</w:t>
      </w:r>
      <w:r w:rsidRPr="00B27CEB">
        <w:rPr>
          <w:rFonts w:ascii="Times New Roman" w:hAnsi="Times New Roman" w:cs="Times New Roman"/>
          <w:szCs w:val="26"/>
        </w:rPr>
        <w:t xml:space="preserve">: </w:t>
      </w:r>
      <w:r w:rsidR="00C92D77" w:rsidRPr="00B27CEB">
        <w:rPr>
          <w:rFonts w:ascii="Times New Roman" w:hAnsi="Times New Roman" w:cs="Times New Roman"/>
          <w:color w:val="000000"/>
          <w:szCs w:val="26"/>
          <w:shd w:val="clear" w:color="auto" w:fill="FFFFFF"/>
        </w:rPr>
        <w:t xml:space="preserve">Kỹ thuật – Công nghệ – Môi </w:t>
      </w:r>
      <w:r w:rsidR="00C92D77" w:rsidRPr="00B27CEB">
        <w:rPr>
          <w:rFonts w:ascii="Times New Roman" w:hAnsi="Times New Roman" w:cs="Times New Roman"/>
          <w:color w:val="000000"/>
          <w:szCs w:val="26"/>
          <w:shd w:val="clear" w:color="auto" w:fill="FFFFFF"/>
          <w:lang w:val="en-US"/>
        </w:rPr>
        <w:t>trường</w:t>
      </w:r>
      <w:r w:rsidRPr="00B27CEB">
        <w:rPr>
          <w:rFonts w:ascii="Times New Roman" w:hAnsi="Times New Roman" w:cs="Times New Roman"/>
          <w:szCs w:val="26"/>
        </w:rPr>
        <w:t>.</w:t>
      </w:r>
    </w:p>
    <w:p w:rsidR="002377C3" w:rsidRPr="00B27CEB" w:rsidRDefault="002377C3" w:rsidP="00272B3F">
      <w:pPr>
        <w:spacing w:line="24" w:lineRule="atLeast"/>
        <w:ind w:firstLine="720"/>
        <w:jc w:val="both"/>
        <w:rPr>
          <w:rFonts w:ascii="Times New Roman" w:hAnsi="Times New Roman" w:cs="Times New Roman"/>
          <w:szCs w:val="26"/>
        </w:rPr>
      </w:pPr>
      <w:r w:rsidRPr="00B27CEB">
        <w:rPr>
          <w:rFonts w:ascii="Times New Roman" w:hAnsi="Times New Roman" w:cs="Times New Roman"/>
          <w:szCs w:val="26"/>
        </w:rPr>
        <w:t xml:space="preserve">- Người đại diện: </w:t>
      </w:r>
    </w:p>
    <w:p w:rsidR="002377C3" w:rsidRPr="00B27CEB" w:rsidRDefault="002377C3" w:rsidP="00272B3F">
      <w:pPr>
        <w:spacing w:line="24" w:lineRule="atLeast"/>
        <w:ind w:firstLine="720"/>
        <w:jc w:val="both"/>
        <w:rPr>
          <w:rFonts w:ascii="Times New Roman" w:hAnsi="Times New Roman" w:cs="Times New Roman"/>
          <w:szCs w:val="26"/>
          <w:lang w:val="en-US"/>
        </w:rPr>
      </w:pPr>
      <w:r w:rsidRPr="00B27CEB">
        <w:rPr>
          <w:rFonts w:ascii="Times New Roman" w:hAnsi="Times New Roman" w:cs="Times New Roman"/>
          <w:szCs w:val="26"/>
        </w:rPr>
        <w:t>- Địa chỉ</w:t>
      </w:r>
      <w:r w:rsidR="00C92D77" w:rsidRPr="00B27CEB">
        <w:rPr>
          <w:rFonts w:ascii="Times New Roman" w:hAnsi="Times New Roman" w:cs="Times New Roman"/>
          <w:szCs w:val="26"/>
        </w:rPr>
        <w:t xml:space="preserve"> khoa</w:t>
      </w:r>
      <w:r w:rsidRPr="00B27CEB">
        <w:rPr>
          <w:rFonts w:ascii="Times New Roman" w:hAnsi="Times New Roman" w:cs="Times New Roman"/>
          <w:szCs w:val="26"/>
        </w:rPr>
        <w:t xml:space="preserve">: </w:t>
      </w:r>
      <w:r w:rsidR="00C92D77" w:rsidRPr="00B27CEB">
        <w:rPr>
          <w:rFonts w:ascii="Times New Roman" w:hAnsi="Times New Roman" w:cs="Times New Roman"/>
          <w:color w:val="000000"/>
          <w:szCs w:val="26"/>
          <w:shd w:val="clear" w:color="auto" w:fill="FFFFFF"/>
        </w:rPr>
        <w:t>Dãy Nhà D, Khu Trung tâm, Đại học An Giang, số 18 Ung Văn Khiêm, phường Đông Xuyên, thành phố Long Xuyên, tỉnh An Giang</w:t>
      </w:r>
      <w:r w:rsidR="00C92D77" w:rsidRPr="00B27CEB">
        <w:rPr>
          <w:rFonts w:ascii="Times New Roman" w:hAnsi="Times New Roman" w:cs="Times New Roman"/>
          <w:color w:val="000000"/>
          <w:szCs w:val="26"/>
          <w:shd w:val="clear" w:color="auto" w:fill="FFFFFF"/>
          <w:lang w:val="en-US"/>
        </w:rPr>
        <w:t>.</w:t>
      </w:r>
    </w:p>
    <w:p w:rsidR="00C92D77" w:rsidRPr="00B27CEB" w:rsidRDefault="002377C3" w:rsidP="00272B3F">
      <w:pPr>
        <w:spacing w:line="24" w:lineRule="atLeast"/>
        <w:ind w:firstLine="720"/>
        <w:jc w:val="both"/>
        <w:rPr>
          <w:rFonts w:ascii="Times New Roman" w:hAnsi="Times New Roman" w:cs="Times New Roman"/>
          <w:color w:val="000000"/>
          <w:szCs w:val="26"/>
          <w:shd w:val="clear" w:color="auto" w:fill="FFFFFF"/>
        </w:rPr>
      </w:pPr>
      <w:r w:rsidRPr="00B27CEB">
        <w:rPr>
          <w:rFonts w:ascii="Times New Roman" w:hAnsi="Times New Roman" w:cs="Times New Roman"/>
          <w:szCs w:val="26"/>
        </w:rPr>
        <w:t>- Điện thoạ</w:t>
      </w:r>
      <w:r w:rsidR="00C92D77" w:rsidRPr="00B27CEB">
        <w:rPr>
          <w:rFonts w:ascii="Times New Roman" w:hAnsi="Times New Roman" w:cs="Times New Roman"/>
          <w:szCs w:val="26"/>
        </w:rPr>
        <w:t>i:</w:t>
      </w:r>
      <w:r w:rsidRPr="00B27CEB">
        <w:rPr>
          <w:rFonts w:ascii="Times New Roman" w:hAnsi="Times New Roman" w:cs="Times New Roman"/>
          <w:szCs w:val="26"/>
        </w:rPr>
        <w:t xml:space="preserve"> </w:t>
      </w:r>
      <w:r w:rsidR="00C92D77" w:rsidRPr="00B27CEB">
        <w:rPr>
          <w:rFonts w:ascii="Times New Roman" w:hAnsi="Times New Roman" w:cs="Times New Roman"/>
          <w:color w:val="000000"/>
          <w:szCs w:val="26"/>
          <w:shd w:val="clear" w:color="auto" w:fill="FFFFFF"/>
        </w:rPr>
        <w:t>0766 516 132 – 0766 256565</w:t>
      </w:r>
    </w:p>
    <w:p w:rsidR="002377C3" w:rsidRPr="00B27CEB" w:rsidRDefault="00C92D77" w:rsidP="00272B3F">
      <w:pPr>
        <w:spacing w:line="24" w:lineRule="atLeast"/>
        <w:ind w:firstLine="720"/>
        <w:jc w:val="both"/>
        <w:rPr>
          <w:rFonts w:ascii="Times New Roman" w:hAnsi="Times New Roman" w:cs="Times New Roman"/>
          <w:color w:val="FF0000"/>
          <w:szCs w:val="26"/>
        </w:rPr>
      </w:pPr>
      <w:r w:rsidRPr="00B27CEB">
        <w:rPr>
          <w:rFonts w:ascii="Times New Roman" w:hAnsi="Times New Roman" w:cs="Times New Roman"/>
          <w:color w:val="000000"/>
          <w:szCs w:val="26"/>
          <w:shd w:val="clear" w:color="auto" w:fill="FFFFFF"/>
          <w:lang w:val="en-US"/>
        </w:rPr>
        <w:t>- Website: tech.agu.edu.vn</w:t>
      </w:r>
      <w:r w:rsidR="002377C3" w:rsidRPr="00B27CEB">
        <w:rPr>
          <w:rFonts w:ascii="Times New Roman" w:hAnsi="Times New Roman" w:cs="Times New Roman"/>
          <w:szCs w:val="26"/>
        </w:rPr>
        <w:tab/>
      </w:r>
    </w:p>
    <w:p w:rsidR="002377C3" w:rsidRPr="00B27CEB" w:rsidRDefault="002377C3" w:rsidP="00272B3F">
      <w:pPr>
        <w:spacing w:line="24" w:lineRule="atLeast"/>
        <w:jc w:val="both"/>
        <w:rPr>
          <w:rFonts w:ascii="Times New Roman" w:hAnsi="Times New Roman" w:cs="Times New Roman"/>
          <w:szCs w:val="26"/>
          <w:lang w:val="en-US"/>
        </w:rPr>
      </w:pPr>
      <w:r w:rsidRPr="00B27CEB">
        <w:rPr>
          <w:rFonts w:ascii="Times New Roman" w:hAnsi="Times New Roman" w:cs="Times New Roman"/>
          <w:color w:val="FF0000"/>
          <w:szCs w:val="26"/>
        </w:rPr>
        <w:tab/>
      </w:r>
      <w:r w:rsidRPr="00B27CEB">
        <w:rPr>
          <w:rFonts w:ascii="Times New Roman" w:hAnsi="Times New Roman" w:cs="Times New Roman"/>
          <w:szCs w:val="26"/>
        </w:rPr>
        <w:t xml:space="preserve">- Ngành nghề: </w:t>
      </w:r>
      <w:r w:rsidR="00C92D77" w:rsidRPr="00B27CEB">
        <w:rPr>
          <w:rFonts w:ascii="Times New Roman" w:hAnsi="Times New Roman" w:cs="Times New Roman"/>
          <w:szCs w:val="26"/>
          <w:lang w:val="en-US"/>
        </w:rPr>
        <w:t>Giáo dục.</w:t>
      </w:r>
    </w:p>
    <w:p w:rsidR="002377C3" w:rsidRPr="00B27CEB" w:rsidRDefault="002377C3" w:rsidP="00272B3F">
      <w:pPr>
        <w:pStyle w:val="e1"/>
        <w:spacing w:line="24" w:lineRule="atLeast"/>
        <w:rPr>
          <w:rFonts w:cs="Times New Roman"/>
          <w:szCs w:val="26"/>
        </w:rPr>
      </w:pPr>
      <w:bookmarkStart w:id="9" w:name="_Toc448216113"/>
      <w:bookmarkStart w:id="10" w:name="_Toc449386668"/>
      <w:bookmarkStart w:id="11" w:name="_Toc449483189"/>
      <w:r w:rsidRPr="00B27CEB">
        <w:rPr>
          <w:rFonts w:cs="Times New Roman"/>
          <w:szCs w:val="26"/>
        </w:rPr>
        <w:lastRenderedPageBreak/>
        <w:t>1.2. Lĩnh vực hoạt động</w:t>
      </w:r>
      <w:bookmarkEnd w:id="9"/>
      <w:bookmarkEnd w:id="10"/>
      <w:bookmarkEnd w:id="11"/>
    </w:p>
    <w:p w:rsidR="002377C3" w:rsidRPr="00B27CEB" w:rsidRDefault="00C92D77" w:rsidP="00272B3F">
      <w:pPr>
        <w:spacing w:line="24" w:lineRule="atLeast"/>
        <w:rPr>
          <w:rFonts w:ascii="Times New Roman" w:hAnsi="Times New Roman" w:cs="Times New Roman"/>
          <w:b/>
          <w:szCs w:val="26"/>
        </w:rPr>
      </w:pPr>
      <w:r w:rsidRPr="00B27CEB">
        <w:rPr>
          <w:rFonts w:ascii="Times New Roman" w:hAnsi="Times New Roman" w:cs="Times New Roman"/>
          <w:b/>
          <w:szCs w:val="26"/>
        </w:rPr>
        <w:t>Giáo dục</w:t>
      </w:r>
      <w:r w:rsidR="002377C3" w:rsidRPr="00B27CEB">
        <w:rPr>
          <w:rFonts w:ascii="Times New Roman" w:hAnsi="Times New Roman" w:cs="Times New Roman"/>
          <w:b/>
          <w:szCs w:val="26"/>
        </w:rPr>
        <w:t>:</w:t>
      </w:r>
    </w:p>
    <w:p w:rsidR="002377C3" w:rsidRPr="00B27CEB" w:rsidRDefault="00C92D77" w:rsidP="00272B3F">
      <w:pPr>
        <w:spacing w:line="24" w:lineRule="atLeast"/>
        <w:jc w:val="both"/>
        <w:rPr>
          <w:rFonts w:ascii="Times New Roman" w:hAnsi="Times New Roman" w:cs="Times New Roman"/>
          <w:szCs w:val="26"/>
        </w:rPr>
      </w:pPr>
      <w:r w:rsidRPr="00B27CEB">
        <w:rPr>
          <w:rFonts w:ascii="Times New Roman" w:hAnsi="Times New Roman" w:cs="Times New Roman"/>
          <w:szCs w:val="26"/>
        </w:rPr>
        <w:tab/>
        <w:t>- Các ngành đào tạo:</w:t>
      </w:r>
    </w:p>
    <w:p w:rsidR="00C92D77" w:rsidRPr="00B27CEB" w:rsidRDefault="00C92D77" w:rsidP="00272B3F">
      <w:pPr>
        <w:pStyle w:val="ListParagraph"/>
        <w:numPr>
          <w:ilvl w:val="2"/>
          <w:numId w:val="1"/>
        </w:numPr>
        <w:spacing w:line="24" w:lineRule="atLeast"/>
        <w:jc w:val="both"/>
        <w:rPr>
          <w:rStyle w:val="Strong"/>
          <w:rFonts w:ascii="Times New Roman" w:hAnsi="Times New Roman" w:cs="Times New Roman"/>
          <w:b w:val="0"/>
          <w:color w:val="000000"/>
          <w:szCs w:val="26"/>
          <w:bdr w:val="none" w:sz="0" w:space="0" w:color="auto" w:frame="1"/>
        </w:rPr>
      </w:pPr>
      <w:r w:rsidRPr="00B27CEB">
        <w:rPr>
          <w:rStyle w:val="Strong"/>
          <w:rFonts w:ascii="Times New Roman" w:hAnsi="Times New Roman" w:cs="Times New Roman"/>
          <w:b w:val="0"/>
          <w:color w:val="000000"/>
          <w:szCs w:val="26"/>
          <w:bdr w:val="none" w:sz="0" w:space="0" w:color="auto" w:frame="1"/>
        </w:rPr>
        <w:t>Công nghệ Thông tin</w:t>
      </w:r>
    </w:p>
    <w:p w:rsidR="00C92D77" w:rsidRPr="00B27CEB" w:rsidRDefault="00C92D77" w:rsidP="00272B3F">
      <w:pPr>
        <w:pStyle w:val="ListParagraph"/>
        <w:numPr>
          <w:ilvl w:val="2"/>
          <w:numId w:val="1"/>
        </w:numPr>
        <w:spacing w:line="24" w:lineRule="atLeast"/>
        <w:jc w:val="both"/>
        <w:rPr>
          <w:rFonts w:ascii="Times New Roman" w:hAnsi="Times New Roman" w:cs="Times New Roman"/>
          <w:szCs w:val="26"/>
        </w:rPr>
      </w:pPr>
      <w:r w:rsidRPr="00B27CEB">
        <w:rPr>
          <w:rStyle w:val="Strong"/>
          <w:rFonts w:ascii="Times New Roman" w:hAnsi="Times New Roman" w:cs="Times New Roman"/>
          <w:b w:val="0"/>
          <w:color w:val="000000"/>
          <w:szCs w:val="26"/>
          <w:bdr w:val="none" w:sz="0" w:space="0" w:color="auto" w:frame="1"/>
        </w:rPr>
        <w:t>Kỹ thuật phần mềm</w:t>
      </w:r>
    </w:p>
    <w:p w:rsidR="002377C3" w:rsidRPr="00B27CEB" w:rsidRDefault="00C92D77" w:rsidP="00272B3F">
      <w:pPr>
        <w:pStyle w:val="ListParagraph"/>
        <w:numPr>
          <w:ilvl w:val="2"/>
          <w:numId w:val="1"/>
        </w:numPr>
        <w:spacing w:line="24" w:lineRule="atLeast"/>
        <w:jc w:val="both"/>
        <w:rPr>
          <w:rStyle w:val="Strong"/>
          <w:rFonts w:ascii="Times New Roman" w:hAnsi="Times New Roman" w:cs="Times New Roman"/>
          <w:b w:val="0"/>
          <w:color w:val="000000"/>
          <w:szCs w:val="26"/>
          <w:bdr w:val="none" w:sz="0" w:space="0" w:color="auto" w:frame="1"/>
        </w:rPr>
      </w:pPr>
      <w:r w:rsidRPr="00B27CEB">
        <w:rPr>
          <w:rStyle w:val="Strong"/>
          <w:rFonts w:ascii="Times New Roman" w:hAnsi="Times New Roman" w:cs="Times New Roman"/>
          <w:b w:val="0"/>
          <w:color w:val="000000"/>
          <w:szCs w:val="26"/>
          <w:bdr w:val="none" w:sz="0" w:space="0" w:color="auto" w:frame="1"/>
        </w:rPr>
        <w:t>Công nghệ Kỹ thuật Môi trường</w:t>
      </w:r>
    </w:p>
    <w:p w:rsidR="00C92D77" w:rsidRPr="00B27CEB" w:rsidRDefault="00C92D77" w:rsidP="00272B3F">
      <w:pPr>
        <w:pStyle w:val="ListParagraph"/>
        <w:numPr>
          <w:ilvl w:val="2"/>
          <w:numId w:val="1"/>
        </w:numPr>
        <w:spacing w:line="24" w:lineRule="atLeast"/>
        <w:jc w:val="both"/>
        <w:rPr>
          <w:rStyle w:val="Strong"/>
          <w:rFonts w:ascii="Times New Roman" w:hAnsi="Times New Roman" w:cs="Times New Roman"/>
          <w:b w:val="0"/>
          <w:color w:val="000000"/>
          <w:szCs w:val="26"/>
          <w:bdr w:val="none" w:sz="0" w:space="0" w:color="auto" w:frame="1"/>
        </w:rPr>
      </w:pPr>
      <w:r w:rsidRPr="00B27CEB">
        <w:rPr>
          <w:rStyle w:val="Strong"/>
          <w:rFonts w:ascii="Times New Roman" w:hAnsi="Times New Roman" w:cs="Times New Roman"/>
          <w:b w:val="0"/>
          <w:color w:val="000000"/>
          <w:szCs w:val="26"/>
          <w:bdr w:val="none" w:sz="0" w:space="0" w:color="auto" w:frame="1"/>
        </w:rPr>
        <w:t>Quản lý Tài nguyên và Môi trường</w:t>
      </w:r>
    </w:p>
    <w:p w:rsidR="00C92D77" w:rsidRPr="00B27CEB" w:rsidRDefault="00C92D77" w:rsidP="00272B3F">
      <w:pPr>
        <w:pStyle w:val="ListParagraph"/>
        <w:numPr>
          <w:ilvl w:val="2"/>
          <w:numId w:val="1"/>
        </w:numPr>
        <w:spacing w:line="24" w:lineRule="atLeast"/>
        <w:jc w:val="both"/>
        <w:rPr>
          <w:rFonts w:ascii="Times New Roman" w:hAnsi="Times New Roman" w:cs="Times New Roman"/>
          <w:szCs w:val="26"/>
        </w:rPr>
      </w:pPr>
      <w:r w:rsidRPr="00B27CEB">
        <w:rPr>
          <w:rStyle w:val="Strong"/>
          <w:rFonts w:ascii="Times New Roman" w:hAnsi="Times New Roman" w:cs="Times New Roman"/>
          <w:b w:val="0"/>
          <w:color w:val="000000"/>
          <w:szCs w:val="26"/>
          <w:bdr w:val="none" w:sz="0" w:space="0" w:color="auto" w:frame="1"/>
        </w:rPr>
        <w:t>Cao đẳng Công nghệ Thông tin</w:t>
      </w:r>
    </w:p>
    <w:p w:rsidR="002377C3" w:rsidRPr="00B27CEB" w:rsidRDefault="002377C3" w:rsidP="00272B3F">
      <w:pPr>
        <w:pStyle w:val="e1"/>
        <w:spacing w:line="24" w:lineRule="atLeast"/>
        <w:jc w:val="both"/>
        <w:rPr>
          <w:rFonts w:cs="Times New Roman"/>
          <w:szCs w:val="26"/>
        </w:rPr>
      </w:pPr>
      <w:bookmarkStart w:id="12" w:name="_Toc448216114"/>
      <w:bookmarkStart w:id="13" w:name="_Toc449386669"/>
      <w:bookmarkStart w:id="14" w:name="_Toc449483190"/>
      <w:r w:rsidRPr="00B27CEB">
        <w:rPr>
          <w:rFonts w:cs="Times New Roman"/>
          <w:szCs w:val="26"/>
        </w:rPr>
        <w:t>1.3. Tầm nhìn – sứ mệnh</w:t>
      </w:r>
      <w:bookmarkEnd w:id="12"/>
      <w:bookmarkEnd w:id="13"/>
      <w:bookmarkEnd w:id="14"/>
    </w:p>
    <w:p w:rsidR="002377C3" w:rsidRPr="00B27CEB" w:rsidRDefault="002377C3" w:rsidP="00272B3F">
      <w:pPr>
        <w:pStyle w:val="e2"/>
        <w:spacing w:line="24" w:lineRule="atLeast"/>
        <w:rPr>
          <w:rFonts w:ascii="Times New Roman" w:hAnsi="Times New Roman" w:cs="Times New Roman"/>
          <w:szCs w:val="26"/>
        </w:rPr>
      </w:pPr>
      <w:bookmarkStart w:id="15" w:name="_Toc448216115"/>
      <w:bookmarkStart w:id="16" w:name="_Toc449386670"/>
      <w:bookmarkStart w:id="17" w:name="_Toc449483191"/>
      <w:r w:rsidRPr="00B27CEB">
        <w:rPr>
          <w:rFonts w:ascii="Times New Roman" w:hAnsi="Times New Roman" w:cs="Times New Roman"/>
          <w:szCs w:val="26"/>
        </w:rPr>
        <w:t>1.3.1. Tầm nhìn</w:t>
      </w:r>
      <w:bookmarkEnd w:id="15"/>
      <w:bookmarkEnd w:id="16"/>
      <w:bookmarkEnd w:id="17"/>
    </w:p>
    <w:p w:rsidR="002377C3" w:rsidRPr="00B27CEB" w:rsidRDefault="002377C3" w:rsidP="00272B3F">
      <w:pPr>
        <w:spacing w:line="24" w:lineRule="atLeast"/>
        <w:ind w:firstLine="720"/>
        <w:jc w:val="both"/>
        <w:rPr>
          <w:rFonts w:ascii="Times New Roman" w:hAnsi="Times New Roman" w:cs="Times New Roman"/>
          <w:szCs w:val="26"/>
          <w:lang w:val="en-US"/>
        </w:rPr>
      </w:pPr>
      <w:r w:rsidRPr="00B27CEB">
        <w:rPr>
          <w:rFonts w:ascii="Times New Roman" w:hAnsi="Times New Roman" w:cs="Times New Roman"/>
          <w:szCs w:val="26"/>
        </w:rPr>
        <w:t>Trở</w:t>
      </w:r>
      <w:r w:rsidR="00AD4D57" w:rsidRPr="00B27CEB">
        <w:rPr>
          <w:rFonts w:ascii="Times New Roman" w:hAnsi="Times New Roman" w:cs="Times New Roman"/>
          <w:szCs w:val="26"/>
        </w:rPr>
        <w:t xml:space="preserve"> thành trung tâm</w:t>
      </w:r>
      <w:r w:rsidRPr="00B27CEB">
        <w:rPr>
          <w:rFonts w:ascii="Times New Roman" w:hAnsi="Times New Roman" w:cs="Times New Roman"/>
          <w:szCs w:val="26"/>
        </w:rPr>
        <w:t xml:space="preserve"> hàng đầu</w:t>
      </w:r>
      <w:r w:rsidR="00AD4D57" w:rsidRPr="00B27CEB">
        <w:rPr>
          <w:rFonts w:ascii="Times New Roman" w:hAnsi="Times New Roman" w:cs="Times New Roman"/>
          <w:szCs w:val="26"/>
          <w:lang w:val="en-US"/>
        </w:rPr>
        <w:t xml:space="preserve"> tỉnh An Giang và khu vực </w:t>
      </w:r>
      <w:r w:rsidR="00AD4D57" w:rsidRPr="00B27CEB">
        <w:rPr>
          <w:rFonts w:ascii="Times New Roman" w:hAnsi="Times New Roman" w:cs="Times New Roman"/>
          <w:color w:val="000000"/>
          <w:szCs w:val="26"/>
          <w:shd w:val="clear" w:color="auto" w:fill="FFFFFF"/>
        </w:rPr>
        <w:t>Đồng bằng sông Cửu Long</w:t>
      </w:r>
      <w:r w:rsidR="00AD4D57" w:rsidRPr="00B27CEB">
        <w:rPr>
          <w:rFonts w:ascii="Times New Roman" w:hAnsi="Times New Roman" w:cs="Times New Roman"/>
          <w:szCs w:val="26"/>
          <w:lang w:val="en-US"/>
        </w:rPr>
        <w:t xml:space="preserve"> về đào tạo nguồn nhân lực chất lượng cao phục vụ các ngành công nghệ và kỹ thuật.</w:t>
      </w:r>
    </w:p>
    <w:p w:rsidR="002377C3" w:rsidRPr="00B27CEB" w:rsidRDefault="002377C3" w:rsidP="00272B3F">
      <w:pPr>
        <w:pStyle w:val="e2"/>
        <w:spacing w:line="24" w:lineRule="atLeast"/>
        <w:rPr>
          <w:rFonts w:ascii="Times New Roman" w:hAnsi="Times New Roman" w:cs="Times New Roman"/>
          <w:szCs w:val="26"/>
        </w:rPr>
      </w:pPr>
      <w:bookmarkStart w:id="18" w:name="_Toc448216116"/>
      <w:bookmarkStart w:id="19" w:name="_Toc449386671"/>
      <w:bookmarkStart w:id="20" w:name="_Toc449483192"/>
      <w:r w:rsidRPr="00B27CEB">
        <w:rPr>
          <w:rFonts w:ascii="Times New Roman" w:hAnsi="Times New Roman" w:cs="Times New Roman"/>
          <w:szCs w:val="26"/>
        </w:rPr>
        <w:t>1.3.2. Sứ mệnh</w:t>
      </w:r>
      <w:bookmarkEnd w:id="18"/>
      <w:bookmarkEnd w:id="19"/>
      <w:bookmarkEnd w:id="20"/>
    </w:p>
    <w:p w:rsidR="007E739A" w:rsidRPr="00B27CEB" w:rsidRDefault="00AD4D57" w:rsidP="00272B3F">
      <w:pPr>
        <w:spacing w:line="24" w:lineRule="atLeast"/>
        <w:rPr>
          <w:rFonts w:ascii="Times New Roman" w:hAnsi="Times New Roman" w:cs="Times New Roman"/>
          <w:szCs w:val="26"/>
        </w:rPr>
      </w:pPr>
      <w:r w:rsidRPr="00B27CEB">
        <w:rPr>
          <w:rFonts w:ascii="Times New Roman" w:hAnsi="Times New Roman" w:cs="Times New Roman"/>
          <w:color w:val="000000"/>
          <w:szCs w:val="26"/>
          <w:shd w:val="clear" w:color="auto" w:fill="FFFFFF"/>
        </w:rPr>
        <w:t xml:space="preserve">Khoa Kỹ thuật – Công nghệ – Môi </w:t>
      </w:r>
      <w:r w:rsidRPr="00B27CEB">
        <w:rPr>
          <w:rFonts w:ascii="Times New Roman" w:hAnsi="Times New Roman" w:cs="Times New Roman"/>
          <w:color w:val="000000"/>
          <w:szCs w:val="26"/>
          <w:shd w:val="clear" w:color="auto" w:fill="FFFFFF"/>
          <w:lang w:val="en-US"/>
        </w:rPr>
        <w:t>trường</w:t>
      </w:r>
      <w:r w:rsidR="002377C3" w:rsidRPr="00B27CEB">
        <w:rPr>
          <w:rFonts w:ascii="Times New Roman" w:hAnsi="Times New Roman" w:cs="Times New Roman"/>
          <w:szCs w:val="26"/>
        </w:rPr>
        <w:t xml:space="preserve"> lấy </w:t>
      </w:r>
      <w:r w:rsidRPr="00B27CEB">
        <w:rPr>
          <w:rFonts w:ascii="Times New Roman" w:hAnsi="Times New Roman" w:cs="Times New Roman"/>
          <w:szCs w:val="26"/>
          <w:lang w:val="en-US"/>
        </w:rPr>
        <w:t>học viên</w:t>
      </w:r>
      <w:r w:rsidR="002377C3" w:rsidRPr="00B27CEB">
        <w:rPr>
          <w:rFonts w:ascii="Times New Roman" w:hAnsi="Times New Roman" w:cs="Times New Roman"/>
          <w:szCs w:val="26"/>
        </w:rPr>
        <w:t xml:space="preserve"> làm trung tâm, lấy tổ chức chuyên nghiệp làm sức mạ</w:t>
      </w:r>
      <w:r w:rsidRPr="00B27CEB">
        <w:rPr>
          <w:rFonts w:ascii="Times New Roman" w:hAnsi="Times New Roman" w:cs="Times New Roman"/>
          <w:szCs w:val="26"/>
        </w:rPr>
        <w:t>nh</w:t>
      </w:r>
      <w:r w:rsidR="002377C3" w:rsidRPr="00B27CEB">
        <w:rPr>
          <w:rFonts w:ascii="Times New Roman" w:hAnsi="Times New Roman" w:cs="Times New Roman"/>
          <w:szCs w:val="26"/>
        </w:rPr>
        <w:t>, không ngừng nổ lực</w:t>
      </w:r>
      <w:r w:rsidRPr="00B27CEB">
        <w:rPr>
          <w:rFonts w:ascii="Times New Roman" w:hAnsi="Times New Roman" w:cs="Times New Roman"/>
          <w:szCs w:val="26"/>
          <w:lang w:val="en-US"/>
        </w:rPr>
        <w:t xml:space="preserve"> nâng cao chất lượng đào tạo</w:t>
      </w:r>
      <w:r w:rsidR="002377C3" w:rsidRPr="00B27CEB">
        <w:rPr>
          <w:rFonts w:ascii="Times New Roman" w:hAnsi="Times New Roman" w:cs="Times New Roman"/>
          <w:szCs w:val="26"/>
        </w:rPr>
        <w:t xml:space="preserve"> cung cấp</w:t>
      </w:r>
      <w:r w:rsidRPr="00B27CEB">
        <w:rPr>
          <w:rFonts w:ascii="Times New Roman" w:hAnsi="Times New Roman" w:cs="Times New Roman"/>
          <w:szCs w:val="26"/>
          <w:lang w:val="en-US"/>
        </w:rPr>
        <w:t xml:space="preserve"> cho</w:t>
      </w:r>
      <w:r w:rsidRPr="00B27CEB">
        <w:rPr>
          <w:rFonts w:ascii="Times New Roman" w:hAnsi="Times New Roman" w:cs="Times New Roman"/>
          <w:szCs w:val="26"/>
        </w:rPr>
        <w:t xml:space="preserve"> các học viên</w:t>
      </w:r>
      <w:r w:rsidRPr="00B27CEB">
        <w:rPr>
          <w:rFonts w:ascii="Times New Roman" w:hAnsi="Times New Roman" w:cs="Times New Roman"/>
          <w:szCs w:val="26"/>
          <w:lang w:val="en-US"/>
        </w:rPr>
        <w:t xml:space="preserve"> kiến  thức vững chắc cho công việc trong tương lai</w:t>
      </w:r>
      <w:r w:rsidR="002377C3" w:rsidRPr="00B27CEB">
        <w:rPr>
          <w:rFonts w:ascii="Times New Roman" w:hAnsi="Times New Roman" w:cs="Times New Roman"/>
          <w:szCs w:val="26"/>
        </w:rPr>
        <w:t xml:space="preserve">.  </w:t>
      </w:r>
    </w:p>
    <w:p w:rsidR="00B27CEB" w:rsidRPr="00B27CEB" w:rsidRDefault="00B27CEB" w:rsidP="00272B3F">
      <w:pPr>
        <w:spacing w:line="24" w:lineRule="atLeast"/>
        <w:rPr>
          <w:rFonts w:ascii="Times New Roman" w:hAnsi="Times New Roman" w:cs="Times New Roman"/>
          <w:szCs w:val="26"/>
        </w:rPr>
      </w:pPr>
    </w:p>
    <w:p w:rsidR="00B27CEB" w:rsidRPr="00B27CEB" w:rsidRDefault="00B27CEB" w:rsidP="00272B3F">
      <w:pPr>
        <w:spacing w:line="24" w:lineRule="atLeast"/>
        <w:rPr>
          <w:rFonts w:ascii="Times New Roman" w:hAnsi="Times New Roman" w:cs="Times New Roman"/>
          <w:szCs w:val="26"/>
        </w:rPr>
      </w:pPr>
    </w:p>
    <w:p w:rsidR="00B27CEB" w:rsidRPr="00B27CEB" w:rsidRDefault="00B27CEB" w:rsidP="00272B3F">
      <w:pPr>
        <w:spacing w:line="24" w:lineRule="atLeast"/>
        <w:rPr>
          <w:rFonts w:ascii="Times New Roman" w:hAnsi="Times New Roman" w:cs="Times New Roman"/>
          <w:szCs w:val="26"/>
        </w:rPr>
      </w:pPr>
    </w:p>
    <w:p w:rsidR="00B27CEB" w:rsidRPr="00B27CEB" w:rsidRDefault="00B27CEB" w:rsidP="00272B3F">
      <w:pPr>
        <w:spacing w:line="24" w:lineRule="atLeast"/>
        <w:rPr>
          <w:rFonts w:ascii="Times New Roman" w:hAnsi="Times New Roman" w:cs="Times New Roman"/>
          <w:szCs w:val="26"/>
        </w:rPr>
      </w:pPr>
    </w:p>
    <w:p w:rsidR="00B27CEB" w:rsidRPr="00B27CEB" w:rsidRDefault="00B27CEB" w:rsidP="00272B3F">
      <w:pPr>
        <w:spacing w:line="24" w:lineRule="atLeast"/>
        <w:rPr>
          <w:rFonts w:ascii="Times New Roman" w:hAnsi="Times New Roman" w:cs="Times New Roman"/>
          <w:szCs w:val="26"/>
        </w:rPr>
      </w:pPr>
    </w:p>
    <w:p w:rsidR="00B27CEB" w:rsidRPr="00B27CEB" w:rsidRDefault="00B27CEB" w:rsidP="00272B3F">
      <w:pPr>
        <w:spacing w:line="24" w:lineRule="atLeast"/>
        <w:rPr>
          <w:rFonts w:ascii="Times New Roman" w:hAnsi="Times New Roman" w:cs="Times New Roman"/>
          <w:szCs w:val="26"/>
        </w:rPr>
      </w:pPr>
    </w:p>
    <w:p w:rsidR="00B27CEB" w:rsidRPr="00B27CEB" w:rsidRDefault="00B27CEB" w:rsidP="00272B3F">
      <w:pPr>
        <w:spacing w:line="24" w:lineRule="atLeast"/>
        <w:rPr>
          <w:rFonts w:ascii="Times New Roman" w:hAnsi="Times New Roman" w:cs="Times New Roman"/>
          <w:szCs w:val="26"/>
        </w:rPr>
      </w:pPr>
    </w:p>
    <w:p w:rsidR="00B27CEB" w:rsidRPr="00B27CEB" w:rsidRDefault="00B27CEB" w:rsidP="00272B3F">
      <w:pPr>
        <w:spacing w:line="24" w:lineRule="atLeast"/>
        <w:rPr>
          <w:rFonts w:ascii="Times New Roman" w:hAnsi="Times New Roman" w:cs="Times New Roman"/>
          <w:szCs w:val="26"/>
        </w:rPr>
      </w:pPr>
    </w:p>
    <w:p w:rsidR="00B27CEB" w:rsidRPr="00B27CEB" w:rsidRDefault="00B27CEB" w:rsidP="00272B3F">
      <w:pPr>
        <w:spacing w:line="24" w:lineRule="atLeast"/>
        <w:rPr>
          <w:rFonts w:ascii="Times New Roman" w:hAnsi="Times New Roman" w:cs="Times New Roman"/>
          <w:szCs w:val="26"/>
        </w:rPr>
      </w:pPr>
    </w:p>
    <w:p w:rsidR="00B27CEB" w:rsidRPr="00B27CEB" w:rsidRDefault="00B27CEB" w:rsidP="00272B3F">
      <w:pPr>
        <w:spacing w:line="24" w:lineRule="atLeast"/>
        <w:rPr>
          <w:rFonts w:ascii="Times New Roman" w:hAnsi="Times New Roman" w:cs="Times New Roman"/>
          <w:szCs w:val="26"/>
        </w:rPr>
      </w:pPr>
    </w:p>
    <w:p w:rsidR="00B27CEB" w:rsidRPr="00B27CEB" w:rsidRDefault="00B27CEB" w:rsidP="00272B3F">
      <w:pPr>
        <w:spacing w:line="24" w:lineRule="atLeast"/>
        <w:rPr>
          <w:rFonts w:ascii="Times New Roman" w:hAnsi="Times New Roman" w:cs="Times New Roman"/>
          <w:szCs w:val="26"/>
        </w:rPr>
      </w:pPr>
    </w:p>
    <w:p w:rsidR="009C39CF" w:rsidRDefault="009C39CF" w:rsidP="00272B3F">
      <w:pPr>
        <w:pStyle w:val="chng"/>
        <w:spacing w:line="24" w:lineRule="atLeast"/>
        <w:outlineLvl w:val="0"/>
        <w:rPr>
          <w:rFonts w:cs="Times New Roman"/>
        </w:rPr>
      </w:pPr>
      <w:bookmarkStart w:id="21" w:name="_Toc448216117"/>
      <w:bookmarkStart w:id="22" w:name="_Toc449386672"/>
      <w:bookmarkStart w:id="23" w:name="_Toc449483193"/>
    </w:p>
    <w:p w:rsidR="009C39CF" w:rsidRDefault="009C39CF" w:rsidP="00272B3F">
      <w:pPr>
        <w:pStyle w:val="chng"/>
        <w:spacing w:line="24" w:lineRule="atLeast"/>
        <w:outlineLvl w:val="0"/>
        <w:rPr>
          <w:rFonts w:cs="Times New Roman"/>
        </w:rPr>
      </w:pPr>
    </w:p>
    <w:p w:rsidR="009C39CF" w:rsidRDefault="009C39CF" w:rsidP="00272B3F">
      <w:pPr>
        <w:pStyle w:val="chng"/>
        <w:spacing w:line="24" w:lineRule="atLeast"/>
        <w:outlineLvl w:val="0"/>
        <w:rPr>
          <w:rFonts w:cs="Times New Roman"/>
        </w:rPr>
      </w:pPr>
    </w:p>
    <w:p w:rsidR="009C39CF" w:rsidRDefault="009C39CF" w:rsidP="00272B3F">
      <w:pPr>
        <w:pStyle w:val="chng"/>
        <w:spacing w:line="24" w:lineRule="atLeast"/>
        <w:outlineLvl w:val="0"/>
        <w:rPr>
          <w:rFonts w:cs="Times New Roman"/>
        </w:rPr>
      </w:pPr>
    </w:p>
    <w:p w:rsidR="009C39CF" w:rsidRDefault="009C39CF" w:rsidP="00272B3F">
      <w:pPr>
        <w:pStyle w:val="chng"/>
        <w:spacing w:line="24" w:lineRule="atLeast"/>
        <w:outlineLvl w:val="0"/>
        <w:rPr>
          <w:rFonts w:cs="Times New Roman"/>
        </w:rPr>
      </w:pPr>
    </w:p>
    <w:p w:rsidR="009C39CF" w:rsidRDefault="009C39CF" w:rsidP="00272B3F">
      <w:pPr>
        <w:pStyle w:val="chng"/>
        <w:spacing w:line="24" w:lineRule="atLeast"/>
        <w:outlineLvl w:val="0"/>
        <w:rPr>
          <w:rFonts w:cs="Times New Roman"/>
        </w:rPr>
      </w:pPr>
    </w:p>
    <w:p w:rsidR="00145094" w:rsidRPr="00B27CEB" w:rsidRDefault="00145094" w:rsidP="00272B3F">
      <w:pPr>
        <w:pStyle w:val="chng"/>
        <w:spacing w:line="24" w:lineRule="atLeast"/>
        <w:outlineLvl w:val="0"/>
        <w:rPr>
          <w:rFonts w:cs="Times New Roman"/>
        </w:rPr>
      </w:pPr>
      <w:r w:rsidRPr="00B27CEB">
        <w:rPr>
          <w:rFonts w:cs="Times New Roman"/>
        </w:rPr>
        <w:lastRenderedPageBreak/>
        <w:t>Chương 2</w:t>
      </w:r>
    </w:p>
    <w:p w:rsidR="00145094" w:rsidRPr="00B27CEB" w:rsidRDefault="00145094" w:rsidP="00272B3F">
      <w:pPr>
        <w:pStyle w:val="chng"/>
        <w:spacing w:line="24" w:lineRule="atLeast"/>
        <w:outlineLvl w:val="0"/>
        <w:rPr>
          <w:rFonts w:cs="Times New Roman"/>
        </w:rPr>
      </w:pPr>
      <w:r w:rsidRPr="00B27CEB">
        <w:rPr>
          <w:rFonts w:cs="Times New Roman"/>
        </w:rPr>
        <w:t>TỔNG QUAN VÀ CƠ SỞ LÝ THUYẾT</w:t>
      </w:r>
      <w:bookmarkEnd w:id="21"/>
      <w:bookmarkEnd w:id="22"/>
      <w:bookmarkEnd w:id="23"/>
    </w:p>
    <w:p w:rsidR="00145094" w:rsidRPr="00B27CEB" w:rsidRDefault="00145094" w:rsidP="00272B3F">
      <w:pPr>
        <w:pStyle w:val="e1"/>
        <w:spacing w:line="24" w:lineRule="atLeast"/>
        <w:jc w:val="both"/>
        <w:rPr>
          <w:rFonts w:cs="Times New Roman"/>
        </w:rPr>
      </w:pPr>
      <w:bookmarkStart w:id="24" w:name="_Toc448216118"/>
      <w:bookmarkStart w:id="25" w:name="_Toc449386673"/>
      <w:bookmarkStart w:id="26" w:name="_Toc449483194"/>
      <w:r w:rsidRPr="00B27CEB">
        <w:rPr>
          <w:rFonts w:cs="Times New Roman"/>
        </w:rPr>
        <w:t>2.1. Lý do chọn đề tài</w:t>
      </w:r>
      <w:bookmarkEnd w:id="24"/>
      <w:bookmarkEnd w:id="25"/>
      <w:bookmarkEnd w:id="26"/>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rPr>
        <w:t>Cùng với sự bùng nổ của công nghệ cũng như Internet,</w:t>
      </w:r>
      <w:r w:rsidRPr="00B27CEB">
        <w:rPr>
          <w:rFonts w:ascii="Times New Roman" w:hAnsi="Times New Roman" w:cs="Times New Roman"/>
          <w:lang w:val="en-US"/>
        </w:rPr>
        <w:t>việc áp dụng công nghệ thông tin vào trường học đã trở nên phổ biến</w:t>
      </w:r>
      <w:r w:rsidRPr="00B27CEB">
        <w:rPr>
          <w:rFonts w:ascii="Times New Roman" w:hAnsi="Times New Roman" w:cs="Times New Roman"/>
        </w:rPr>
        <w:t xml:space="preserve">. Việc </w:t>
      </w:r>
      <w:r w:rsidR="00A2490F" w:rsidRPr="00B27CEB">
        <w:rPr>
          <w:rFonts w:ascii="Times New Roman" w:hAnsi="Times New Roman" w:cs="Times New Roman"/>
          <w:lang w:val="en-US"/>
        </w:rPr>
        <w:t>áp dụng công nghệ thông tin vào quản lý sẽ giúp công việc trở nên thuận tiện hơn.</w:t>
      </w:r>
      <w:r w:rsidRPr="00B27CEB">
        <w:rPr>
          <w:rFonts w:ascii="Times New Roman" w:hAnsi="Times New Roman" w:cs="Times New Roman"/>
        </w:rPr>
        <w:t xml:space="preserve"> </w:t>
      </w:r>
    </w:p>
    <w:p w:rsidR="00A2490F" w:rsidRPr="00B27CEB" w:rsidRDefault="00C24140" w:rsidP="00272B3F">
      <w:pPr>
        <w:spacing w:line="24" w:lineRule="atLeast"/>
        <w:ind w:firstLine="720"/>
        <w:jc w:val="both"/>
        <w:rPr>
          <w:rFonts w:ascii="Times New Roman" w:hAnsi="Times New Roman" w:cs="Times New Roman"/>
          <w:lang w:val="en-US"/>
        </w:rPr>
      </w:pPr>
      <w:r w:rsidRPr="00B27CEB">
        <w:rPr>
          <w:rFonts w:ascii="Times New Roman" w:hAnsi="Times New Roman" w:cs="Times New Roman"/>
          <w:lang w:val="en-US"/>
        </w:rPr>
        <w:t>Hiện tại việc mượn trả tài liệu hoàn toàn thủ công, sinh viên phải liên hệ với khoa tìm kiếm tài liệu để mượn mà không biết tài liệu có hay không, đã được mượn hay chưa. Việc có nhiều sinh đến mượn cùng một thời điểm người quản lý phải trả cứu tuần từ cho từng sinh viên, người quản lý phải tra xem sinh viên muốn mượn tài liệu đã vượt quá số tài liệu được mượn hay không làm mất nhiều thời gian. Người quản lý</w:t>
      </w:r>
      <w:r w:rsidR="007C7AC9" w:rsidRPr="00B27CEB">
        <w:rPr>
          <w:rFonts w:ascii="Times New Roman" w:hAnsi="Times New Roman" w:cs="Times New Roman"/>
          <w:lang w:val="en-US"/>
        </w:rPr>
        <w:t xml:space="preserve"> phải thường xuyên kiểm tra xem có tài liệu đã hết hạn trả hay chưa, việc quản lý lượng lớn tai liệu gây nhiều khó khăn.</w:t>
      </w:r>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rPr>
        <w:t>Đó chính là động lực để tôi xây dựng trang web</w:t>
      </w:r>
      <w:r w:rsidR="00A2490F" w:rsidRPr="00B27CEB">
        <w:rPr>
          <w:rFonts w:ascii="Times New Roman" w:hAnsi="Times New Roman" w:cs="Times New Roman"/>
          <w:lang w:val="en-US"/>
        </w:rPr>
        <w:t xml:space="preserve"> quản lý tài liệu cho khoa</w:t>
      </w:r>
      <w:r w:rsidRPr="00B27CEB">
        <w:rPr>
          <w:rFonts w:ascii="Times New Roman" w:hAnsi="Times New Roman" w:cs="Times New Roman"/>
        </w:rPr>
        <w:t>.</w:t>
      </w:r>
    </w:p>
    <w:p w:rsidR="00145094" w:rsidRPr="00B27CEB" w:rsidRDefault="00145094" w:rsidP="00272B3F">
      <w:pPr>
        <w:pStyle w:val="e1"/>
        <w:spacing w:line="24" w:lineRule="atLeast"/>
        <w:jc w:val="both"/>
        <w:rPr>
          <w:rFonts w:cs="Times New Roman"/>
        </w:rPr>
      </w:pPr>
      <w:bookmarkStart w:id="27" w:name="_Toc448216119"/>
      <w:bookmarkStart w:id="28" w:name="_Toc449386674"/>
      <w:bookmarkStart w:id="29" w:name="_Toc449483195"/>
      <w:r w:rsidRPr="00B27CEB">
        <w:rPr>
          <w:rFonts w:cs="Times New Roman"/>
        </w:rPr>
        <w:t>2.2. Tổng quan hệ thống</w:t>
      </w:r>
      <w:bookmarkEnd w:id="27"/>
      <w:bookmarkEnd w:id="28"/>
      <w:bookmarkEnd w:id="29"/>
    </w:p>
    <w:p w:rsidR="00145094" w:rsidRPr="00B27CEB" w:rsidRDefault="00145094" w:rsidP="00272B3F">
      <w:pPr>
        <w:spacing w:line="24" w:lineRule="atLeast"/>
        <w:jc w:val="both"/>
        <w:rPr>
          <w:rFonts w:ascii="Times New Roman" w:hAnsi="Times New Roman" w:cs="Times New Roman"/>
        </w:rPr>
      </w:pPr>
      <w:r w:rsidRPr="00B27CEB">
        <w:rPr>
          <w:rFonts w:ascii="Times New Roman" w:hAnsi="Times New Roman" w:cs="Times New Roman"/>
        </w:rPr>
        <w:tab/>
        <w:t xml:space="preserve">Hệ thống </w:t>
      </w:r>
      <w:r w:rsidR="00A2490F" w:rsidRPr="00B27CEB">
        <w:rPr>
          <w:rFonts w:ascii="Times New Roman" w:hAnsi="Times New Roman" w:cs="Times New Roman"/>
          <w:lang w:val="en-US"/>
        </w:rPr>
        <w:t>quản lý tài liệu</w:t>
      </w:r>
      <w:r w:rsidRPr="00B27CEB">
        <w:rPr>
          <w:rFonts w:ascii="Times New Roman" w:hAnsi="Times New Roman" w:cs="Times New Roman"/>
        </w:rPr>
        <w:t xml:space="preserve"> trực tuyến được xây dựng nhằm đưa thông tin chi tiết về những </w:t>
      </w:r>
      <w:r w:rsidR="00A2490F" w:rsidRPr="00B27CEB">
        <w:rPr>
          <w:rFonts w:ascii="Times New Roman" w:hAnsi="Times New Roman" w:cs="Times New Roman"/>
          <w:lang w:val="en-US"/>
        </w:rPr>
        <w:t>tài liệu</w:t>
      </w:r>
      <w:r w:rsidR="00A2490F" w:rsidRPr="00B27CEB">
        <w:rPr>
          <w:rFonts w:ascii="Times New Roman" w:hAnsi="Times New Roman" w:cs="Times New Roman"/>
        </w:rPr>
        <w:t xml:space="preserve"> mà khoa đang có đến sinh viên</w:t>
      </w:r>
      <w:r w:rsidRPr="00B27CEB">
        <w:rPr>
          <w:rFonts w:ascii="Times New Roman" w:hAnsi="Times New Roman" w:cs="Times New Roman"/>
        </w:rPr>
        <w:t>, và nó cũng là một kênh giao tiếp</w:t>
      </w:r>
      <w:r w:rsidR="00A2490F" w:rsidRPr="00B27CEB">
        <w:rPr>
          <w:rFonts w:ascii="Times New Roman" w:hAnsi="Times New Roman" w:cs="Times New Roman"/>
          <w:lang w:val="en-US"/>
        </w:rPr>
        <w:t xml:space="preserve"> của khoa đến sinh viên</w:t>
      </w:r>
      <w:r w:rsidRPr="00B27CEB">
        <w:rPr>
          <w:rFonts w:ascii="Times New Roman" w:hAnsi="Times New Roman" w:cs="Times New Roman"/>
        </w:rPr>
        <w:t xml:space="preserve">. </w:t>
      </w:r>
    </w:p>
    <w:p w:rsidR="00145094" w:rsidRPr="00B27CEB" w:rsidRDefault="00145094" w:rsidP="00272B3F">
      <w:pPr>
        <w:spacing w:line="24" w:lineRule="atLeast"/>
        <w:jc w:val="both"/>
        <w:rPr>
          <w:rFonts w:ascii="Times New Roman" w:hAnsi="Times New Roman" w:cs="Times New Roman"/>
        </w:rPr>
      </w:pPr>
      <w:r w:rsidRPr="00B27CEB">
        <w:rPr>
          <w:rFonts w:ascii="Times New Roman" w:hAnsi="Times New Roman" w:cs="Times New Roman"/>
        </w:rPr>
        <w:tab/>
        <w:t>Hệ thống phục vụ cho các đối tượng sau:</w:t>
      </w:r>
    </w:p>
    <w:p w:rsidR="00145094" w:rsidRPr="00B27CEB" w:rsidRDefault="00145094" w:rsidP="00272B3F">
      <w:pPr>
        <w:pStyle w:val="ListParagraph"/>
        <w:numPr>
          <w:ilvl w:val="0"/>
          <w:numId w:val="2"/>
        </w:numPr>
        <w:spacing w:line="24" w:lineRule="atLeast"/>
        <w:ind w:left="0" w:hanging="131"/>
        <w:jc w:val="both"/>
        <w:rPr>
          <w:rFonts w:ascii="Times New Roman" w:hAnsi="Times New Roman" w:cs="Times New Roman"/>
        </w:rPr>
      </w:pPr>
      <w:r w:rsidRPr="00B27CEB">
        <w:rPr>
          <w:rFonts w:ascii="Times New Roman" w:hAnsi="Times New Roman" w:cs="Times New Roman"/>
        </w:rPr>
        <w:t>Admin: người có toàn quyền trong việc quản trị hệ thống. Các quyền đó gồm cập nhật danh mụ</w:t>
      </w:r>
      <w:r w:rsidR="00B7766A" w:rsidRPr="00B27CEB">
        <w:rPr>
          <w:rFonts w:ascii="Times New Roman" w:hAnsi="Times New Roman" w:cs="Times New Roman"/>
        </w:rPr>
        <w:t>c, tài liệu,tài khoản</w:t>
      </w:r>
      <w:r w:rsidRPr="00B27CEB">
        <w:rPr>
          <w:rFonts w:ascii="Times New Roman" w:hAnsi="Times New Roman" w:cs="Times New Roman"/>
        </w:rPr>
        <w:t>...</w:t>
      </w:r>
    </w:p>
    <w:p w:rsidR="00145094" w:rsidRPr="00B27CEB" w:rsidRDefault="00B7766A" w:rsidP="00272B3F">
      <w:pPr>
        <w:pStyle w:val="ListParagraph"/>
        <w:numPr>
          <w:ilvl w:val="0"/>
          <w:numId w:val="2"/>
        </w:numPr>
        <w:spacing w:line="24" w:lineRule="atLeast"/>
        <w:ind w:left="0" w:hanging="131"/>
        <w:jc w:val="both"/>
        <w:rPr>
          <w:rFonts w:ascii="Times New Roman" w:hAnsi="Times New Roman" w:cs="Times New Roman"/>
        </w:rPr>
      </w:pPr>
      <w:r w:rsidRPr="00B27CEB">
        <w:rPr>
          <w:rFonts w:ascii="Times New Roman" w:hAnsi="Times New Roman" w:cs="Times New Roman"/>
        </w:rPr>
        <w:t>Khách</w:t>
      </w:r>
      <w:r w:rsidR="00145094" w:rsidRPr="00B27CEB">
        <w:rPr>
          <w:rFonts w:ascii="Times New Roman" w:hAnsi="Times New Roman" w:cs="Times New Roman"/>
        </w:rPr>
        <w:t>: kh</w:t>
      </w:r>
      <w:r w:rsidRPr="00B27CEB">
        <w:rPr>
          <w:rFonts w:ascii="Times New Roman" w:hAnsi="Times New Roman" w:cs="Times New Roman"/>
        </w:rPr>
        <w:t>ách vãng lai ghé thăm</w:t>
      </w:r>
      <w:r w:rsidR="00145094" w:rsidRPr="00B27CEB">
        <w:rPr>
          <w:rFonts w:ascii="Times New Roman" w:hAnsi="Times New Roman" w:cs="Times New Roman"/>
        </w:rPr>
        <w:t xml:space="preserve"> có thể xem thông tin chi tiết về</w:t>
      </w:r>
      <w:r w:rsidRPr="00B27CEB">
        <w:rPr>
          <w:rFonts w:ascii="Times New Roman" w:hAnsi="Times New Roman" w:cs="Times New Roman"/>
        </w:rPr>
        <w:t xml:space="preserve"> các tài liệu</w:t>
      </w:r>
      <w:r w:rsidRPr="00B27CEB">
        <w:rPr>
          <w:rFonts w:ascii="Times New Roman" w:hAnsi="Times New Roman" w:cs="Times New Roman"/>
          <w:lang w:val="en-US"/>
        </w:rPr>
        <w:t xml:space="preserve">, </w:t>
      </w:r>
      <w:r w:rsidR="00145094" w:rsidRPr="00B27CEB">
        <w:rPr>
          <w:rFonts w:ascii="Times New Roman" w:hAnsi="Times New Roman" w:cs="Times New Roman"/>
        </w:rPr>
        <w:t>tìm đượ</w:t>
      </w:r>
      <w:r w:rsidRPr="00B27CEB">
        <w:rPr>
          <w:rFonts w:ascii="Times New Roman" w:hAnsi="Times New Roman" w:cs="Times New Roman"/>
        </w:rPr>
        <w:t>c tài liệu</w:t>
      </w:r>
      <w:r w:rsidR="00145094" w:rsidRPr="00B27CEB">
        <w:rPr>
          <w:rFonts w:ascii="Times New Roman" w:hAnsi="Times New Roman" w:cs="Times New Roman"/>
        </w:rPr>
        <w:t xml:space="preserve"> cần thiết, kiểm tra tình trạ</w:t>
      </w:r>
      <w:r w:rsidRPr="00B27CEB">
        <w:rPr>
          <w:rFonts w:ascii="Times New Roman" w:hAnsi="Times New Roman" w:cs="Times New Roman"/>
        </w:rPr>
        <w:t>ng các tài liệu</w:t>
      </w:r>
      <w:r w:rsidR="00145094" w:rsidRPr="00B27CEB">
        <w:rPr>
          <w:rFonts w:ascii="Times New Roman" w:hAnsi="Times New Roman" w:cs="Times New Roman"/>
        </w:rPr>
        <w:t xml:space="preserve">. </w:t>
      </w:r>
    </w:p>
    <w:p w:rsidR="00B7766A" w:rsidRPr="00B27CEB" w:rsidRDefault="00B7766A" w:rsidP="00272B3F">
      <w:pPr>
        <w:pStyle w:val="ListParagraph"/>
        <w:numPr>
          <w:ilvl w:val="0"/>
          <w:numId w:val="2"/>
        </w:numPr>
        <w:spacing w:line="24" w:lineRule="atLeast"/>
        <w:ind w:left="0" w:hanging="131"/>
        <w:jc w:val="both"/>
        <w:rPr>
          <w:rFonts w:ascii="Times New Roman" w:hAnsi="Times New Roman" w:cs="Times New Roman"/>
        </w:rPr>
      </w:pPr>
      <w:r w:rsidRPr="00B27CEB">
        <w:rPr>
          <w:rFonts w:ascii="Times New Roman" w:hAnsi="Times New Roman" w:cs="Times New Roman"/>
        </w:rPr>
        <w:t>Sinh viên: ghé thăm có thể xem thông tin chi tiết về các tài liệu</w:t>
      </w:r>
      <w:r w:rsidRPr="00B27CEB">
        <w:rPr>
          <w:rFonts w:ascii="Times New Roman" w:hAnsi="Times New Roman" w:cs="Times New Roman"/>
          <w:lang w:val="en-US"/>
        </w:rPr>
        <w:t xml:space="preserve">, </w:t>
      </w:r>
      <w:r w:rsidRPr="00B27CEB">
        <w:rPr>
          <w:rFonts w:ascii="Times New Roman" w:hAnsi="Times New Roman" w:cs="Times New Roman"/>
        </w:rPr>
        <w:t xml:space="preserve">tìm được tài liệu cần thiết, kiểm tra tình trạng các tài liệu. </w:t>
      </w:r>
      <w:r w:rsidRPr="00B27CEB">
        <w:rPr>
          <w:rFonts w:ascii="Times New Roman" w:hAnsi="Times New Roman" w:cs="Times New Roman"/>
          <w:lang w:val="en-US"/>
        </w:rPr>
        <w:t>Sinh viên</w:t>
      </w:r>
      <w:r w:rsidRPr="00B27CEB">
        <w:rPr>
          <w:rFonts w:ascii="Times New Roman" w:hAnsi="Times New Roman" w:cs="Times New Roman"/>
        </w:rPr>
        <w:t xml:space="preserve"> có thể đăng ký </w:t>
      </w:r>
      <w:r w:rsidRPr="00B27CEB">
        <w:rPr>
          <w:rFonts w:ascii="Times New Roman" w:hAnsi="Times New Roman" w:cs="Times New Roman"/>
          <w:lang w:val="en-US"/>
        </w:rPr>
        <w:t>mượn tài liệu</w:t>
      </w:r>
      <w:r w:rsidRPr="00B27CEB">
        <w:rPr>
          <w:rFonts w:ascii="Times New Roman" w:hAnsi="Times New Roman" w:cs="Times New Roman"/>
        </w:rPr>
        <w:t xml:space="preserve"> và thời gian nhận. </w:t>
      </w:r>
    </w:p>
    <w:p w:rsidR="00B7766A" w:rsidRPr="00B27CEB" w:rsidRDefault="00B7766A" w:rsidP="00272B3F">
      <w:pPr>
        <w:pStyle w:val="ListParagraph"/>
        <w:spacing w:line="24" w:lineRule="atLeast"/>
        <w:ind w:left="0"/>
        <w:jc w:val="both"/>
        <w:rPr>
          <w:rFonts w:ascii="Times New Roman" w:hAnsi="Times New Roman" w:cs="Times New Roman"/>
        </w:rPr>
      </w:pPr>
    </w:p>
    <w:p w:rsidR="00145094" w:rsidRPr="00B27CEB" w:rsidRDefault="00145094" w:rsidP="00272B3F">
      <w:pPr>
        <w:spacing w:before="0" w:after="200" w:line="24" w:lineRule="atLeast"/>
        <w:rPr>
          <w:rFonts w:ascii="Times New Roman" w:hAnsi="Times New Roman" w:cs="Times New Roman"/>
          <w:b/>
          <w:caps/>
        </w:rPr>
      </w:pPr>
      <w:bookmarkStart w:id="30" w:name="_Toc448216120"/>
      <w:bookmarkStart w:id="31" w:name="_Toc449386675"/>
      <w:r w:rsidRPr="00B27CEB">
        <w:rPr>
          <w:rFonts w:ascii="Times New Roman" w:hAnsi="Times New Roman" w:cs="Times New Roman"/>
        </w:rPr>
        <w:br w:type="page"/>
      </w:r>
    </w:p>
    <w:p w:rsidR="00145094" w:rsidRPr="00B27CEB" w:rsidRDefault="00145094" w:rsidP="00272B3F">
      <w:pPr>
        <w:pStyle w:val="e1"/>
        <w:spacing w:line="24" w:lineRule="atLeast"/>
        <w:jc w:val="both"/>
        <w:rPr>
          <w:rFonts w:cs="Times New Roman"/>
        </w:rPr>
      </w:pPr>
      <w:bookmarkStart w:id="32" w:name="_Toc449483196"/>
      <w:r w:rsidRPr="00B27CEB">
        <w:rPr>
          <w:rFonts w:cs="Times New Roman"/>
        </w:rPr>
        <w:lastRenderedPageBreak/>
        <w:t>2.3. Đối tượng và phạm vi hệ thống</w:t>
      </w:r>
      <w:bookmarkEnd w:id="30"/>
      <w:bookmarkEnd w:id="31"/>
      <w:bookmarkEnd w:id="32"/>
    </w:p>
    <w:p w:rsidR="00145094" w:rsidRPr="00B27CEB" w:rsidRDefault="00145094" w:rsidP="00272B3F">
      <w:pPr>
        <w:spacing w:line="24" w:lineRule="atLeast"/>
        <w:rPr>
          <w:rFonts w:ascii="Times New Roman" w:hAnsi="Times New Roman" w:cs="Times New Roman"/>
        </w:rPr>
      </w:pPr>
      <w:bookmarkStart w:id="33" w:name="_Toc449452204"/>
      <w:r w:rsidRPr="00B27CEB">
        <w:rPr>
          <w:rFonts w:ascii="Times New Roman" w:hAnsi="Times New Roman" w:cs="Times New Roman"/>
        </w:rPr>
        <w:t xml:space="preserve">Bảng </w:t>
      </w:r>
      <w:r w:rsidRPr="00B27CEB">
        <w:rPr>
          <w:rFonts w:ascii="Times New Roman" w:hAnsi="Times New Roman" w:cs="Times New Roman"/>
        </w:rPr>
        <w:fldChar w:fldCharType="begin"/>
      </w:r>
      <w:r w:rsidRPr="00B27CEB">
        <w:rPr>
          <w:rFonts w:ascii="Times New Roman" w:hAnsi="Times New Roman" w:cs="Times New Roman"/>
        </w:rPr>
        <w:instrText xml:space="preserve"> SEQ Bảng \* ARABIC </w:instrText>
      </w:r>
      <w:r w:rsidRPr="00B27CEB">
        <w:rPr>
          <w:rFonts w:ascii="Times New Roman" w:hAnsi="Times New Roman" w:cs="Times New Roman"/>
        </w:rPr>
        <w:fldChar w:fldCharType="separate"/>
      </w:r>
      <w:r w:rsidRPr="00B27CEB">
        <w:rPr>
          <w:rFonts w:ascii="Times New Roman" w:hAnsi="Times New Roman" w:cs="Times New Roman"/>
          <w:noProof/>
        </w:rPr>
        <w:t>1</w:t>
      </w:r>
      <w:r w:rsidRPr="00B27CEB">
        <w:rPr>
          <w:rFonts w:ascii="Times New Roman" w:hAnsi="Times New Roman" w:cs="Times New Roman"/>
          <w:noProof/>
        </w:rPr>
        <w:fldChar w:fldCharType="end"/>
      </w:r>
      <w:r w:rsidRPr="00B27CEB">
        <w:rPr>
          <w:rFonts w:ascii="Times New Roman" w:hAnsi="Times New Roman" w:cs="Times New Roman"/>
        </w:rPr>
        <w:t>: Mô tả đối tượng và phạm vi ứng dụng</w:t>
      </w:r>
      <w:bookmarkEnd w:id="33"/>
    </w:p>
    <w:tbl>
      <w:tblPr>
        <w:tblStyle w:val="TableGrid"/>
        <w:tblW w:w="0" w:type="auto"/>
        <w:tblLook w:val="04A0" w:firstRow="1" w:lastRow="0" w:firstColumn="1" w:lastColumn="0" w:noHBand="0" w:noVBand="1"/>
      </w:tblPr>
      <w:tblGrid>
        <w:gridCol w:w="2972"/>
        <w:gridCol w:w="5238"/>
      </w:tblGrid>
      <w:tr w:rsidR="00145094" w:rsidRPr="00B27CEB" w:rsidTr="00361C35">
        <w:tc>
          <w:tcPr>
            <w:tcW w:w="2972" w:type="dxa"/>
            <w:shd w:val="clear" w:color="auto" w:fill="F2F2F2" w:themeFill="background1" w:themeFillShade="F2"/>
          </w:tcPr>
          <w:p w:rsidR="00145094" w:rsidRPr="00B27CEB" w:rsidRDefault="00145094" w:rsidP="00272B3F">
            <w:pPr>
              <w:spacing w:line="24" w:lineRule="atLeast"/>
              <w:rPr>
                <w:rFonts w:ascii="Times New Roman" w:hAnsi="Times New Roman" w:cs="Times New Roman"/>
              </w:rPr>
            </w:pPr>
            <w:r w:rsidRPr="00B27CEB">
              <w:rPr>
                <w:rFonts w:ascii="Times New Roman" w:hAnsi="Times New Roman" w:cs="Times New Roman"/>
              </w:rPr>
              <w:t>Tên dự án</w:t>
            </w:r>
          </w:p>
        </w:tc>
        <w:tc>
          <w:tcPr>
            <w:tcW w:w="5238" w:type="dxa"/>
          </w:tcPr>
          <w:p w:rsidR="00145094" w:rsidRPr="00B27CEB" w:rsidRDefault="00145094" w:rsidP="00272B3F">
            <w:pPr>
              <w:spacing w:line="24" w:lineRule="atLeast"/>
              <w:rPr>
                <w:rFonts w:ascii="Times New Roman" w:hAnsi="Times New Roman" w:cs="Times New Roman"/>
                <w:lang w:val="en-US"/>
              </w:rPr>
            </w:pPr>
            <w:r w:rsidRPr="00B27CEB">
              <w:rPr>
                <w:rFonts w:ascii="Times New Roman" w:hAnsi="Times New Roman" w:cs="Times New Roman"/>
              </w:rPr>
              <w:t xml:space="preserve">Xây dựng trang web </w:t>
            </w:r>
            <w:r w:rsidR="00A2490F" w:rsidRPr="00B27CEB">
              <w:rPr>
                <w:rFonts w:ascii="Times New Roman" w:hAnsi="Times New Roman" w:cs="Times New Roman"/>
                <w:lang w:val="en-US"/>
              </w:rPr>
              <w:t>Quản lý tài liệu</w:t>
            </w:r>
          </w:p>
        </w:tc>
      </w:tr>
      <w:tr w:rsidR="00145094" w:rsidRPr="00B27CEB" w:rsidTr="00361C35">
        <w:tc>
          <w:tcPr>
            <w:tcW w:w="2972" w:type="dxa"/>
            <w:shd w:val="clear" w:color="auto" w:fill="F2F2F2" w:themeFill="background1" w:themeFillShade="F2"/>
          </w:tcPr>
          <w:p w:rsidR="00145094" w:rsidRPr="00B27CEB" w:rsidRDefault="00145094" w:rsidP="00272B3F">
            <w:pPr>
              <w:spacing w:line="24" w:lineRule="atLeast"/>
              <w:rPr>
                <w:rFonts w:ascii="Times New Roman" w:hAnsi="Times New Roman" w:cs="Times New Roman"/>
              </w:rPr>
            </w:pPr>
            <w:r w:rsidRPr="00B27CEB">
              <w:rPr>
                <w:rFonts w:ascii="Times New Roman" w:hAnsi="Times New Roman" w:cs="Times New Roman"/>
              </w:rPr>
              <w:t>Người thiết kế và xây dựng dự án</w:t>
            </w:r>
          </w:p>
        </w:tc>
        <w:tc>
          <w:tcPr>
            <w:tcW w:w="5238" w:type="dxa"/>
          </w:tcPr>
          <w:p w:rsidR="00145094" w:rsidRPr="00B27CEB" w:rsidRDefault="00A2490F" w:rsidP="00272B3F">
            <w:pPr>
              <w:spacing w:line="24" w:lineRule="atLeast"/>
              <w:rPr>
                <w:rFonts w:ascii="Times New Roman" w:hAnsi="Times New Roman" w:cs="Times New Roman"/>
                <w:lang w:val="en-US"/>
              </w:rPr>
            </w:pPr>
            <w:r w:rsidRPr="00B27CEB">
              <w:rPr>
                <w:rFonts w:ascii="Times New Roman" w:hAnsi="Times New Roman" w:cs="Times New Roman"/>
                <w:lang w:val="en-US"/>
              </w:rPr>
              <w:t>Nguyễn Văn Thạnh</w:t>
            </w:r>
            <w:r w:rsidR="00145094" w:rsidRPr="00B27CEB">
              <w:rPr>
                <w:rFonts w:ascii="Times New Roman" w:hAnsi="Times New Roman" w:cs="Times New Roman"/>
              </w:rPr>
              <w:t xml:space="preserve"> – MSSV: </w:t>
            </w:r>
            <w:r w:rsidRPr="00B27CEB">
              <w:rPr>
                <w:rFonts w:ascii="Times New Roman" w:hAnsi="Times New Roman" w:cs="Times New Roman"/>
                <w:lang w:val="en-US"/>
              </w:rPr>
              <w:t>DPM134988</w:t>
            </w:r>
          </w:p>
        </w:tc>
      </w:tr>
      <w:tr w:rsidR="00145094" w:rsidRPr="00B27CEB" w:rsidTr="00361C35">
        <w:tc>
          <w:tcPr>
            <w:tcW w:w="2972" w:type="dxa"/>
            <w:shd w:val="clear" w:color="auto" w:fill="F2F2F2" w:themeFill="background1" w:themeFillShade="F2"/>
          </w:tcPr>
          <w:p w:rsidR="00145094" w:rsidRPr="00B27CEB" w:rsidRDefault="00145094" w:rsidP="00272B3F">
            <w:pPr>
              <w:spacing w:line="24" w:lineRule="atLeast"/>
              <w:rPr>
                <w:rFonts w:ascii="Times New Roman" w:hAnsi="Times New Roman" w:cs="Times New Roman"/>
              </w:rPr>
            </w:pPr>
            <w:r w:rsidRPr="00B27CEB">
              <w:rPr>
                <w:rFonts w:ascii="Times New Roman" w:hAnsi="Times New Roman" w:cs="Times New Roman"/>
              </w:rPr>
              <w:t>Phạm vi ứng dụng</w:t>
            </w:r>
          </w:p>
        </w:tc>
        <w:tc>
          <w:tcPr>
            <w:tcW w:w="5238" w:type="dxa"/>
          </w:tcPr>
          <w:p w:rsidR="00145094" w:rsidRPr="00B27CEB" w:rsidRDefault="00145094" w:rsidP="00272B3F">
            <w:pPr>
              <w:spacing w:line="24" w:lineRule="atLeast"/>
              <w:rPr>
                <w:rFonts w:ascii="Times New Roman" w:hAnsi="Times New Roman" w:cs="Times New Roman"/>
                <w:lang w:val="en-US"/>
              </w:rPr>
            </w:pPr>
            <w:r w:rsidRPr="00B27CEB">
              <w:rPr>
                <w:rFonts w:ascii="Times New Roman" w:hAnsi="Times New Roman" w:cs="Times New Roman"/>
              </w:rPr>
              <w:t xml:space="preserve">- Xây dựng hệ thống </w:t>
            </w:r>
            <w:r w:rsidR="00A2490F" w:rsidRPr="00B27CEB">
              <w:rPr>
                <w:rFonts w:ascii="Times New Roman" w:hAnsi="Times New Roman" w:cs="Times New Roman"/>
                <w:lang w:val="en-US"/>
              </w:rPr>
              <w:t>mượn trả tài liệu cho khoa</w:t>
            </w:r>
          </w:p>
        </w:tc>
      </w:tr>
      <w:tr w:rsidR="00145094" w:rsidRPr="00B27CEB" w:rsidTr="00361C35">
        <w:tc>
          <w:tcPr>
            <w:tcW w:w="2972" w:type="dxa"/>
            <w:shd w:val="clear" w:color="auto" w:fill="F2F2F2" w:themeFill="background1" w:themeFillShade="F2"/>
          </w:tcPr>
          <w:p w:rsidR="00145094" w:rsidRPr="00B27CEB" w:rsidRDefault="00145094" w:rsidP="00272B3F">
            <w:pPr>
              <w:spacing w:line="24" w:lineRule="atLeast"/>
              <w:rPr>
                <w:rFonts w:ascii="Times New Roman" w:hAnsi="Times New Roman" w:cs="Times New Roman"/>
              </w:rPr>
            </w:pPr>
            <w:r w:rsidRPr="00B27CEB">
              <w:rPr>
                <w:rFonts w:ascii="Times New Roman" w:hAnsi="Times New Roman" w:cs="Times New Roman"/>
              </w:rPr>
              <w:t>Mục tiêu</w:t>
            </w:r>
          </w:p>
        </w:tc>
        <w:tc>
          <w:tcPr>
            <w:tcW w:w="5238" w:type="dxa"/>
          </w:tcPr>
          <w:p w:rsidR="00145094" w:rsidRPr="00B27CEB" w:rsidRDefault="00145094" w:rsidP="00272B3F">
            <w:pPr>
              <w:pStyle w:val="ListParagraph"/>
              <w:numPr>
                <w:ilvl w:val="0"/>
                <w:numId w:val="2"/>
              </w:numPr>
              <w:spacing w:line="24" w:lineRule="atLeast"/>
              <w:ind w:left="0" w:hanging="219"/>
              <w:rPr>
                <w:rFonts w:ascii="Times New Roman" w:hAnsi="Times New Roman" w:cs="Times New Roman"/>
              </w:rPr>
            </w:pPr>
            <w:r w:rsidRPr="00B27CEB">
              <w:rPr>
                <w:rFonts w:ascii="Times New Roman" w:hAnsi="Times New Roman" w:cs="Times New Roman"/>
              </w:rPr>
              <w:t>- Giao diện thân thiện, dễ sử dụng.</w:t>
            </w:r>
          </w:p>
          <w:p w:rsidR="00145094" w:rsidRPr="00B27CEB" w:rsidRDefault="00145094" w:rsidP="00272B3F">
            <w:pPr>
              <w:pStyle w:val="ListParagraph"/>
              <w:numPr>
                <w:ilvl w:val="0"/>
                <w:numId w:val="2"/>
              </w:numPr>
              <w:spacing w:line="24" w:lineRule="atLeast"/>
              <w:ind w:left="0" w:hanging="219"/>
              <w:rPr>
                <w:rFonts w:ascii="Times New Roman" w:hAnsi="Times New Roman" w:cs="Times New Roman"/>
              </w:rPr>
            </w:pPr>
            <w:r w:rsidRPr="00B27CEB">
              <w:rPr>
                <w:rFonts w:ascii="Times New Roman" w:hAnsi="Times New Roman" w:cs="Times New Roman"/>
              </w:rPr>
              <w:t>- Hệ thống tối ưu về mặt dữ liệu và xử lí, giúp phản hồi nhanh chóng. Phải đảm bảo tính sẵn sáng sử dụng.</w:t>
            </w:r>
          </w:p>
          <w:p w:rsidR="00145094" w:rsidRPr="00B27CEB" w:rsidRDefault="00145094" w:rsidP="00272B3F">
            <w:pPr>
              <w:pStyle w:val="ListParagraph"/>
              <w:numPr>
                <w:ilvl w:val="0"/>
                <w:numId w:val="2"/>
              </w:numPr>
              <w:spacing w:line="24" w:lineRule="atLeast"/>
              <w:ind w:left="0" w:hanging="219"/>
              <w:rPr>
                <w:rFonts w:ascii="Times New Roman" w:hAnsi="Times New Roman" w:cs="Times New Roman"/>
              </w:rPr>
            </w:pPr>
            <w:r w:rsidRPr="00B27CEB">
              <w:rPr>
                <w:rFonts w:ascii="Times New Roman" w:hAnsi="Times New Roman" w:cs="Times New Roman"/>
              </w:rPr>
              <w:t>- Website hỗ trợ tốt cho cả thiết bị máy tính PC lẫn điện thoại di động.</w:t>
            </w:r>
          </w:p>
          <w:p w:rsidR="00145094" w:rsidRPr="00B27CEB" w:rsidRDefault="00145094" w:rsidP="00272B3F">
            <w:pPr>
              <w:pStyle w:val="ListParagraph"/>
              <w:numPr>
                <w:ilvl w:val="0"/>
                <w:numId w:val="2"/>
              </w:numPr>
              <w:spacing w:line="24" w:lineRule="atLeast"/>
              <w:ind w:left="0" w:hanging="219"/>
              <w:rPr>
                <w:rFonts w:ascii="Times New Roman" w:hAnsi="Times New Roman" w:cs="Times New Roman"/>
              </w:rPr>
            </w:pPr>
            <w:r w:rsidRPr="00B27CEB">
              <w:rPr>
                <w:rFonts w:ascii="Times New Roman" w:hAnsi="Times New Roman" w:cs="Times New Roman"/>
              </w:rPr>
              <w:t>- Không vượt quá chi phí và thời gian.</w:t>
            </w:r>
          </w:p>
          <w:p w:rsidR="00145094" w:rsidRPr="00B27CEB" w:rsidRDefault="00145094" w:rsidP="00272B3F">
            <w:pPr>
              <w:pStyle w:val="ListParagraph"/>
              <w:numPr>
                <w:ilvl w:val="0"/>
                <w:numId w:val="2"/>
              </w:numPr>
              <w:spacing w:line="24" w:lineRule="atLeast"/>
              <w:ind w:left="0" w:hanging="219"/>
              <w:rPr>
                <w:rFonts w:ascii="Times New Roman" w:hAnsi="Times New Roman" w:cs="Times New Roman"/>
              </w:rPr>
            </w:pPr>
            <w:r w:rsidRPr="00B27CEB">
              <w:rPr>
                <w:rFonts w:ascii="Times New Roman" w:hAnsi="Times New Roman" w:cs="Times New Roman"/>
              </w:rPr>
              <w:t>- Hệ thống phải có độ bảo mật cao.</w:t>
            </w:r>
          </w:p>
          <w:p w:rsidR="00145094" w:rsidRPr="00B27CEB" w:rsidRDefault="00145094" w:rsidP="00272B3F">
            <w:pPr>
              <w:pStyle w:val="ListParagraph"/>
              <w:numPr>
                <w:ilvl w:val="0"/>
                <w:numId w:val="2"/>
              </w:numPr>
              <w:spacing w:line="24" w:lineRule="atLeast"/>
              <w:ind w:left="0" w:hanging="219"/>
              <w:rPr>
                <w:rFonts w:ascii="Times New Roman" w:hAnsi="Times New Roman" w:cs="Times New Roman"/>
              </w:rPr>
            </w:pPr>
            <w:r w:rsidRPr="00B27CEB">
              <w:rPr>
                <w:rFonts w:ascii="Times New Roman" w:hAnsi="Times New Roman" w:cs="Times New Roman"/>
              </w:rPr>
              <w:t>- Hệ thống phải chính xác về mặt xử lí dữ liệu.</w:t>
            </w:r>
          </w:p>
          <w:p w:rsidR="00145094" w:rsidRPr="00B27CEB" w:rsidRDefault="00145094" w:rsidP="00272B3F">
            <w:pPr>
              <w:pStyle w:val="ListParagraph"/>
              <w:numPr>
                <w:ilvl w:val="0"/>
                <w:numId w:val="2"/>
              </w:numPr>
              <w:spacing w:line="24" w:lineRule="atLeast"/>
              <w:ind w:left="0" w:hanging="219"/>
              <w:rPr>
                <w:rFonts w:ascii="Times New Roman" w:hAnsi="Times New Roman" w:cs="Times New Roman"/>
              </w:rPr>
            </w:pPr>
            <w:r w:rsidRPr="00B27CEB">
              <w:rPr>
                <w:rFonts w:ascii="Times New Roman" w:hAnsi="Times New Roman" w:cs="Times New Roman"/>
              </w:rPr>
              <w:t>- Hệ thống chạy độc lập, không phụ thuộc vào các hệ thống khác.</w:t>
            </w:r>
          </w:p>
        </w:tc>
      </w:tr>
      <w:tr w:rsidR="00145094" w:rsidRPr="00B27CEB" w:rsidTr="00361C35">
        <w:tc>
          <w:tcPr>
            <w:tcW w:w="2972" w:type="dxa"/>
            <w:shd w:val="clear" w:color="auto" w:fill="F2F2F2" w:themeFill="background1" w:themeFillShade="F2"/>
          </w:tcPr>
          <w:p w:rsidR="00145094" w:rsidRPr="00B27CEB" w:rsidRDefault="00145094" w:rsidP="00272B3F">
            <w:pPr>
              <w:spacing w:line="24" w:lineRule="atLeast"/>
              <w:rPr>
                <w:rFonts w:ascii="Times New Roman" w:hAnsi="Times New Roman" w:cs="Times New Roman"/>
              </w:rPr>
            </w:pPr>
            <w:r w:rsidRPr="00B27CEB">
              <w:rPr>
                <w:rFonts w:ascii="Times New Roman" w:hAnsi="Times New Roman" w:cs="Times New Roman"/>
              </w:rPr>
              <w:t>Lợi ích mang lại</w:t>
            </w:r>
          </w:p>
        </w:tc>
        <w:tc>
          <w:tcPr>
            <w:tcW w:w="5238" w:type="dxa"/>
          </w:tcPr>
          <w:p w:rsidR="00145094" w:rsidRPr="00B27CEB" w:rsidRDefault="00145094" w:rsidP="00272B3F">
            <w:pPr>
              <w:pStyle w:val="ListParagraph"/>
              <w:spacing w:line="24" w:lineRule="atLeast"/>
              <w:ind w:left="0"/>
              <w:rPr>
                <w:rFonts w:ascii="Times New Roman" w:hAnsi="Times New Roman" w:cs="Times New Roman"/>
              </w:rPr>
            </w:pPr>
            <w:r w:rsidRPr="00B27CEB">
              <w:rPr>
                <w:rFonts w:ascii="Times New Roman" w:hAnsi="Times New Roman" w:cs="Times New Roman"/>
              </w:rPr>
              <w:t xml:space="preserve">- </w:t>
            </w:r>
            <w:r w:rsidR="00A2490F" w:rsidRPr="00B27CEB">
              <w:rPr>
                <w:rFonts w:ascii="Times New Roman" w:hAnsi="Times New Roman" w:cs="Times New Roman"/>
                <w:lang w:val="en-US"/>
              </w:rPr>
              <w:t>Sinh viên</w:t>
            </w:r>
            <w:r w:rsidRPr="00B27CEB">
              <w:rPr>
                <w:rFonts w:ascii="Times New Roman" w:hAnsi="Times New Roman" w:cs="Times New Roman"/>
              </w:rPr>
              <w:t xml:space="preserve"> dễ dàng tìm kiếm thông tin</w:t>
            </w:r>
            <w:r w:rsidR="00A2490F" w:rsidRPr="00B27CEB">
              <w:rPr>
                <w:rFonts w:ascii="Times New Roman" w:hAnsi="Times New Roman" w:cs="Times New Roman"/>
                <w:lang w:val="en-US"/>
              </w:rPr>
              <w:t xml:space="preserve"> tài liệu</w:t>
            </w:r>
            <w:r w:rsidRPr="00B27CEB">
              <w:rPr>
                <w:rFonts w:ascii="Times New Roman" w:hAnsi="Times New Roman" w:cs="Times New Roman"/>
              </w:rPr>
              <w:t>, dễ</w:t>
            </w:r>
            <w:r w:rsidR="00A2490F" w:rsidRPr="00B27CEB">
              <w:rPr>
                <w:rFonts w:ascii="Times New Roman" w:hAnsi="Times New Roman" w:cs="Times New Roman"/>
              </w:rPr>
              <w:t xml:space="preserve"> dàng liên hệ với khoa</w:t>
            </w:r>
            <w:r w:rsidRPr="00B27CEB">
              <w:rPr>
                <w:rFonts w:ascii="Times New Roman" w:hAnsi="Times New Roman" w:cs="Times New Roman"/>
              </w:rPr>
              <w:t>.</w:t>
            </w:r>
          </w:p>
        </w:tc>
      </w:tr>
      <w:tr w:rsidR="00145094" w:rsidRPr="00B27CEB" w:rsidTr="00361C35">
        <w:tc>
          <w:tcPr>
            <w:tcW w:w="2972" w:type="dxa"/>
            <w:shd w:val="clear" w:color="auto" w:fill="F2F2F2" w:themeFill="background1" w:themeFillShade="F2"/>
          </w:tcPr>
          <w:p w:rsidR="00145094" w:rsidRPr="00B27CEB" w:rsidRDefault="00145094" w:rsidP="00272B3F">
            <w:pPr>
              <w:spacing w:line="24" w:lineRule="atLeast"/>
              <w:rPr>
                <w:rFonts w:ascii="Times New Roman" w:hAnsi="Times New Roman" w:cs="Times New Roman"/>
              </w:rPr>
            </w:pPr>
            <w:r w:rsidRPr="00B27CEB">
              <w:rPr>
                <w:rFonts w:ascii="Times New Roman" w:hAnsi="Times New Roman" w:cs="Times New Roman"/>
              </w:rPr>
              <w:t>Các bước xây dựng và thực hiện</w:t>
            </w:r>
          </w:p>
        </w:tc>
        <w:tc>
          <w:tcPr>
            <w:tcW w:w="5238" w:type="dxa"/>
          </w:tcPr>
          <w:p w:rsidR="00145094" w:rsidRPr="00B27CEB" w:rsidRDefault="00145094" w:rsidP="00272B3F">
            <w:pPr>
              <w:pStyle w:val="ListParagraph"/>
              <w:numPr>
                <w:ilvl w:val="0"/>
                <w:numId w:val="2"/>
              </w:numPr>
              <w:spacing w:line="24" w:lineRule="atLeast"/>
              <w:ind w:left="0" w:hanging="219"/>
              <w:rPr>
                <w:rFonts w:ascii="Times New Roman" w:hAnsi="Times New Roman" w:cs="Times New Roman"/>
              </w:rPr>
            </w:pPr>
            <w:r w:rsidRPr="00B27CEB">
              <w:rPr>
                <w:rFonts w:ascii="Times New Roman" w:hAnsi="Times New Roman" w:cs="Times New Roman"/>
              </w:rPr>
              <w:t>- Khởi tạo dự án.</w:t>
            </w:r>
          </w:p>
          <w:p w:rsidR="00145094" w:rsidRPr="00B27CEB" w:rsidRDefault="00145094" w:rsidP="00272B3F">
            <w:pPr>
              <w:pStyle w:val="ListParagraph"/>
              <w:numPr>
                <w:ilvl w:val="0"/>
                <w:numId w:val="2"/>
              </w:numPr>
              <w:spacing w:line="24" w:lineRule="atLeast"/>
              <w:ind w:left="0" w:hanging="219"/>
              <w:rPr>
                <w:rFonts w:ascii="Times New Roman" w:hAnsi="Times New Roman" w:cs="Times New Roman"/>
              </w:rPr>
            </w:pPr>
            <w:r w:rsidRPr="00B27CEB">
              <w:rPr>
                <w:rFonts w:ascii="Times New Roman" w:hAnsi="Times New Roman" w:cs="Times New Roman"/>
              </w:rPr>
              <w:t>- Lập kế hoạch.</w:t>
            </w:r>
          </w:p>
          <w:p w:rsidR="00145094" w:rsidRPr="00B27CEB" w:rsidRDefault="00145094" w:rsidP="00272B3F">
            <w:pPr>
              <w:pStyle w:val="ListParagraph"/>
              <w:numPr>
                <w:ilvl w:val="0"/>
                <w:numId w:val="2"/>
              </w:numPr>
              <w:spacing w:line="24" w:lineRule="atLeast"/>
              <w:ind w:left="0" w:hanging="219"/>
              <w:rPr>
                <w:rFonts w:ascii="Times New Roman" w:hAnsi="Times New Roman" w:cs="Times New Roman"/>
              </w:rPr>
            </w:pPr>
            <w:r w:rsidRPr="00B27CEB">
              <w:rPr>
                <w:rFonts w:ascii="Times New Roman" w:hAnsi="Times New Roman" w:cs="Times New Roman"/>
              </w:rPr>
              <w:t>- Thu thập yêu cầu.</w:t>
            </w:r>
          </w:p>
          <w:p w:rsidR="00145094" w:rsidRPr="00B27CEB" w:rsidRDefault="00145094" w:rsidP="00272B3F">
            <w:pPr>
              <w:pStyle w:val="ListParagraph"/>
              <w:numPr>
                <w:ilvl w:val="0"/>
                <w:numId w:val="2"/>
              </w:numPr>
              <w:spacing w:line="24" w:lineRule="atLeast"/>
              <w:ind w:left="0" w:hanging="219"/>
              <w:rPr>
                <w:rFonts w:ascii="Times New Roman" w:hAnsi="Times New Roman" w:cs="Times New Roman"/>
              </w:rPr>
            </w:pPr>
            <w:r w:rsidRPr="00B27CEB">
              <w:rPr>
                <w:rFonts w:ascii="Times New Roman" w:hAnsi="Times New Roman" w:cs="Times New Roman"/>
              </w:rPr>
              <w:t>- Phân tích yêu cầu và thiết kế hệ thống.</w:t>
            </w:r>
          </w:p>
          <w:p w:rsidR="00145094" w:rsidRPr="00B27CEB" w:rsidRDefault="00145094" w:rsidP="00272B3F">
            <w:pPr>
              <w:pStyle w:val="ListParagraph"/>
              <w:numPr>
                <w:ilvl w:val="0"/>
                <w:numId w:val="2"/>
              </w:numPr>
              <w:spacing w:line="24" w:lineRule="atLeast"/>
              <w:ind w:left="0" w:hanging="219"/>
              <w:rPr>
                <w:rFonts w:ascii="Times New Roman" w:hAnsi="Times New Roman" w:cs="Times New Roman"/>
              </w:rPr>
            </w:pPr>
            <w:r w:rsidRPr="00B27CEB">
              <w:rPr>
                <w:rFonts w:ascii="Times New Roman" w:hAnsi="Times New Roman" w:cs="Times New Roman"/>
              </w:rPr>
              <w:t>- Cài đặt hệ thống.</w:t>
            </w:r>
          </w:p>
          <w:p w:rsidR="00145094" w:rsidRPr="00B27CEB" w:rsidRDefault="00145094" w:rsidP="00272B3F">
            <w:pPr>
              <w:pStyle w:val="ListParagraph"/>
              <w:numPr>
                <w:ilvl w:val="0"/>
                <w:numId w:val="2"/>
              </w:numPr>
              <w:spacing w:line="24" w:lineRule="atLeast"/>
              <w:ind w:left="0" w:hanging="219"/>
              <w:rPr>
                <w:rFonts w:ascii="Times New Roman" w:hAnsi="Times New Roman" w:cs="Times New Roman"/>
              </w:rPr>
            </w:pPr>
            <w:r w:rsidRPr="00B27CEB">
              <w:rPr>
                <w:rFonts w:ascii="Times New Roman" w:hAnsi="Times New Roman" w:cs="Times New Roman"/>
              </w:rPr>
              <w:t>- Kiểm thử.</w:t>
            </w:r>
          </w:p>
          <w:p w:rsidR="00145094" w:rsidRPr="00B27CEB" w:rsidRDefault="00145094" w:rsidP="00272B3F">
            <w:pPr>
              <w:pStyle w:val="ListParagraph"/>
              <w:numPr>
                <w:ilvl w:val="0"/>
                <w:numId w:val="2"/>
              </w:numPr>
              <w:spacing w:line="24" w:lineRule="atLeast"/>
              <w:ind w:left="0" w:hanging="219"/>
              <w:rPr>
                <w:rFonts w:ascii="Times New Roman" w:hAnsi="Times New Roman" w:cs="Times New Roman"/>
              </w:rPr>
            </w:pPr>
            <w:r w:rsidRPr="00B27CEB">
              <w:rPr>
                <w:rFonts w:ascii="Times New Roman" w:hAnsi="Times New Roman" w:cs="Times New Roman"/>
              </w:rPr>
              <w:t>- Sửa lỗi (có thể quay lại bước Cài đặt hệ thống).</w:t>
            </w:r>
          </w:p>
          <w:p w:rsidR="00145094" w:rsidRPr="00B27CEB" w:rsidRDefault="00145094" w:rsidP="00272B3F">
            <w:pPr>
              <w:pStyle w:val="ListParagraph"/>
              <w:numPr>
                <w:ilvl w:val="0"/>
                <w:numId w:val="2"/>
              </w:numPr>
              <w:spacing w:line="24" w:lineRule="atLeast"/>
              <w:ind w:left="0" w:hanging="219"/>
              <w:rPr>
                <w:rFonts w:ascii="Times New Roman" w:hAnsi="Times New Roman" w:cs="Times New Roman"/>
              </w:rPr>
            </w:pPr>
            <w:r w:rsidRPr="00B27CEB">
              <w:rPr>
                <w:rFonts w:ascii="Times New Roman" w:hAnsi="Times New Roman" w:cs="Times New Roman"/>
              </w:rPr>
              <w:t>- Hướng dẫn sử dụng.</w:t>
            </w:r>
          </w:p>
          <w:p w:rsidR="00145094" w:rsidRPr="00B27CEB" w:rsidRDefault="00145094" w:rsidP="00272B3F">
            <w:pPr>
              <w:pStyle w:val="ListParagraph"/>
              <w:numPr>
                <w:ilvl w:val="0"/>
                <w:numId w:val="2"/>
              </w:numPr>
              <w:spacing w:line="24" w:lineRule="atLeast"/>
              <w:ind w:left="0" w:hanging="219"/>
              <w:rPr>
                <w:rFonts w:ascii="Times New Roman" w:hAnsi="Times New Roman" w:cs="Times New Roman"/>
              </w:rPr>
            </w:pPr>
            <w:r w:rsidRPr="00B27CEB">
              <w:rPr>
                <w:rFonts w:ascii="Times New Roman" w:hAnsi="Times New Roman" w:cs="Times New Roman"/>
              </w:rPr>
              <w:t>- Bảo trì (tương lai).</w:t>
            </w:r>
          </w:p>
        </w:tc>
      </w:tr>
    </w:tbl>
    <w:p w:rsidR="00145094" w:rsidRPr="00B27CEB" w:rsidRDefault="00145094" w:rsidP="00272B3F">
      <w:pPr>
        <w:spacing w:before="0" w:after="200" w:line="24" w:lineRule="atLeast"/>
        <w:rPr>
          <w:rFonts w:ascii="Times New Roman" w:hAnsi="Times New Roman" w:cs="Times New Roman"/>
          <w:b/>
          <w:caps/>
        </w:rPr>
      </w:pPr>
      <w:bookmarkStart w:id="34" w:name="_Toc448216121"/>
      <w:bookmarkStart w:id="35" w:name="_Toc449386676"/>
    </w:p>
    <w:p w:rsidR="00076276" w:rsidRPr="00B27CEB" w:rsidRDefault="00076276" w:rsidP="00272B3F">
      <w:pPr>
        <w:spacing w:before="0" w:after="200" w:line="24" w:lineRule="atLeast"/>
        <w:rPr>
          <w:rFonts w:ascii="Times New Roman" w:hAnsi="Times New Roman" w:cs="Times New Roman"/>
          <w:b/>
          <w:caps/>
        </w:rPr>
      </w:pPr>
    </w:p>
    <w:p w:rsidR="00076276" w:rsidRDefault="00076276" w:rsidP="00272B3F">
      <w:pPr>
        <w:spacing w:before="0" w:after="200" w:line="24" w:lineRule="atLeast"/>
        <w:rPr>
          <w:rFonts w:ascii="Times New Roman" w:hAnsi="Times New Roman" w:cs="Times New Roman"/>
          <w:b/>
          <w:caps/>
        </w:rPr>
      </w:pPr>
    </w:p>
    <w:p w:rsidR="00272B3F" w:rsidRDefault="00272B3F" w:rsidP="00272B3F">
      <w:pPr>
        <w:spacing w:before="0" w:after="200" w:line="24" w:lineRule="atLeast"/>
        <w:rPr>
          <w:rFonts w:ascii="Times New Roman" w:hAnsi="Times New Roman" w:cs="Times New Roman"/>
          <w:b/>
          <w:caps/>
        </w:rPr>
      </w:pPr>
    </w:p>
    <w:p w:rsidR="00272B3F" w:rsidRDefault="00272B3F" w:rsidP="00272B3F">
      <w:pPr>
        <w:spacing w:before="0" w:after="200" w:line="24" w:lineRule="atLeast"/>
        <w:rPr>
          <w:rFonts w:ascii="Times New Roman" w:hAnsi="Times New Roman" w:cs="Times New Roman"/>
          <w:b/>
          <w:caps/>
        </w:rPr>
      </w:pPr>
    </w:p>
    <w:p w:rsidR="00272B3F" w:rsidRDefault="00272B3F" w:rsidP="00272B3F">
      <w:pPr>
        <w:spacing w:before="0" w:after="200" w:line="24" w:lineRule="atLeast"/>
        <w:rPr>
          <w:rFonts w:ascii="Times New Roman" w:hAnsi="Times New Roman" w:cs="Times New Roman"/>
          <w:b/>
          <w:caps/>
        </w:rPr>
      </w:pPr>
    </w:p>
    <w:p w:rsidR="00272B3F" w:rsidRDefault="00272B3F" w:rsidP="00272B3F">
      <w:pPr>
        <w:spacing w:before="0" w:after="200" w:line="24" w:lineRule="atLeast"/>
        <w:rPr>
          <w:rFonts w:ascii="Times New Roman" w:hAnsi="Times New Roman" w:cs="Times New Roman"/>
          <w:b/>
          <w:caps/>
        </w:rPr>
      </w:pPr>
    </w:p>
    <w:p w:rsidR="00272B3F" w:rsidRDefault="00272B3F" w:rsidP="00272B3F">
      <w:pPr>
        <w:spacing w:before="0" w:after="200" w:line="24" w:lineRule="atLeast"/>
        <w:rPr>
          <w:rFonts w:ascii="Times New Roman" w:hAnsi="Times New Roman" w:cs="Times New Roman"/>
          <w:b/>
          <w:caps/>
        </w:rPr>
      </w:pPr>
    </w:p>
    <w:p w:rsidR="00272B3F" w:rsidRPr="00B27CEB" w:rsidRDefault="00272B3F" w:rsidP="00272B3F">
      <w:pPr>
        <w:spacing w:before="0" w:after="200" w:line="24" w:lineRule="atLeast"/>
        <w:rPr>
          <w:rFonts w:ascii="Times New Roman" w:hAnsi="Times New Roman" w:cs="Times New Roman"/>
          <w:b/>
          <w:caps/>
        </w:rPr>
      </w:pPr>
    </w:p>
    <w:p w:rsidR="00145094" w:rsidRPr="00B27CEB" w:rsidRDefault="00145094" w:rsidP="00272B3F">
      <w:pPr>
        <w:pStyle w:val="e1"/>
        <w:spacing w:line="24" w:lineRule="atLeast"/>
        <w:rPr>
          <w:rFonts w:cs="Times New Roman"/>
        </w:rPr>
      </w:pPr>
      <w:bookmarkStart w:id="36" w:name="_Toc449483197"/>
      <w:r w:rsidRPr="00B27CEB">
        <w:rPr>
          <w:rFonts w:cs="Times New Roman"/>
        </w:rPr>
        <w:lastRenderedPageBreak/>
        <w:t>2.4. Cơ sở lý thuyết</w:t>
      </w:r>
      <w:bookmarkEnd w:id="34"/>
      <w:bookmarkEnd w:id="35"/>
      <w:bookmarkEnd w:id="36"/>
    </w:p>
    <w:p w:rsidR="00145094" w:rsidRPr="00B27CEB" w:rsidRDefault="00145094" w:rsidP="00272B3F">
      <w:pPr>
        <w:pStyle w:val="e2"/>
        <w:spacing w:line="24" w:lineRule="atLeast"/>
        <w:rPr>
          <w:rFonts w:ascii="Times New Roman" w:hAnsi="Times New Roman" w:cs="Times New Roman"/>
        </w:rPr>
      </w:pPr>
      <w:bookmarkStart w:id="37" w:name="_Toc448216122"/>
      <w:bookmarkStart w:id="38" w:name="_Toc449386677"/>
      <w:bookmarkStart w:id="39" w:name="_Toc449483198"/>
      <w:r w:rsidRPr="00B27CEB">
        <w:rPr>
          <w:rFonts w:ascii="Times New Roman" w:hAnsi="Times New Roman" w:cs="Times New Roman"/>
        </w:rPr>
        <w:t>2.4.1. Ngôn ngữ JSP/Java Servlet</w:t>
      </w:r>
      <w:bookmarkEnd w:id="37"/>
      <w:bookmarkEnd w:id="38"/>
      <w:bookmarkEnd w:id="39"/>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b/>
        </w:rPr>
        <w:t>Java Servlet API</w:t>
      </w:r>
      <w:r w:rsidRPr="00B27CEB">
        <w:rPr>
          <w:rFonts w:ascii="Times New Roman" w:hAnsi="Times New Roman" w:cs="Times New Roman"/>
        </w:rPr>
        <w:t xml:space="preserve"> cho phép nhà phát triển phần mềm thêm những nội dung động vào Web server sử dụng Java platform. Nó phát sinh nội dung thông thường là HTML, đôi khi cũng có thể là các ngôn ngữ khác như XML. Servlets là bản sao Java của các kỹ thuật trình bày nội dung Web động khác như là PHP, CGI và ASP.NET. Servlets có thể duy trì tình trạng thông qua các giao dịch của máy chủ bằng việc sử dụng HTTP cookies, các giá trị session hoặc URL rewriting. Servlet API, được chứa trong gói Java kế thừa từ Bản mẫu:Javadoc:EE, định nghĩa những tương tác cần thiết giữa một Web container và một servlet. A Web container là một thành phần cơ bản và cần thiết của Web Server để tương tác với các Servlet. The Web container chịu trách nhiệm quản lý vòng đời của các Servlet, ánh xạ đường dẫn đến một Servlet cụ thể và đảm bảo rằng có thể truy cập vào.</w:t>
      </w:r>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b/>
        </w:rPr>
        <w:t>JSP (Java Server Pages)</w:t>
      </w:r>
      <w:r w:rsidRPr="00B27CEB">
        <w:rPr>
          <w:rFonts w:ascii="Times New Roman" w:hAnsi="Times New Roman" w:cs="Times New Roman"/>
        </w:rPr>
        <w:t xml:space="preserve"> là một công nghệ cho phép thực hiện dễ dàng việc viết các trang web động (dĩ nhiên ta cũng có thể viết các trang web tĩnh với JSP). Cụ thể, một trang JSP là một trang HTML (hay XML) trong đó có trộn lẫn các mã Java, tức các thành phần JSP, cho phép thực hiện nội dung động. Các trang JSP có phần mở rộng .jsp. Một trang jsp có thể là một bao gồm nhiều tập tin, mà các tập tin này có thể là một trang jsp hoàn chỉnh hay những đoạn (fragment) của một trang jsp. Những đoạn jsp này có phần mở rộng là .jspf. Như ta đã biết, việc viết nội dung html trả lời trong servlet bằng cách dùng các lệnh out.println() là một việc tốn nhiều công sức, đặc biệt khi nội dung html trả lời càng phức tạp. Việc này còn tệ hơn khi ta muốn bảo trì hay thay đổi nội dung trả lời. JSP đem lại một giải pháp tiện lợi hơn khi cho phép chèn nội dung động vào trang web, nó còn cho phép việc tách bạch phần trình bày và logic xử lý nội dung. Với servlet thì ta chèn mã html để phát sinh trong lớp java còn JSP thì ngược lại, ta chèn mã java trong trang html.</w:t>
      </w:r>
    </w:p>
    <w:p w:rsidR="00145094" w:rsidRPr="00B27CEB" w:rsidRDefault="00145094" w:rsidP="00272B3F">
      <w:pPr>
        <w:spacing w:line="24" w:lineRule="atLeast"/>
        <w:ind w:firstLine="720"/>
        <w:jc w:val="both"/>
        <w:rPr>
          <w:rFonts w:ascii="Times New Roman" w:hAnsi="Times New Roman" w:cs="Times New Roman"/>
          <w:b/>
        </w:rPr>
      </w:pPr>
      <w:r w:rsidRPr="00B27CEB">
        <w:rPr>
          <w:rFonts w:ascii="Times New Roman" w:hAnsi="Times New Roman" w:cs="Times New Roman"/>
          <w:b/>
        </w:rPr>
        <w:t xml:space="preserve">Đặc điểm: </w:t>
      </w:r>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b/>
        </w:rPr>
        <w:t xml:space="preserve">- </w:t>
      </w:r>
      <w:r w:rsidRPr="00B27CEB">
        <w:rPr>
          <w:rFonts w:ascii="Times New Roman" w:hAnsi="Times New Roman" w:cs="Times New Roman"/>
        </w:rPr>
        <w:t>Thư viện phong phú.</w:t>
      </w:r>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rPr>
        <w:t>- Hỗ trợ nhiều hệ quản trị Cơ sở dữ liệu.</w:t>
      </w:r>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rPr>
        <w:t>- Nền tảng là Java – một ngôn ngữ thuần hướng đối tượng nên JSP/Servlet có hầu hết các điểm mạnh của ngôn ngữ hướng đối tượng như trừu tượng hóa, đóng gói, đa hình và kế thừa.</w:t>
      </w:r>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rPr>
        <w:t>- Cung cấp nhiều cơ chế bảo mật cho ứng dụng.</w:t>
      </w:r>
    </w:p>
    <w:p w:rsidR="00145094" w:rsidRPr="00B27CEB" w:rsidRDefault="00145094" w:rsidP="00272B3F">
      <w:pPr>
        <w:pStyle w:val="e2"/>
        <w:spacing w:line="24" w:lineRule="atLeast"/>
        <w:rPr>
          <w:rFonts w:ascii="Times New Roman" w:hAnsi="Times New Roman" w:cs="Times New Roman"/>
        </w:rPr>
      </w:pPr>
      <w:bookmarkStart w:id="40" w:name="_Toc448216123"/>
      <w:bookmarkStart w:id="41" w:name="_Toc449386678"/>
      <w:bookmarkStart w:id="42" w:name="_Toc449483199"/>
      <w:r w:rsidRPr="00B27CEB">
        <w:rPr>
          <w:rFonts w:ascii="Times New Roman" w:hAnsi="Times New Roman" w:cs="Times New Roman"/>
        </w:rPr>
        <w:t>2.4.2. Hệ quản trị cơ sở dữ liệu MySQL</w:t>
      </w:r>
      <w:bookmarkEnd w:id="40"/>
      <w:bookmarkEnd w:id="41"/>
      <w:bookmarkEnd w:id="42"/>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rPr>
        <w:t xml:space="preserve">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có thể tải </w:t>
      </w:r>
      <w:r w:rsidRPr="00B27CEB">
        <w:rPr>
          <w:rFonts w:ascii="Times New Roman" w:hAnsi="Times New Roman" w:cs="Times New Roman"/>
        </w:rPr>
        <w:lastRenderedPageBreak/>
        <w:t>về MySQL từ trang chủ. Nó có nhiều phiên bản cho các hệ điều hành khác nhau: phiên bản Win32 cho các hệ điều hành dòng Windows, Linux, Mac OS X, Unix, FreeBSD, NetBSD, Novell NetWare, SGI Irix, Solaris, SunOS,... MySQL là một trong những ví dụ rất cơ bản về Hệ Quản trị Cơ sở dữ liệu quan hệ sử dụng Ngôn ngữ truy vấn có cấu trúc (SQL).</w:t>
      </w:r>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rPr>
        <w:t xml:space="preserve">Cấu trúc của một cơ sở dữ liệu: CSDL, data base (gọi tắt là base) là một cấu trúc chứa nhiều quan hệ (gọi là một table). Một table chứa các loại dữ liệu khác nhau, trong đó các cột gọi là các trường (fields) còn các hàng gọi là row hay record. </w:t>
      </w:r>
    </w:p>
    <w:p w:rsidR="00145094" w:rsidRPr="00B27CEB" w:rsidRDefault="00145094" w:rsidP="00272B3F">
      <w:pPr>
        <w:spacing w:line="24" w:lineRule="atLeast"/>
        <w:jc w:val="both"/>
        <w:rPr>
          <w:rFonts w:ascii="Times New Roman" w:hAnsi="Times New Roman" w:cs="Times New Roman"/>
          <w:b/>
        </w:rPr>
      </w:pPr>
      <w:r w:rsidRPr="00B27CEB">
        <w:rPr>
          <w:rFonts w:ascii="Times New Roman" w:hAnsi="Times New Roman" w:cs="Times New Roman"/>
          <w:b/>
        </w:rPr>
        <w:t>Các đặc điểm của MySQL:</w:t>
      </w:r>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rPr>
        <w:t>- Tốc độ: MySQL rất nhanh. Những nhà phát triển cho rằng MySQL là cơ sở dữ liệu nhanh nhất có thể có.</w:t>
      </w:r>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rPr>
        <w:t>- Dễ sử dụng: MySQL tuy có tính năng cao nhưng thực sự là một hệ thống cơ sở dữ liệu rất đơn giản và ít phức tạp khi cài đặt và quản trị hơn các hệ thống lớn .</w:t>
      </w:r>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rPr>
        <w:t>- Giá thành: MySQL là miễn phí cho hầu hết các việc sử dụng trong một tổ chức.</w:t>
      </w:r>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rPr>
        <w:t>- Hỗ trợ ngôn ngữ truy vấn: MySQL hiểu SQL, là ngôn ngữ của sự chọn lựa cho tất cả các hệ thống cơ sở dữ liệu hiện đại. Có thể truy cập MySQL bằng cách sử dụng các ứng dụng mà hỗ trợ ODBC (Open Database Connectivity -một giao thức giao tiếp cơ sở dữ liệu được phát triển bởi Microsoft).</w:t>
      </w:r>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rPr>
        <w:t>- Năng lực: Nhiều client có thể truy cập đến server trong cùng một thời gian. Các client có thể sử dụng nhiều cơ sở dữ liệu một cách đồng thời. Có thể truy cập MySQL tương tác với sử dụng một vài giao diện để có thể đưa vào các truy vấn và xem các kết quả: các dòng yêu cầu của khách hàng, các trình duyệt Web…</w:t>
      </w:r>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rPr>
        <w:t>- Kết nối và bảo mật: MySQL được nối mạng một cách đầy đủ, các cơ sở dữ liệu có thể được truy cập từ bất kỳ nơi nào trên Internet do đó có thể chia sẽ dữ liệu với bất kỳ ai, bất kỳ nơi nào. Nhưng MySQL kiểm soát quyền truy cập cho nên người nào không nên nhìn thấy dữ liệu thì không thể nhìn được.</w:t>
      </w:r>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rPr>
        <w:t>- Tính linh động: MySQL chạy trên nhiều hệ thống UNIX cũng như không phải UNIX chẳng hạn như Windows hay OS/2. MySQL chạy được các với mọi phần cứng từ các máy PC ở nhà cho đến các máy server.</w:t>
      </w:r>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rPr>
        <w:t>- Sự phân phối rộng: MySQL rất dễ dàng đạt được, chỉ cần sử dụng trình duyệt web. Nếu không hiểu làm thế nào mà nó làm việc hay tò mò về thuật toán, thì có thể lấy mã nguồn và tìm tòi nó. Nếu không thích một vài thứ thì có thể thay đổi nó.</w:t>
      </w:r>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rPr>
        <w:t>- Sự hỗ trợ: giờ đây có thể tìm thấy các tài nguyên có sẵn mà MySQL hỗ trợ. Cộng đồng MySQL rất có trách nhiệm. Họ trả lời các câu hỏi trên mailing list thường chỉ trong vài phút. Khi lỗi được phát hiện, các nhà phát triển sẽ đưa ra cách khắc phục trong vài ngày, thậm chí có khi trong vài giờ và cách khắc phục đó sẽ ngay lập tức có sẵn trên Internet.</w:t>
      </w:r>
    </w:p>
    <w:p w:rsidR="00145094" w:rsidRPr="00B27CEB" w:rsidRDefault="00145094" w:rsidP="00272B3F">
      <w:pPr>
        <w:pStyle w:val="e2"/>
        <w:spacing w:line="24" w:lineRule="atLeast"/>
        <w:rPr>
          <w:rFonts w:ascii="Times New Roman" w:hAnsi="Times New Roman" w:cs="Times New Roman"/>
        </w:rPr>
      </w:pPr>
      <w:bookmarkStart w:id="43" w:name="_Toc448216124"/>
      <w:bookmarkStart w:id="44" w:name="_Toc449386679"/>
      <w:bookmarkStart w:id="45" w:name="_Toc449483200"/>
      <w:r w:rsidRPr="00B27CEB">
        <w:rPr>
          <w:rFonts w:ascii="Times New Roman" w:hAnsi="Times New Roman" w:cs="Times New Roman"/>
        </w:rPr>
        <w:lastRenderedPageBreak/>
        <w:t>2.4.3. CSS</w:t>
      </w:r>
      <w:bookmarkEnd w:id="43"/>
      <w:bookmarkEnd w:id="44"/>
      <w:bookmarkEnd w:id="45"/>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rPr>
        <w:t>CSS là chữ viết tắt của Cascading Style Sheets, nó chỉ đơn thuần là một dạng file text với phần tên mở rộng là .css. Trong Style Sheet này chứa những câu lệnh CSS. Mỗi một lệnh của CSS sẽ định dạng một phần nhất định của HTML ví dụ như: font của chữ, đường viền, màu nền, căn chỉnh hình ảnh... Trước đây khi chưa có CSS, những người thiết kế web phải trộn lẫn giữa các thành phần trình bày và nội dung với nhau. Nhưng với sự xuất hiện của CSS, người ta có thể tách rời hoàn toàn phần trình bày và nội dung. Giúp cho phần code của trang web cũng gọn hơn và quan trọng hơn cả là dễ chỉnh sửa hơn.</w:t>
      </w:r>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rPr>
        <w:t xml:space="preserve">Có ba cách để định dạng trang web là: cục bộ, nhúng vào trang và liên kết đến một file CSS riêng biệt. Trong thực tế thì cách cuối cùng là liên kết đến một file riêng biệt được sử dụng phổ biến nhất. </w:t>
      </w:r>
    </w:p>
    <w:p w:rsidR="00145094" w:rsidRPr="00B27CEB" w:rsidRDefault="00145094" w:rsidP="00272B3F">
      <w:pPr>
        <w:pStyle w:val="e2"/>
        <w:spacing w:line="24" w:lineRule="atLeast"/>
        <w:rPr>
          <w:rFonts w:ascii="Times New Roman" w:hAnsi="Times New Roman" w:cs="Times New Roman"/>
        </w:rPr>
      </w:pPr>
      <w:bookmarkStart w:id="46" w:name="_Toc448216125"/>
      <w:bookmarkStart w:id="47" w:name="_Toc449386680"/>
      <w:bookmarkStart w:id="48" w:name="_Toc449483201"/>
      <w:r w:rsidRPr="00B27CEB">
        <w:rPr>
          <w:rFonts w:ascii="Times New Roman" w:hAnsi="Times New Roman" w:cs="Times New Roman"/>
        </w:rPr>
        <w:t>2.4.4. JavaScript</w:t>
      </w:r>
      <w:bookmarkEnd w:id="46"/>
      <w:bookmarkEnd w:id="47"/>
      <w:bookmarkEnd w:id="48"/>
    </w:p>
    <w:p w:rsidR="00145094" w:rsidRPr="00B27CEB" w:rsidRDefault="00145094" w:rsidP="00272B3F">
      <w:pPr>
        <w:spacing w:line="24" w:lineRule="atLeast"/>
        <w:jc w:val="both"/>
        <w:rPr>
          <w:rFonts w:ascii="Times New Roman" w:hAnsi="Times New Roman" w:cs="Times New Roman"/>
        </w:rPr>
      </w:pPr>
      <w:r w:rsidRPr="00B27CEB">
        <w:rPr>
          <w:rFonts w:ascii="Times New Roman" w:hAnsi="Times New Roman" w:cs="Times New Roman"/>
        </w:rPr>
        <w:tab/>
        <w:t>JavaScript, theo phiên bản hiện hành, là một ngôn ngữ lập trình kịch bản dựa trên đối tượng được phát triển từ các ý niệm nguyên mẫu. Ngôn ngữ này được dùng rộng rãi cho các trang web, nhưng cũng được dùng để tạo khả năng viết script sử dụng các đối tượng nằm sẵn trong các ứng dụng. Nó vốn được phát triển bởi Brendan Eich tại Hãng truyền thông Netscape với cái tên đầu tiên Mocha, rồi sau đó đổi tên thành LiveScript, và cuối cùng thành JavaScript. Giống Java, JavaScript có cú pháp tương tự C, nhưng nó gần với Self hơn Java. .js là phần mở rộng thường được dùng cho tập tin mã nguồn JavaScript. Phiên bản mới nhất của JavaScript là phiên bản 1.5, tương ứng với ECMA-262 bản 3. ECMAScript là phiên bản chuẩn hóa của JavaScript. Trình duyệt Mozilla phiên bản 1.8 beta 1 có hỗ trợ không đầy đủ cho E4X - phần mở rộng cho JavaScript hỗ trợ làm việc với XML, được chuẩn hóa trong ECMA-357.</w:t>
      </w:r>
    </w:p>
    <w:p w:rsidR="00145094" w:rsidRPr="00B27CEB" w:rsidRDefault="00145094" w:rsidP="00272B3F">
      <w:pPr>
        <w:spacing w:line="24" w:lineRule="atLeast"/>
        <w:jc w:val="both"/>
        <w:rPr>
          <w:rFonts w:ascii="Times New Roman" w:hAnsi="Times New Roman" w:cs="Times New Roman"/>
        </w:rPr>
      </w:pPr>
      <w:r w:rsidRPr="00B27CEB">
        <w:rPr>
          <w:rFonts w:ascii="Times New Roman" w:hAnsi="Times New Roman" w:cs="Times New Roman"/>
        </w:rPr>
        <w:tab/>
        <w:t xml:space="preserve">JavaScript là một ngôn ngữ lập trình dựa trên nguyên mẫu với cú pháp phát triển từ C. Giống như C, JavaScript có khái niệm từ khóa, do đó, JavaScript gần như không thể được mở rộng. Cũng giống như C, JavaScript không có bộ xử lý xuất/nhập (input/output) riêng. Trong khi C sử dụng thư viện xuất/nhập chuẩn, JavaScript dựa vào phần mềm ngôn ngữ được gắn vào để thực hiện xuất/nhập. Trên trình duyệt, rất nhiều trang web sử dụng JavaScript để thiết kế trang web động và một số hiệu ứng hình ảnh thông qua DOM. JavaScript được dùng để thực hiện một số tác vụ không thể thực hiện được với chỉ HTML như kiểm tra thông tin nhập vào, tự động thay đổi hình ảnh,... Ở Việt Nam, JavaScript còn được ứng dụng để làm bộ gõ tiếng Việt giống như bộ gõ hiện đang sử dụng trên trang Wikipedia tiếng Việt. Tuy nhiên, mỗi trình duyệt áp dụng JavaScript khác nhau và không tuân theo chuẩn W3C DOM, do đó trong rất nhiều trường hợp lập trình viên phải viết nhiều phiên bản của cùng một đoạn mã nguồn để có thể hoạt động trên nhiều trình duyệt. Một số công nghệ nổi bật dòng JavaScript để tương tác với DOM bao gồm DHTML, Ajax và SPA. Bên ngoài trình duyệt, JavaScript có thể được sử dụng trong tập tin PDF của Adobe Acrobat và Adobe Reader. Điều khiển Dashboard trên hệ điều hành Mac OS X phiên bản 10.4 cũng có sử dụng JavaScript. Công nghệ kịch bản linh động (active scripting) của Microsoft có hỗ trợ ngôn ngữ JScript làm một ngôn ngữ </w:t>
      </w:r>
      <w:r w:rsidRPr="00B27CEB">
        <w:rPr>
          <w:rFonts w:ascii="Times New Roman" w:hAnsi="Times New Roman" w:cs="Times New Roman"/>
        </w:rPr>
        <w:lastRenderedPageBreak/>
        <w:t>kịch bản dùng cho hệ điều hành. JScript.NET là một ngôn ngữ tương thích với CLI gần giống JScript nhưng có thêm nhiều tính năng lập trình hướng đối tượng. Mỗi ứng dụng này đều cung cấp mô hình đối tượng riêng cho phép tương tác với môi trường chủ, với phần lõi là ngôn ngữ lập trình JavaScript gần như giống nhau.</w:t>
      </w:r>
    </w:p>
    <w:p w:rsidR="00145094" w:rsidRPr="00B27CEB" w:rsidRDefault="00145094" w:rsidP="00272B3F">
      <w:pPr>
        <w:spacing w:line="24" w:lineRule="atLeast"/>
        <w:jc w:val="both"/>
        <w:rPr>
          <w:rFonts w:ascii="Times New Roman" w:hAnsi="Times New Roman" w:cs="Times New Roman"/>
          <w:b/>
        </w:rPr>
      </w:pPr>
      <w:r w:rsidRPr="00B27CEB">
        <w:rPr>
          <w:rFonts w:ascii="Times New Roman" w:hAnsi="Times New Roman" w:cs="Times New Roman"/>
        </w:rPr>
        <w:tab/>
      </w:r>
      <w:r w:rsidRPr="00B27CEB">
        <w:rPr>
          <w:rFonts w:ascii="Times New Roman" w:hAnsi="Times New Roman" w:cs="Times New Roman"/>
          <w:b/>
        </w:rPr>
        <w:t xml:space="preserve">Đặc điểm của javaScript: </w:t>
      </w:r>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rPr>
        <w:t>- Javascript có thể xử lý các mã HTML. Javascript nó được đính kèm và thực thi trong các tài tài liệu HTML. Hầu hết các đối tượng Javascript đều liên quan đến các thẻ HTML (HTML tags). Javascript dựa vào HTML để giúp các ứng dụng web hoạt động</w:t>
      </w:r>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rPr>
        <w:t>- Javascript phụ thuộc môi trường hoạt động. Javascript là một ngôn ngữ kịch bản, một chương trình chạy trực tiếp trên trình duyệt web (Firefox, Opera, Netscape Navigator, Internet Explorer, Safari, etc..). Việc quan tâm đến môi trường hoạt động của Javascript rất quan trọng vì các ứng dụng Javascript sẽ hoạt động khác nhau trên các trình duyệt khác nhau.</w:t>
      </w:r>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rPr>
        <w:t>- Javascript hoàn toàn là một ngôn ngữ biên dịch – nó được trình duyệt biên dịch và thực thi. Nó không cần một trình biên dịch tiền xử lý.</w:t>
      </w:r>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rPr>
        <w:t>- Javascript là một ngôn ngữ linh hoạt. Trong Javascript ta có thể khai báo nhiều kiểu biến, thực thi các chương trình với các biến không xác định.</w:t>
      </w:r>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rPr>
        <w:t>- Javascript dựa trên các đối tượng – Javascript là một ngôn ngữ lập trình hướng đối tượng giống như Java. Thực ra phải nói chính xác là “dựa trên các đối tượng” vì các đối tượng của Javascript đáp ứng tức thời và không có tính kế thừa.</w:t>
      </w:r>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rPr>
        <w:t>- Javascript được điều khiển bởi các sự kiện – Hầu hết các đoạn code Javascript đáp ứng các sự kiện do người dùng hoặc hệ thống gây nên. Các đối tượng HTML thường dùng để tăng cường hỗ trợ các sự kiện.</w:t>
      </w:r>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rPr>
        <w:t>- JavaScript không phải là Java - hai ngôn ngữ được tạo ra bởi các công ty khác nhau. Mặc dù sự trùng tên không phải ngẫu nhiên mà vì lý do tiếp thị.</w:t>
      </w:r>
    </w:p>
    <w:p w:rsidR="00145094" w:rsidRPr="00B27CEB" w:rsidRDefault="00145094" w:rsidP="00272B3F">
      <w:pPr>
        <w:spacing w:line="24" w:lineRule="atLeast"/>
        <w:jc w:val="both"/>
        <w:rPr>
          <w:rFonts w:ascii="Times New Roman" w:hAnsi="Times New Roman" w:cs="Times New Roman"/>
        </w:rPr>
      </w:pPr>
      <w:r w:rsidRPr="00B27CEB">
        <w:rPr>
          <w:rFonts w:ascii="Times New Roman" w:hAnsi="Times New Roman" w:cs="Times New Roman"/>
        </w:rPr>
        <w:tab/>
        <w:t>- Javascript là một ngôn ngữ đa dụng. Ngôn ngữ lập trình này được dùng trong các trường hợp để giải quyết nhiều vấn đề khác nhau như: toán học, đồ họa…</w:t>
      </w:r>
    </w:p>
    <w:p w:rsidR="00145094" w:rsidRPr="00B27CEB"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rPr>
        <w:t>- Javascript đang được phát triển không ngừng. Đây là một điều tốt nhưng nó cũng gây ra vấn đề đối với các lập trình viên, họ phải luôn luôn cập nhật kiến thức để tạo ra các ứng dụng phù hợp cho người dùng trên các trình duyệt khác nhau.</w:t>
      </w:r>
    </w:p>
    <w:p w:rsidR="00145094" w:rsidRDefault="00145094" w:rsidP="00272B3F">
      <w:pPr>
        <w:spacing w:line="24" w:lineRule="atLeast"/>
        <w:ind w:firstLine="720"/>
        <w:jc w:val="both"/>
        <w:rPr>
          <w:rFonts w:ascii="Times New Roman" w:hAnsi="Times New Roman" w:cs="Times New Roman"/>
        </w:rPr>
      </w:pPr>
      <w:r w:rsidRPr="00B27CEB">
        <w:rPr>
          <w:rFonts w:ascii="Times New Roman" w:hAnsi="Times New Roman" w:cs="Times New Roman"/>
        </w:rPr>
        <w:t>- Javascript bao hàm rất nhiều lĩnh vực. Mặc dù Javascript được tạo ra chủ yếu dành cho máy khách (client) nhưng nó cũng được sử dụng ở các server nữa. Javascript ngôn ngữ tự nhiên của các công cụ phát triển web như Macromedia Dreamweaver hay IntraBuilder Borland.</w:t>
      </w:r>
    </w:p>
    <w:p w:rsidR="00272B3F" w:rsidRDefault="00272B3F" w:rsidP="00272B3F">
      <w:pPr>
        <w:spacing w:line="24" w:lineRule="atLeast"/>
        <w:ind w:firstLine="720"/>
        <w:jc w:val="both"/>
        <w:rPr>
          <w:rFonts w:ascii="Times New Roman" w:hAnsi="Times New Roman" w:cs="Times New Roman"/>
        </w:rPr>
      </w:pPr>
    </w:p>
    <w:p w:rsidR="00272B3F" w:rsidRPr="00B27CEB" w:rsidRDefault="00272B3F" w:rsidP="00272B3F">
      <w:pPr>
        <w:spacing w:line="24" w:lineRule="atLeast"/>
        <w:ind w:firstLine="720"/>
        <w:jc w:val="both"/>
        <w:rPr>
          <w:rFonts w:ascii="Times New Roman" w:hAnsi="Times New Roman" w:cs="Times New Roman"/>
        </w:rPr>
      </w:pPr>
    </w:p>
    <w:p w:rsidR="00E074AB" w:rsidRPr="00B27CEB" w:rsidRDefault="00E074AB" w:rsidP="00272B3F">
      <w:pPr>
        <w:pStyle w:val="e1"/>
        <w:spacing w:line="24" w:lineRule="atLeast"/>
        <w:jc w:val="both"/>
        <w:rPr>
          <w:rFonts w:cs="Times New Roman"/>
        </w:rPr>
      </w:pPr>
      <w:bookmarkStart w:id="49" w:name="_Toc448216126"/>
      <w:bookmarkStart w:id="50" w:name="_Toc449386681"/>
      <w:bookmarkStart w:id="51" w:name="_Toc449483202"/>
      <w:r w:rsidRPr="00B27CEB">
        <w:rPr>
          <w:rFonts w:cs="Times New Roman"/>
        </w:rPr>
        <w:lastRenderedPageBreak/>
        <w:t>2.5. Đánh giá mức độ khả thi và mức độ rủi ro</w:t>
      </w:r>
      <w:bookmarkEnd w:id="49"/>
      <w:bookmarkEnd w:id="50"/>
      <w:bookmarkEnd w:id="51"/>
    </w:p>
    <w:p w:rsidR="00E074AB" w:rsidRPr="00B27CEB" w:rsidRDefault="00E074AB" w:rsidP="00272B3F">
      <w:pPr>
        <w:pStyle w:val="e2"/>
        <w:spacing w:line="24" w:lineRule="atLeast"/>
        <w:rPr>
          <w:rFonts w:ascii="Times New Roman" w:hAnsi="Times New Roman" w:cs="Times New Roman"/>
        </w:rPr>
      </w:pPr>
      <w:bookmarkStart w:id="52" w:name="_Toc448216127"/>
      <w:bookmarkStart w:id="53" w:name="_Toc449386682"/>
      <w:bookmarkStart w:id="54" w:name="_Toc449483203"/>
      <w:r w:rsidRPr="00B27CEB">
        <w:rPr>
          <w:rFonts w:ascii="Times New Roman" w:hAnsi="Times New Roman" w:cs="Times New Roman"/>
        </w:rPr>
        <w:t>2.5.1. Mức độ khả thi</w:t>
      </w:r>
      <w:bookmarkEnd w:id="52"/>
      <w:bookmarkEnd w:id="53"/>
      <w:bookmarkEnd w:id="54"/>
    </w:p>
    <w:p w:rsidR="00E074AB" w:rsidRPr="00B27CEB" w:rsidRDefault="00E074AB" w:rsidP="00272B3F">
      <w:pPr>
        <w:pStyle w:val="e3"/>
        <w:spacing w:line="24" w:lineRule="atLeast"/>
      </w:pPr>
      <w:bookmarkStart w:id="55" w:name="_Toc448216129"/>
      <w:bookmarkStart w:id="56" w:name="_Toc449386684"/>
      <w:bookmarkStart w:id="57" w:name="_Toc449483205"/>
      <w:r w:rsidRPr="00B27CEB">
        <w:t>2.5.1.1. Khả thi về hoạt động</w:t>
      </w:r>
      <w:bookmarkEnd w:id="55"/>
      <w:bookmarkEnd w:id="56"/>
      <w:bookmarkEnd w:id="57"/>
    </w:p>
    <w:p w:rsidR="00E074AB" w:rsidRPr="00B27CEB" w:rsidRDefault="00E074AB" w:rsidP="00272B3F">
      <w:pPr>
        <w:spacing w:line="24" w:lineRule="atLeast"/>
        <w:jc w:val="both"/>
        <w:rPr>
          <w:rFonts w:ascii="Times New Roman" w:hAnsi="Times New Roman" w:cs="Times New Roman"/>
        </w:rPr>
      </w:pPr>
      <w:r w:rsidRPr="00B27CEB">
        <w:rPr>
          <w:rFonts w:ascii="Times New Roman" w:hAnsi="Times New Roman" w:cs="Times New Roman"/>
        </w:rPr>
        <w:tab/>
        <w:t>Hệ thống được xây dựng với giao diện thân thiện, dễ dàng sử dụng, không cần có chuyên môn cao cũng có thể quản lí website.</w:t>
      </w:r>
    </w:p>
    <w:p w:rsidR="00E074AB" w:rsidRPr="00B27CEB" w:rsidRDefault="00E074AB" w:rsidP="00272B3F">
      <w:pPr>
        <w:pStyle w:val="e3"/>
        <w:spacing w:line="24" w:lineRule="atLeast"/>
      </w:pPr>
      <w:bookmarkStart w:id="58" w:name="_Toc448216130"/>
      <w:bookmarkStart w:id="59" w:name="_Toc449386685"/>
      <w:bookmarkStart w:id="60" w:name="_Toc449483206"/>
      <w:r w:rsidRPr="00B27CEB">
        <w:t>2.5.1.2. Khả thi về kĩ thuật</w:t>
      </w:r>
      <w:bookmarkEnd w:id="58"/>
      <w:bookmarkEnd w:id="59"/>
      <w:bookmarkEnd w:id="60"/>
    </w:p>
    <w:p w:rsidR="00E074AB" w:rsidRPr="00B27CEB" w:rsidRDefault="00E074AB" w:rsidP="00272B3F">
      <w:pPr>
        <w:spacing w:line="24" w:lineRule="atLeast"/>
        <w:jc w:val="both"/>
        <w:rPr>
          <w:rFonts w:ascii="Times New Roman" w:hAnsi="Times New Roman" w:cs="Times New Roman"/>
        </w:rPr>
      </w:pPr>
      <w:r w:rsidRPr="00B27CEB">
        <w:rPr>
          <w:rFonts w:ascii="Times New Roman" w:hAnsi="Times New Roman" w:cs="Times New Roman"/>
        </w:rPr>
        <w:tab/>
        <w:t>Đối với khoa: không yêu cầu phần cứng cao, không cần đường truyền internet băng thông rộng, hỗ trợ cả máy tính PC lẫn smartphone. Chi  phí xây dựng bảo trì thấp.</w:t>
      </w:r>
    </w:p>
    <w:p w:rsidR="00E074AB" w:rsidRPr="00B27CEB" w:rsidRDefault="00E074AB" w:rsidP="00272B3F">
      <w:pPr>
        <w:spacing w:line="24" w:lineRule="atLeast"/>
        <w:jc w:val="both"/>
        <w:rPr>
          <w:rFonts w:ascii="Times New Roman" w:hAnsi="Times New Roman" w:cs="Times New Roman"/>
        </w:rPr>
      </w:pPr>
      <w:r w:rsidRPr="00B27CEB">
        <w:rPr>
          <w:rFonts w:ascii="Times New Roman" w:hAnsi="Times New Roman" w:cs="Times New Roman"/>
        </w:rPr>
        <w:tab/>
        <w:t>Đối với người thực hiện: Sử dụng mã nguồn mở (JSP/Java-Servlet, html, css..), công cụ lập trình miễn phí (eclipse), hệ quản trị cơ sở dữ liệu và các công cụ phân tích được phát hành miễn phí (MySQL, StarUML..).</w:t>
      </w:r>
    </w:p>
    <w:p w:rsidR="00E074AB" w:rsidRPr="00B27CEB" w:rsidRDefault="00E074AB" w:rsidP="00272B3F">
      <w:pPr>
        <w:pStyle w:val="e2"/>
        <w:spacing w:line="24" w:lineRule="atLeast"/>
        <w:rPr>
          <w:rFonts w:ascii="Times New Roman" w:hAnsi="Times New Roman" w:cs="Times New Roman"/>
        </w:rPr>
      </w:pPr>
      <w:bookmarkStart w:id="61" w:name="_Toc448216131"/>
      <w:bookmarkStart w:id="62" w:name="_Toc449386686"/>
      <w:bookmarkStart w:id="63" w:name="_Toc449483207"/>
      <w:r w:rsidRPr="00B27CEB">
        <w:rPr>
          <w:rFonts w:ascii="Times New Roman" w:hAnsi="Times New Roman" w:cs="Times New Roman"/>
        </w:rPr>
        <w:t>2.5.2. Mức độ rủi ro</w:t>
      </w:r>
      <w:bookmarkEnd w:id="61"/>
      <w:bookmarkEnd w:id="62"/>
      <w:bookmarkEnd w:id="63"/>
    </w:p>
    <w:p w:rsidR="00E074AB" w:rsidRPr="00B27CEB" w:rsidRDefault="00E074AB" w:rsidP="00272B3F">
      <w:pPr>
        <w:spacing w:line="24" w:lineRule="atLeast"/>
        <w:rPr>
          <w:rFonts w:ascii="Times New Roman" w:hAnsi="Times New Roman" w:cs="Times New Roman"/>
        </w:rPr>
      </w:pPr>
      <w:bookmarkStart w:id="64" w:name="_Toc449452205"/>
      <w:r w:rsidRPr="00B27CEB">
        <w:rPr>
          <w:rFonts w:ascii="Times New Roman" w:hAnsi="Times New Roman" w:cs="Times New Roman"/>
        </w:rPr>
        <w:t xml:space="preserve">Bảng </w:t>
      </w:r>
      <w:r w:rsidRPr="00B27CEB">
        <w:rPr>
          <w:rFonts w:ascii="Times New Roman" w:hAnsi="Times New Roman" w:cs="Times New Roman"/>
        </w:rPr>
        <w:fldChar w:fldCharType="begin"/>
      </w:r>
      <w:r w:rsidRPr="00B27CEB">
        <w:rPr>
          <w:rFonts w:ascii="Times New Roman" w:hAnsi="Times New Roman" w:cs="Times New Roman"/>
        </w:rPr>
        <w:instrText xml:space="preserve"> SEQ Bảng \* ARABIC </w:instrText>
      </w:r>
      <w:r w:rsidRPr="00B27CEB">
        <w:rPr>
          <w:rFonts w:ascii="Times New Roman" w:hAnsi="Times New Roman" w:cs="Times New Roman"/>
        </w:rPr>
        <w:fldChar w:fldCharType="separate"/>
      </w:r>
      <w:r w:rsidRPr="00B27CEB">
        <w:rPr>
          <w:rFonts w:ascii="Times New Roman" w:hAnsi="Times New Roman" w:cs="Times New Roman"/>
          <w:noProof/>
        </w:rPr>
        <w:t>2</w:t>
      </w:r>
      <w:r w:rsidRPr="00B27CEB">
        <w:rPr>
          <w:rFonts w:ascii="Times New Roman" w:hAnsi="Times New Roman" w:cs="Times New Roman"/>
          <w:noProof/>
        </w:rPr>
        <w:fldChar w:fldCharType="end"/>
      </w:r>
      <w:r w:rsidRPr="00B27CEB">
        <w:rPr>
          <w:rFonts w:ascii="Times New Roman" w:hAnsi="Times New Roman" w:cs="Times New Roman"/>
        </w:rPr>
        <w:t>: Mô tả mức độ rủi ro của dự án</w:t>
      </w:r>
      <w:bookmarkEnd w:id="64"/>
    </w:p>
    <w:tbl>
      <w:tblPr>
        <w:tblStyle w:val="TableGrid"/>
        <w:tblW w:w="0" w:type="auto"/>
        <w:tblLook w:val="04A0" w:firstRow="1" w:lastRow="0" w:firstColumn="1" w:lastColumn="0" w:noHBand="0" w:noVBand="1"/>
      </w:tblPr>
      <w:tblGrid>
        <w:gridCol w:w="2047"/>
        <w:gridCol w:w="2057"/>
        <w:gridCol w:w="2054"/>
        <w:gridCol w:w="2052"/>
      </w:tblGrid>
      <w:tr w:rsidR="00E074AB" w:rsidRPr="00B27CEB" w:rsidTr="00361C35">
        <w:tc>
          <w:tcPr>
            <w:tcW w:w="8210" w:type="dxa"/>
            <w:gridSpan w:val="4"/>
            <w:shd w:val="clear" w:color="auto" w:fill="F2F2F2" w:themeFill="background1" w:themeFillShade="F2"/>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Dự án: Quản lý tài liệu tham khảo</w:t>
            </w:r>
          </w:p>
        </w:tc>
      </w:tr>
      <w:tr w:rsidR="00E074AB" w:rsidRPr="00B27CEB" w:rsidTr="00361C35">
        <w:tc>
          <w:tcPr>
            <w:tcW w:w="2047" w:type="dxa"/>
            <w:shd w:val="clear" w:color="auto" w:fill="F2F2F2" w:themeFill="background1" w:themeFillShade="F2"/>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Rủi ro</w:t>
            </w:r>
          </w:p>
        </w:tc>
        <w:tc>
          <w:tcPr>
            <w:tcW w:w="2057" w:type="dxa"/>
            <w:shd w:val="clear" w:color="auto" w:fill="F2F2F2" w:themeFill="background1" w:themeFillShade="F2"/>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Tỉ lệ</w:t>
            </w:r>
          </w:p>
        </w:tc>
        <w:tc>
          <w:tcPr>
            <w:tcW w:w="2054" w:type="dxa"/>
            <w:shd w:val="clear" w:color="auto" w:fill="F2F2F2" w:themeFill="background1" w:themeFillShade="F2"/>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Mô tả</w:t>
            </w:r>
          </w:p>
        </w:tc>
        <w:tc>
          <w:tcPr>
            <w:tcW w:w="2052" w:type="dxa"/>
            <w:shd w:val="clear" w:color="auto" w:fill="F2F2F2" w:themeFill="background1" w:themeFillShade="F2"/>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Hướng khắc phục</w:t>
            </w:r>
          </w:p>
        </w:tc>
      </w:tr>
      <w:tr w:rsidR="00E074AB" w:rsidRPr="00B27CEB" w:rsidTr="00361C35">
        <w:tc>
          <w:tcPr>
            <w:tcW w:w="2047"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Sự thay đổi yêu cầu từ phía cửa hàng</w:t>
            </w:r>
          </w:p>
        </w:tc>
        <w:tc>
          <w:tcPr>
            <w:tcW w:w="2057"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Thấp</w:t>
            </w:r>
          </w:p>
        </w:tc>
        <w:tc>
          <w:tcPr>
            <w:tcW w:w="2054"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 xml:space="preserve">Các yêu cầu thay đổi từ phía cửa hàng như thay đổi cách thức hoạt động, cách thức tổ chức dữ liệu, giao diện hiển thị.. </w:t>
            </w:r>
          </w:p>
        </w:tc>
        <w:tc>
          <w:tcPr>
            <w:tcW w:w="2052"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Thu thập yêu cầu một cách đầy đủ và chính xác</w:t>
            </w:r>
          </w:p>
        </w:tc>
      </w:tr>
      <w:tr w:rsidR="00E074AB" w:rsidRPr="00B27CEB" w:rsidTr="00361C35">
        <w:tc>
          <w:tcPr>
            <w:tcW w:w="2047"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Thay đổi độ lớn của dự án</w:t>
            </w:r>
          </w:p>
        </w:tc>
        <w:tc>
          <w:tcPr>
            <w:tcW w:w="2057"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Rất thấp</w:t>
            </w:r>
          </w:p>
        </w:tc>
        <w:tc>
          <w:tcPr>
            <w:tcW w:w="2054"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Yêu cầu tăng/giảm độ lớn của dự án như thêm chức năng, thêm các ràng buộc.</w:t>
            </w:r>
          </w:p>
        </w:tc>
        <w:tc>
          <w:tcPr>
            <w:tcW w:w="2052"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Tùy theo mức độ, có thể yêu cầu tăng thời gian/chi phí để đáp ứng yêu cầu.</w:t>
            </w:r>
          </w:p>
        </w:tc>
      </w:tr>
      <w:tr w:rsidR="00E074AB" w:rsidRPr="00B27CEB" w:rsidTr="00361C35">
        <w:tc>
          <w:tcPr>
            <w:tcW w:w="2047"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Trình độ tin học người dùng thấp</w:t>
            </w:r>
          </w:p>
        </w:tc>
        <w:tc>
          <w:tcPr>
            <w:tcW w:w="2057"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Cao</w:t>
            </w:r>
          </w:p>
        </w:tc>
        <w:tc>
          <w:tcPr>
            <w:tcW w:w="2054"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 xml:space="preserve">Người dùng không có nhiều kinh nghiệm tin học, khả năng quản trị website </w:t>
            </w:r>
          </w:p>
        </w:tc>
        <w:tc>
          <w:tcPr>
            <w:tcW w:w="2052"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Thiết kế giao diện thân thiện, dễ sử dụng. Viết các tài liệu hướng dẫn hoặc trực tiếp hướng dẫn.</w:t>
            </w:r>
          </w:p>
        </w:tc>
      </w:tr>
      <w:tr w:rsidR="00E074AB" w:rsidRPr="00B27CEB" w:rsidTr="00361C35">
        <w:tc>
          <w:tcPr>
            <w:tcW w:w="2047"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Tấn công mạng</w:t>
            </w:r>
          </w:p>
        </w:tc>
        <w:tc>
          <w:tcPr>
            <w:tcW w:w="2057"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Thấp</w:t>
            </w:r>
          </w:p>
        </w:tc>
        <w:tc>
          <w:tcPr>
            <w:tcW w:w="2054"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 xml:space="preserve">Các đợt tấn công mạng từ sự cạnh </w:t>
            </w:r>
            <w:r w:rsidRPr="00B27CEB">
              <w:rPr>
                <w:rFonts w:ascii="Times New Roman" w:hAnsi="Times New Roman" w:cs="Times New Roman"/>
              </w:rPr>
              <w:lastRenderedPageBreak/>
              <w:t>tranh không lành mạnh hoặc các các nhân chống phá</w:t>
            </w:r>
          </w:p>
        </w:tc>
        <w:tc>
          <w:tcPr>
            <w:tcW w:w="2052"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lastRenderedPageBreak/>
              <w:t xml:space="preserve">Sử dụng các liệu pháp an toàn </w:t>
            </w:r>
            <w:r w:rsidRPr="00B27CEB">
              <w:rPr>
                <w:rFonts w:ascii="Times New Roman" w:hAnsi="Times New Roman" w:cs="Times New Roman"/>
              </w:rPr>
              <w:lastRenderedPageBreak/>
              <w:t>thông tin, các biện pháp phòng chống DDOS.</w:t>
            </w:r>
          </w:p>
        </w:tc>
      </w:tr>
    </w:tbl>
    <w:p w:rsidR="00E074AB" w:rsidRPr="00B27CEB" w:rsidRDefault="00E074AB" w:rsidP="00272B3F">
      <w:pPr>
        <w:spacing w:line="24" w:lineRule="atLeast"/>
        <w:rPr>
          <w:rFonts w:ascii="Times New Roman" w:hAnsi="Times New Roman" w:cs="Times New Roman"/>
        </w:rPr>
      </w:pPr>
    </w:p>
    <w:p w:rsidR="00E074AB" w:rsidRDefault="00E074AB" w:rsidP="00272B3F">
      <w:pPr>
        <w:spacing w:before="0" w:after="200" w:line="24" w:lineRule="atLeast"/>
        <w:rPr>
          <w:rFonts w:ascii="Times New Roman" w:hAnsi="Times New Roman" w:cs="Times New Roman"/>
          <w:b/>
        </w:rPr>
      </w:pPr>
    </w:p>
    <w:p w:rsidR="00272B3F" w:rsidRDefault="00272B3F" w:rsidP="00272B3F">
      <w:pPr>
        <w:spacing w:before="0" w:after="200" w:line="24" w:lineRule="atLeast"/>
        <w:rPr>
          <w:rFonts w:ascii="Times New Roman" w:hAnsi="Times New Roman" w:cs="Times New Roman"/>
          <w:b/>
        </w:rPr>
      </w:pPr>
    </w:p>
    <w:p w:rsidR="00272B3F" w:rsidRDefault="00272B3F" w:rsidP="00272B3F">
      <w:pPr>
        <w:spacing w:before="0" w:after="200" w:line="24" w:lineRule="atLeast"/>
        <w:rPr>
          <w:rFonts w:ascii="Times New Roman" w:hAnsi="Times New Roman" w:cs="Times New Roman"/>
          <w:b/>
        </w:rPr>
      </w:pPr>
    </w:p>
    <w:p w:rsidR="00272B3F" w:rsidRDefault="00272B3F" w:rsidP="00272B3F">
      <w:pPr>
        <w:spacing w:before="0" w:after="200" w:line="24" w:lineRule="atLeast"/>
        <w:rPr>
          <w:rFonts w:ascii="Times New Roman" w:hAnsi="Times New Roman" w:cs="Times New Roman"/>
          <w:b/>
        </w:rPr>
      </w:pPr>
    </w:p>
    <w:p w:rsidR="00272B3F" w:rsidRDefault="00272B3F" w:rsidP="00272B3F">
      <w:pPr>
        <w:spacing w:before="0" w:after="200" w:line="24" w:lineRule="atLeast"/>
        <w:rPr>
          <w:rFonts w:ascii="Times New Roman" w:hAnsi="Times New Roman" w:cs="Times New Roman"/>
          <w:b/>
        </w:rPr>
      </w:pPr>
    </w:p>
    <w:p w:rsidR="00272B3F" w:rsidRDefault="00272B3F" w:rsidP="00272B3F">
      <w:pPr>
        <w:spacing w:before="0" w:after="200" w:line="24" w:lineRule="atLeast"/>
        <w:rPr>
          <w:rFonts w:ascii="Times New Roman" w:hAnsi="Times New Roman" w:cs="Times New Roman"/>
          <w:b/>
        </w:rPr>
      </w:pPr>
    </w:p>
    <w:p w:rsidR="00272B3F" w:rsidRDefault="00272B3F" w:rsidP="00272B3F">
      <w:pPr>
        <w:spacing w:before="0" w:after="200" w:line="24" w:lineRule="atLeast"/>
        <w:rPr>
          <w:rFonts w:ascii="Times New Roman" w:hAnsi="Times New Roman" w:cs="Times New Roman"/>
          <w:b/>
        </w:rPr>
      </w:pPr>
    </w:p>
    <w:p w:rsidR="00272B3F" w:rsidRDefault="00272B3F" w:rsidP="00272B3F">
      <w:pPr>
        <w:spacing w:before="0" w:after="200" w:line="24" w:lineRule="atLeast"/>
        <w:rPr>
          <w:rFonts w:ascii="Times New Roman" w:hAnsi="Times New Roman" w:cs="Times New Roman"/>
          <w:b/>
        </w:rPr>
      </w:pPr>
    </w:p>
    <w:p w:rsidR="00272B3F" w:rsidRDefault="00272B3F" w:rsidP="00272B3F">
      <w:pPr>
        <w:spacing w:before="0" w:after="200" w:line="24" w:lineRule="atLeast"/>
        <w:rPr>
          <w:rFonts w:ascii="Times New Roman" w:hAnsi="Times New Roman" w:cs="Times New Roman"/>
          <w:b/>
        </w:rPr>
      </w:pPr>
    </w:p>
    <w:p w:rsidR="00272B3F" w:rsidRDefault="00272B3F" w:rsidP="00272B3F">
      <w:pPr>
        <w:spacing w:before="0" w:after="200" w:line="24" w:lineRule="atLeast"/>
        <w:rPr>
          <w:rFonts w:ascii="Times New Roman" w:hAnsi="Times New Roman" w:cs="Times New Roman"/>
          <w:b/>
        </w:rPr>
      </w:pPr>
    </w:p>
    <w:p w:rsidR="00272B3F" w:rsidRDefault="00272B3F" w:rsidP="00272B3F">
      <w:pPr>
        <w:spacing w:before="0" w:after="200" w:line="24" w:lineRule="atLeast"/>
        <w:rPr>
          <w:rFonts w:ascii="Times New Roman" w:hAnsi="Times New Roman" w:cs="Times New Roman"/>
          <w:b/>
        </w:rPr>
      </w:pPr>
    </w:p>
    <w:p w:rsidR="00272B3F" w:rsidRDefault="00272B3F" w:rsidP="00272B3F">
      <w:pPr>
        <w:spacing w:before="0" w:after="200" w:line="24" w:lineRule="atLeast"/>
        <w:rPr>
          <w:rFonts w:ascii="Times New Roman" w:hAnsi="Times New Roman" w:cs="Times New Roman"/>
          <w:b/>
        </w:rPr>
      </w:pPr>
    </w:p>
    <w:p w:rsidR="00272B3F" w:rsidRDefault="00272B3F" w:rsidP="00272B3F">
      <w:pPr>
        <w:spacing w:before="0" w:after="200" w:line="24" w:lineRule="atLeast"/>
        <w:rPr>
          <w:rFonts w:ascii="Times New Roman" w:hAnsi="Times New Roman" w:cs="Times New Roman"/>
          <w:b/>
        </w:rPr>
      </w:pPr>
    </w:p>
    <w:p w:rsidR="00272B3F" w:rsidRDefault="00272B3F" w:rsidP="00272B3F">
      <w:pPr>
        <w:spacing w:before="0" w:after="200" w:line="24" w:lineRule="atLeast"/>
        <w:rPr>
          <w:rFonts w:ascii="Times New Roman" w:hAnsi="Times New Roman" w:cs="Times New Roman"/>
          <w:b/>
        </w:rPr>
      </w:pPr>
    </w:p>
    <w:p w:rsidR="00272B3F" w:rsidRDefault="00272B3F" w:rsidP="00272B3F">
      <w:pPr>
        <w:spacing w:before="0" w:after="200" w:line="24" w:lineRule="atLeast"/>
        <w:rPr>
          <w:rFonts w:ascii="Times New Roman" w:hAnsi="Times New Roman" w:cs="Times New Roman"/>
          <w:b/>
        </w:rPr>
      </w:pPr>
    </w:p>
    <w:p w:rsidR="00272B3F" w:rsidRDefault="00272B3F" w:rsidP="00272B3F">
      <w:pPr>
        <w:spacing w:before="0" w:after="200" w:line="24" w:lineRule="atLeast"/>
        <w:rPr>
          <w:rFonts w:ascii="Times New Roman" w:hAnsi="Times New Roman" w:cs="Times New Roman"/>
          <w:b/>
        </w:rPr>
      </w:pPr>
    </w:p>
    <w:p w:rsidR="00272B3F" w:rsidRDefault="00272B3F" w:rsidP="00272B3F">
      <w:pPr>
        <w:spacing w:before="0" w:after="200" w:line="24" w:lineRule="atLeast"/>
        <w:rPr>
          <w:rFonts w:ascii="Times New Roman" w:hAnsi="Times New Roman" w:cs="Times New Roman"/>
          <w:b/>
        </w:rPr>
      </w:pPr>
    </w:p>
    <w:p w:rsidR="00272B3F" w:rsidRDefault="00272B3F" w:rsidP="00272B3F">
      <w:pPr>
        <w:spacing w:before="0" w:after="200" w:line="24" w:lineRule="atLeast"/>
        <w:rPr>
          <w:rFonts w:ascii="Times New Roman" w:hAnsi="Times New Roman" w:cs="Times New Roman"/>
          <w:b/>
        </w:rPr>
      </w:pPr>
    </w:p>
    <w:p w:rsidR="00272B3F" w:rsidRDefault="00272B3F" w:rsidP="00272B3F">
      <w:pPr>
        <w:spacing w:before="0" w:after="200" w:line="24" w:lineRule="atLeast"/>
        <w:rPr>
          <w:rFonts w:ascii="Times New Roman" w:hAnsi="Times New Roman" w:cs="Times New Roman"/>
          <w:b/>
        </w:rPr>
      </w:pPr>
    </w:p>
    <w:p w:rsidR="00272B3F" w:rsidRDefault="00272B3F" w:rsidP="00272B3F">
      <w:pPr>
        <w:spacing w:before="0" w:after="200" w:line="24" w:lineRule="atLeast"/>
        <w:rPr>
          <w:rFonts w:ascii="Times New Roman" w:hAnsi="Times New Roman" w:cs="Times New Roman"/>
          <w:b/>
        </w:rPr>
      </w:pPr>
    </w:p>
    <w:p w:rsidR="00272B3F" w:rsidRDefault="00272B3F" w:rsidP="00272B3F">
      <w:pPr>
        <w:spacing w:before="0" w:after="200" w:line="24" w:lineRule="atLeast"/>
        <w:rPr>
          <w:rFonts w:ascii="Times New Roman" w:hAnsi="Times New Roman" w:cs="Times New Roman"/>
          <w:b/>
        </w:rPr>
      </w:pPr>
    </w:p>
    <w:p w:rsidR="00272B3F" w:rsidRDefault="00272B3F" w:rsidP="00272B3F">
      <w:pPr>
        <w:spacing w:before="0" w:after="200" w:line="24" w:lineRule="atLeast"/>
        <w:rPr>
          <w:rFonts w:ascii="Times New Roman" w:hAnsi="Times New Roman" w:cs="Times New Roman"/>
          <w:b/>
        </w:rPr>
      </w:pPr>
    </w:p>
    <w:p w:rsidR="00272B3F" w:rsidRDefault="00272B3F" w:rsidP="00272B3F">
      <w:pPr>
        <w:spacing w:before="0" w:after="200" w:line="24" w:lineRule="atLeast"/>
        <w:rPr>
          <w:rFonts w:ascii="Times New Roman" w:hAnsi="Times New Roman" w:cs="Times New Roman"/>
          <w:b/>
        </w:rPr>
      </w:pPr>
    </w:p>
    <w:p w:rsidR="00272B3F" w:rsidRDefault="00272B3F" w:rsidP="00272B3F">
      <w:pPr>
        <w:spacing w:before="0" w:after="200" w:line="24" w:lineRule="atLeast"/>
        <w:rPr>
          <w:rFonts w:ascii="Times New Roman" w:hAnsi="Times New Roman" w:cs="Times New Roman"/>
          <w:b/>
        </w:rPr>
      </w:pPr>
    </w:p>
    <w:p w:rsidR="00272B3F" w:rsidRPr="00B27CEB" w:rsidRDefault="00272B3F" w:rsidP="00272B3F">
      <w:pPr>
        <w:spacing w:before="0" w:after="200" w:line="24" w:lineRule="atLeast"/>
        <w:rPr>
          <w:rFonts w:ascii="Times New Roman" w:hAnsi="Times New Roman" w:cs="Times New Roman"/>
          <w:b/>
        </w:rPr>
      </w:pPr>
    </w:p>
    <w:p w:rsidR="00E074AB" w:rsidRPr="00B27CEB" w:rsidRDefault="00E074AB" w:rsidP="00272B3F">
      <w:pPr>
        <w:pStyle w:val="chng"/>
        <w:spacing w:line="24" w:lineRule="atLeast"/>
        <w:outlineLvl w:val="0"/>
        <w:rPr>
          <w:rFonts w:cs="Times New Roman"/>
        </w:rPr>
      </w:pPr>
      <w:bookmarkStart w:id="65" w:name="_Toc448216132"/>
      <w:bookmarkStart w:id="66" w:name="_Toc449386687"/>
      <w:bookmarkStart w:id="67" w:name="_Toc449483208"/>
      <w:r w:rsidRPr="00B27CEB">
        <w:rPr>
          <w:rFonts w:cs="Times New Roman"/>
        </w:rPr>
        <w:lastRenderedPageBreak/>
        <w:t>Chương 3</w:t>
      </w:r>
    </w:p>
    <w:p w:rsidR="00E074AB" w:rsidRPr="00B27CEB" w:rsidRDefault="00E074AB" w:rsidP="00272B3F">
      <w:pPr>
        <w:pStyle w:val="chng"/>
        <w:spacing w:line="24" w:lineRule="atLeast"/>
        <w:outlineLvl w:val="0"/>
        <w:rPr>
          <w:rFonts w:cs="Times New Roman"/>
        </w:rPr>
      </w:pPr>
      <w:r w:rsidRPr="00B27CEB">
        <w:rPr>
          <w:rFonts w:cs="Times New Roman"/>
        </w:rPr>
        <w:t xml:space="preserve"> PHÂN TÍCH VÀ THIẾT KẾ HỆ THỐNG</w:t>
      </w:r>
      <w:bookmarkEnd w:id="65"/>
      <w:bookmarkEnd w:id="66"/>
      <w:bookmarkEnd w:id="67"/>
    </w:p>
    <w:p w:rsidR="00E074AB" w:rsidRPr="00B27CEB" w:rsidRDefault="00E074AB" w:rsidP="00272B3F">
      <w:pPr>
        <w:pStyle w:val="e1"/>
        <w:spacing w:line="24" w:lineRule="atLeast"/>
        <w:jc w:val="both"/>
        <w:rPr>
          <w:rFonts w:cs="Times New Roman"/>
        </w:rPr>
      </w:pPr>
      <w:bookmarkStart w:id="68" w:name="_Toc448216133"/>
      <w:bookmarkStart w:id="69" w:name="_Toc449386688"/>
      <w:bookmarkStart w:id="70" w:name="_Toc449483209"/>
      <w:r w:rsidRPr="00B27CEB">
        <w:rPr>
          <w:rFonts w:cs="Times New Roman"/>
        </w:rPr>
        <w:t>3.1. Kết quả thu thập yêu cầu</w:t>
      </w:r>
      <w:bookmarkEnd w:id="68"/>
      <w:bookmarkEnd w:id="69"/>
      <w:bookmarkEnd w:id="70"/>
    </w:p>
    <w:p w:rsidR="00E074AB" w:rsidRPr="00B27CEB" w:rsidRDefault="00E074AB" w:rsidP="00272B3F">
      <w:pPr>
        <w:pStyle w:val="e2"/>
        <w:spacing w:line="24" w:lineRule="atLeast"/>
        <w:rPr>
          <w:rFonts w:ascii="Times New Roman" w:hAnsi="Times New Roman" w:cs="Times New Roman"/>
        </w:rPr>
      </w:pPr>
      <w:bookmarkStart w:id="71" w:name="_Toc448216134"/>
      <w:bookmarkStart w:id="72" w:name="_Toc449386689"/>
      <w:bookmarkStart w:id="73" w:name="_Toc449483210"/>
      <w:r w:rsidRPr="00B27CEB">
        <w:rPr>
          <w:rFonts w:ascii="Times New Roman" w:hAnsi="Times New Roman" w:cs="Times New Roman"/>
        </w:rPr>
        <w:t>3.1.1. Yêu cầu phi chức năng</w:t>
      </w:r>
      <w:bookmarkEnd w:id="71"/>
      <w:bookmarkEnd w:id="72"/>
      <w:bookmarkEnd w:id="73"/>
    </w:p>
    <w:p w:rsidR="00E074AB" w:rsidRPr="00B27CEB" w:rsidRDefault="00E074AB" w:rsidP="00272B3F">
      <w:pPr>
        <w:spacing w:line="24" w:lineRule="atLeast"/>
        <w:jc w:val="both"/>
        <w:rPr>
          <w:rFonts w:ascii="Times New Roman" w:hAnsi="Times New Roman" w:cs="Times New Roman"/>
        </w:rPr>
      </w:pPr>
      <w:r w:rsidRPr="00B27CEB">
        <w:rPr>
          <w:rFonts w:ascii="Times New Roman" w:hAnsi="Times New Roman" w:cs="Times New Roman"/>
        </w:rPr>
        <w:t>- Trang web hoạt động liên tục.</w:t>
      </w:r>
    </w:p>
    <w:p w:rsidR="00E074AB" w:rsidRPr="00B27CEB" w:rsidRDefault="00E074AB" w:rsidP="00272B3F">
      <w:pPr>
        <w:spacing w:line="24" w:lineRule="atLeast"/>
        <w:jc w:val="both"/>
        <w:rPr>
          <w:rFonts w:ascii="Times New Roman" w:hAnsi="Times New Roman" w:cs="Times New Roman"/>
        </w:rPr>
      </w:pPr>
      <w:r w:rsidRPr="00B27CEB">
        <w:rPr>
          <w:rFonts w:ascii="Times New Roman" w:hAnsi="Times New Roman" w:cs="Times New Roman"/>
        </w:rPr>
        <w:t>- Phản hồi nhanh.</w:t>
      </w:r>
    </w:p>
    <w:p w:rsidR="00E074AB" w:rsidRPr="00B27CEB" w:rsidRDefault="00E074AB" w:rsidP="00272B3F">
      <w:pPr>
        <w:spacing w:line="24" w:lineRule="atLeast"/>
        <w:jc w:val="both"/>
        <w:rPr>
          <w:rFonts w:ascii="Times New Roman" w:hAnsi="Times New Roman" w:cs="Times New Roman"/>
        </w:rPr>
      </w:pPr>
      <w:r w:rsidRPr="00B27CEB">
        <w:rPr>
          <w:rFonts w:ascii="Times New Roman" w:hAnsi="Times New Roman" w:cs="Times New Roman"/>
        </w:rPr>
        <w:t>- Đáp ứng các chỉ tiêu: sẵn sàng sử dụng, bảo mật, toàn vẹn, chính xác, nhất quán.</w:t>
      </w:r>
    </w:p>
    <w:p w:rsidR="00E074AB" w:rsidRPr="00B27CEB" w:rsidRDefault="00E074AB" w:rsidP="00272B3F">
      <w:pPr>
        <w:spacing w:line="24" w:lineRule="atLeast"/>
        <w:jc w:val="both"/>
        <w:rPr>
          <w:rFonts w:ascii="Times New Roman" w:hAnsi="Times New Roman" w:cs="Times New Roman"/>
        </w:rPr>
      </w:pPr>
      <w:r w:rsidRPr="00B27CEB">
        <w:rPr>
          <w:rFonts w:ascii="Times New Roman" w:hAnsi="Times New Roman" w:cs="Times New Roman"/>
        </w:rPr>
        <w:t>- Menu đáp ứng quy tắc 3 lần click.</w:t>
      </w:r>
    </w:p>
    <w:p w:rsidR="00E074AB" w:rsidRPr="00B27CEB" w:rsidRDefault="00E074AB" w:rsidP="00272B3F">
      <w:pPr>
        <w:spacing w:line="24" w:lineRule="atLeast"/>
        <w:jc w:val="both"/>
        <w:rPr>
          <w:rFonts w:ascii="Times New Roman" w:hAnsi="Times New Roman" w:cs="Times New Roman"/>
        </w:rPr>
      </w:pPr>
      <w:r w:rsidRPr="00B27CEB">
        <w:rPr>
          <w:rFonts w:ascii="Times New Roman" w:hAnsi="Times New Roman" w:cs="Times New Roman"/>
        </w:rPr>
        <w:t>- Không cần máy tính cấu hình cao.</w:t>
      </w:r>
    </w:p>
    <w:p w:rsidR="00E074AB" w:rsidRPr="00B27CEB" w:rsidRDefault="00E074AB" w:rsidP="00272B3F">
      <w:pPr>
        <w:spacing w:line="24" w:lineRule="atLeast"/>
        <w:jc w:val="both"/>
        <w:rPr>
          <w:rFonts w:ascii="Times New Roman" w:hAnsi="Times New Roman" w:cs="Times New Roman"/>
        </w:rPr>
      </w:pPr>
      <w:r w:rsidRPr="00B27CEB">
        <w:rPr>
          <w:rFonts w:ascii="Times New Roman" w:hAnsi="Times New Roman" w:cs="Times New Roman"/>
        </w:rPr>
        <w:t>- Tương thích với cách trình duyệt thông dụng, tương thích tốt với trình duyệt trên điện thoại.</w:t>
      </w:r>
    </w:p>
    <w:p w:rsidR="00E074AB" w:rsidRPr="00B27CEB" w:rsidRDefault="00E074AB" w:rsidP="00272B3F">
      <w:pPr>
        <w:spacing w:line="24" w:lineRule="atLeast"/>
        <w:jc w:val="both"/>
        <w:rPr>
          <w:rFonts w:ascii="Times New Roman" w:hAnsi="Times New Roman" w:cs="Times New Roman"/>
        </w:rPr>
      </w:pPr>
      <w:r w:rsidRPr="00B27CEB">
        <w:rPr>
          <w:rFonts w:ascii="Times New Roman" w:hAnsi="Times New Roman" w:cs="Times New Roman"/>
        </w:rPr>
        <w:t>- Giao diện hài hòa, trang nhã, không vi phạm thuần phong mỹ tục Việt Nam.</w:t>
      </w:r>
    </w:p>
    <w:p w:rsidR="00E074AB" w:rsidRPr="00B27CEB" w:rsidRDefault="00E074AB" w:rsidP="00272B3F">
      <w:pPr>
        <w:pStyle w:val="e2"/>
        <w:spacing w:line="24" w:lineRule="atLeast"/>
        <w:rPr>
          <w:rFonts w:ascii="Times New Roman" w:hAnsi="Times New Roman" w:cs="Times New Roman"/>
        </w:rPr>
      </w:pPr>
      <w:bookmarkStart w:id="74" w:name="_Toc448216135"/>
      <w:bookmarkStart w:id="75" w:name="_Toc449386690"/>
      <w:bookmarkStart w:id="76" w:name="_Toc449483211"/>
      <w:r w:rsidRPr="00B27CEB">
        <w:rPr>
          <w:rFonts w:ascii="Times New Roman" w:hAnsi="Times New Roman" w:cs="Times New Roman"/>
        </w:rPr>
        <w:t>3.1.2. Yêu cầu chức năng</w:t>
      </w:r>
      <w:bookmarkEnd w:id="74"/>
      <w:bookmarkEnd w:id="75"/>
      <w:bookmarkEnd w:id="76"/>
    </w:p>
    <w:p w:rsidR="00E074AB" w:rsidRPr="00B27CEB" w:rsidRDefault="00E074AB" w:rsidP="00272B3F">
      <w:pPr>
        <w:spacing w:line="24" w:lineRule="atLeast"/>
        <w:jc w:val="both"/>
        <w:rPr>
          <w:rFonts w:ascii="Times New Roman" w:hAnsi="Times New Roman" w:cs="Times New Roman"/>
        </w:rPr>
      </w:pPr>
      <w:r w:rsidRPr="00B27CEB">
        <w:rPr>
          <w:rFonts w:ascii="Times New Roman" w:hAnsi="Times New Roman" w:cs="Times New Roman"/>
        </w:rPr>
        <w:t>- Trang web dành cho nhân viên cho phép quản lí các danh mục hàng hóa (điện thoại, phụ kiện), thêm bớt số lượng sản phẩm phù hợp với hiện trạng cửa hàng, quản lí đơn hàng, bảo hành, thống kê lượng sản phẩm bán ra, doanh thu... Đăng bài quảng cáo, giới thiệu sản phẩm..</w:t>
      </w:r>
    </w:p>
    <w:p w:rsidR="00E074AB" w:rsidRPr="00B27CEB" w:rsidRDefault="00E074AB" w:rsidP="00272B3F">
      <w:pPr>
        <w:spacing w:line="24" w:lineRule="atLeast"/>
        <w:jc w:val="both"/>
        <w:rPr>
          <w:rFonts w:ascii="Times New Roman" w:hAnsi="Times New Roman" w:cs="Times New Roman"/>
        </w:rPr>
      </w:pPr>
      <w:r w:rsidRPr="00B27CEB">
        <w:rPr>
          <w:rFonts w:ascii="Times New Roman" w:hAnsi="Times New Roman" w:cs="Times New Roman"/>
        </w:rPr>
        <w:t>- Trang web dành cho khách hàng cho phép xem các sản phẩm theo các thuộc tính (giá, loại, hãng sản xuất,...), xem chi tiết sản phẩm, đặt hàng, thanh toán online (optional), quản lí đơn hàng, quản lí tình trạng bảo hành. Cho phép người dùng đăng ký thành viên để dễ dàng quản lí đơn hàng hơn cũng như nhận được các khuyến mãi. Người dùng có thể gửi những thông tin liên hệ đến người quản trị.</w:t>
      </w:r>
    </w:p>
    <w:p w:rsidR="00076276" w:rsidRPr="00B27CEB" w:rsidRDefault="00076276" w:rsidP="00272B3F">
      <w:pPr>
        <w:spacing w:line="24" w:lineRule="atLeast"/>
        <w:jc w:val="both"/>
        <w:rPr>
          <w:rFonts w:ascii="Times New Roman" w:hAnsi="Times New Roman" w:cs="Times New Roman"/>
        </w:rPr>
      </w:pPr>
    </w:p>
    <w:p w:rsidR="00076276" w:rsidRPr="00B27CEB" w:rsidRDefault="00076276" w:rsidP="00272B3F">
      <w:pPr>
        <w:spacing w:line="24" w:lineRule="atLeast"/>
        <w:jc w:val="both"/>
        <w:rPr>
          <w:rFonts w:ascii="Times New Roman" w:hAnsi="Times New Roman" w:cs="Times New Roman"/>
        </w:rPr>
      </w:pPr>
    </w:p>
    <w:p w:rsidR="00076276" w:rsidRPr="00B27CEB" w:rsidRDefault="00076276" w:rsidP="00272B3F">
      <w:pPr>
        <w:spacing w:line="24" w:lineRule="atLeast"/>
        <w:jc w:val="both"/>
        <w:rPr>
          <w:rFonts w:ascii="Times New Roman" w:hAnsi="Times New Roman" w:cs="Times New Roman"/>
        </w:rPr>
      </w:pPr>
    </w:p>
    <w:p w:rsidR="00076276" w:rsidRPr="00B27CEB" w:rsidRDefault="00076276" w:rsidP="00272B3F">
      <w:pPr>
        <w:spacing w:line="24" w:lineRule="atLeast"/>
        <w:jc w:val="both"/>
        <w:rPr>
          <w:rFonts w:ascii="Times New Roman" w:hAnsi="Times New Roman" w:cs="Times New Roman"/>
        </w:rPr>
      </w:pPr>
    </w:p>
    <w:p w:rsidR="00076276" w:rsidRPr="00B27CEB" w:rsidRDefault="00076276" w:rsidP="00272B3F">
      <w:pPr>
        <w:spacing w:line="24" w:lineRule="atLeast"/>
        <w:jc w:val="both"/>
        <w:rPr>
          <w:rFonts w:ascii="Times New Roman" w:hAnsi="Times New Roman" w:cs="Times New Roman"/>
        </w:rPr>
      </w:pPr>
    </w:p>
    <w:p w:rsidR="00076276" w:rsidRDefault="00076276" w:rsidP="00272B3F">
      <w:pPr>
        <w:spacing w:line="24" w:lineRule="atLeast"/>
        <w:jc w:val="both"/>
        <w:rPr>
          <w:rFonts w:ascii="Times New Roman" w:hAnsi="Times New Roman" w:cs="Times New Roman"/>
        </w:rPr>
      </w:pPr>
    </w:p>
    <w:p w:rsidR="00272B3F" w:rsidRDefault="00272B3F" w:rsidP="00272B3F">
      <w:pPr>
        <w:spacing w:line="24" w:lineRule="atLeast"/>
        <w:jc w:val="both"/>
        <w:rPr>
          <w:rFonts w:ascii="Times New Roman" w:hAnsi="Times New Roman" w:cs="Times New Roman"/>
        </w:rPr>
      </w:pPr>
    </w:p>
    <w:p w:rsidR="00272B3F" w:rsidRDefault="00272B3F" w:rsidP="00272B3F">
      <w:pPr>
        <w:spacing w:line="24" w:lineRule="atLeast"/>
        <w:jc w:val="both"/>
        <w:rPr>
          <w:rFonts w:ascii="Times New Roman" w:hAnsi="Times New Roman" w:cs="Times New Roman"/>
        </w:rPr>
      </w:pPr>
    </w:p>
    <w:p w:rsidR="00272B3F" w:rsidRDefault="00272B3F" w:rsidP="00272B3F">
      <w:pPr>
        <w:spacing w:line="24" w:lineRule="atLeast"/>
        <w:jc w:val="both"/>
        <w:rPr>
          <w:rFonts w:ascii="Times New Roman" w:hAnsi="Times New Roman" w:cs="Times New Roman"/>
        </w:rPr>
      </w:pPr>
    </w:p>
    <w:p w:rsidR="00272B3F" w:rsidRDefault="00272B3F" w:rsidP="00272B3F">
      <w:pPr>
        <w:spacing w:line="24" w:lineRule="atLeast"/>
        <w:jc w:val="both"/>
        <w:rPr>
          <w:rFonts w:ascii="Times New Roman" w:hAnsi="Times New Roman" w:cs="Times New Roman"/>
        </w:rPr>
      </w:pPr>
    </w:p>
    <w:p w:rsidR="00272B3F" w:rsidRDefault="00272B3F" w:rsidP="00272B3F">
      <w:pPr>
        <w:spacing w:line="24" w:lineRule="atLeast"/>
        <w:jc w:val="both"/>
        <w:rPr>
          <w:rFonts w:ascii="Times New Roman" w:hAnsi="Times New Roman" w:cs="Times New Roman"/>
        </w:rPr>
      </w:pPr>
    </w:p>
    <w:p w:rsidR="00272B3F" w:rsidRPr="00B27CEB" w:rsidRDefault="00272B3F" w:rsidP="00272B3F">
      <w:pPr>
        <w:spacing w:line="24" w:lineRule="atLeast"/>
        <w:jc w:val="both"/>
        <w:rPr>
          <w:rFonts w:ascii="Times New Roman" w:hAnsi="Times New Roman" w:cs="Times New Roman"/>
        </w:rPr>
      </w:pPr>
    </w:p>
    <w:p w:rsidR="00E074AB" w:rsidRPr="00B27CEB" w:rsidRDefault="00E074AB" w:rsidP="00272B3F">
      <w:pPr>
        <w:pStyle w:val="e1"/>
        <w:spacing w:line="24" w:lineRule="atLeast"/>
        <w:jc w:val="both"/>
        <w:rPr>
          <w:rFonts w:cs="Times New Roman"/>
        </w:rPr>
      </w:pPr>
      <w:bookmarkStart w:id="77" w:name="_Toc448216136"/>
      <w:bookmarkStart w:id="78" w:name="_Toc449386691"/>
      <w:bookmarkStart w:id="79" w:name="_Toc449483212"/>
      <w:r w:rsidRPr="00B27CEB">
        <w:rPr>
          <w:rFonts w:cs="Times New Roman"/>
        </w:rPr>
        <w:lastRenderedPageBreak/>
        <w:t>3.2. Phân tích yêu cầu</w:t>
      </w:r>
      <w:bookmarkEnd w:id="77"/>
      <w:bookmarkEnd w:id="78"/>
      <w:bookmarkEnd w:id="79"/>
    </w:p>
    <w:p w:rsidR="00E074AB" w:rsidRPr="00B27CEB" w:rsidRDefault="00E074AB" w:rsidP="00272B3F">
      <w:pPr>
        <w:spacing w:line="24" w:lineRule="atLeast"/>
        <w:jc w:val="both"/>
        <w:rPr>
          <w:rFonts w:ascii="Times New Roman" w:hAnsi="Times New Roman" w:cs="Times New Roman"/>
        </w:rPr>
      </w:pPr>
      <w:r w:rsidRPr="00B27CEB">
        <w:rPr>
          <w:rFonts w:ascii="Times New Roman" w:hAnsi="Times New Roman" w:cs="Times New Roman"/>
        </w:rPr>
        <w:t>Từ các yêu cầu, qua phân tích ta có bảng sau:</w:t>
      </w:r>
    </w:p>
    <w:p w:rsidR="00E074AB" w:rsidRPr="00B27CEB" w:rsidRDefault="00E074AB" w:rsidP="00272B3F">
      <w:pPr>
        <w:spacing w:line="24" w:lineRule="atLeast"/>
        <w:rPr>
          <w:rFonts w:ascii="Times New Roman" w:hAnsi="Times New Roman" w:cs="Times New Roman"/>
        </w:rPr>
      </w:pPr>
      <w:bookmarkStart w:id="80" w:name="_Toc449452206"/>
      <w:r w:rsidRPr="00B27CEB">
        <w:rPr>
          <w:rFonts w:ascii="Times New Roman" w:hAnsi="Times New Roman" w:cs="Times New Roman"/>
        </w:rPr>
        <w:t xml:space="preserve">Bảng </w:t>
      </w:r>
      <w:r w:rsidRPr="00B27CEB">
        <w:rPr>
          <w:rFonts w:ascii="Times New Roman" w:hAnsi="Times New Roman" w:cs="Times New Roman"/>
        </w:rPr>
        <w:fldChar w:fldCharType="begin"/>
      </w:r>
      <w:r w:rsidRPr="00B27CEB">
        <w:rPr>
          <w:rFonts w:ascii="Times New Roman" w:hAnsi="Times New Roman" w:cs="Times New Roman"/>
        </w:rPr>
        <w:instrText xml:space="preserve"> SEQ Bảng \* ARABIC </w:instrText>
      </w:r>
      <w:r w:rsidRPr="00B27CEB">
        <w:rPr>
          <w:rFonts w:ascii="Times New Roman" w:hAnsi="Times New Roman" w:cs="Times New Roman"/>
        </w:rPr>
        <w:fldChar w:fldCharType="separate"/>
      </w:r>
      <w:r w:rsidRPr="00B27CEB">
        <w:rPr>
          <w:rFonts w:ascii="Times New Roman" w:hAnsi="Times New Roman" w:cs="Times New Roman"/>
          <w:noProof/>
        </w:rPr>
        <w:t>3</w:t>
      </w:r>
      <w:r w:rsidRPr="00B27CEB">
        <w:rPr>
          <w:rFonts w:ascii="Times New Roman" w:hAnsi="Times New Roman" w:cs="Times New Roman"/>
          <w:noProof/>
        </w:rPr>
        <w:fldChar w:fldCharType="end"/>
      </w:r>
      <w:r w:rsidRPr="00B27CEB">
        <w:rPr>
          <w:rFonts w:ascii="Times New Roman" w:hAnsi="Times New Roman" w:cs="Times New Roman"/>
        </w:rPr>
        <w:t>: Bảng phân tích các chức năng chính của website</w:t>
      </w:r>
      <w:bookmarkEnd w:id="80"/>
    </w:p>
    <w:tbl>
      <w:tblPr>
        <w:tblStyle w:val="TableGrid"/>
        <w:tblW w:w="8642" w:type="dxa"/>
        <w:tblLook w:val="04A0" w:firstRow="1" w:lastRow="0" w:firstColumn="1" w:lastColumn="0" w:noHBand="0" w:noVBand="1"/>
      </w:tblPr>
      <w:tblGrid>
        <w:gridCol w:w="682"/>
        <w:gridCol w:w="1631"/>
        <w:gridCol w:w="1793"/>
        <w:gridCol w:w="2410"/>
        <w:gridCol w:w="2126"/>
      </w:tblGrid>
      <w:tr w:rsidR="00E074AB" w:rsidRPr="00B27CEB" w:rsidTr="00361C35">
        <w:tc>
          <w:tcPr>
            <w:tcW w:w="682" w:type="dxa"/>
            <w:shd w:val="clear" w:color="auto" w:fill="F2F2F2" w:themeFill="background1" w:themeFillShade="F2"/>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STT</w:t>
            </w:r>
          </w:p>
        </w:tc>
        <w:tc>
          <w:tcPr>
            <w:tcW w:w="1631" w:type="dxa"/>
            <w:shd w:val="clear" w:color="auto" w:fill="F2F2F2" w:themeFill="background1" w:themeFillShade="F2"/>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Tên chức năng</w:t>
            </w:r>
          </w:p>
        </w:tc>
        <w:tc>
          <w:tcPr>
            <w:tcW w:w="1793" w:type="dxa"/>
            <w:shd w:val="clear" w:color="auto" w:fill="F2F2F2" w:themeFill="background1" w:themeFillShade="F2"/>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Người dùng</w:t>
            </w:r>
          </w:p>
        </w:tc>
        <w:tc>
          <w:tcPr>
            <w:tcW w:w="2410" w:type="dxa"/>
            <w:shd w:val="clear" w:color="auto" w:fill="F2F2F2" w:themeFill="background1" w:themeFillShade="F2"/>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Mô tả</w:t>
            </w:r>
          </w:p>
        </w:tc>
        <w:tc>
          <w:tcPr>
            <w:tcW w:w="2126" w:type="dxa"/>
            <w:shd w:val="clear" w:color="auto" w:fill="F2F2F2" w:themeFill="background1" w:themeFillShade="F2"/>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Yêu cầu</w:t>
            </w:r>
          </w:p>
        </w:tc>
      </w:tr>
      <w:tr w:rsidR="00E074AB" w:rsidRPr="00B27CEB" w:rsidTr="00361C35">
        <w:tc>
          <w:tcPr>
            <w:tcW w:w="682"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1</w:t>
            </w:r>
          </w:p>
        </w:tc>
        <w:tc>
          <w:tcPr>
            <w:tcW w:w="1631"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Quản lí lĩnh vực</w:t>
            </w:r>
          </w:p>
        </w:tc>
        <w:tc>
          <w:tcPr>
            <w:tcW w:w="1793"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Người quản lí website</w:t>
            </w:r>
          </w:p>
        </w:tc>
        <w:tc>
          <w:tcPr>
            <w:tcW w:w="2410"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Thêm, xóa, chỉnh sửa các lĩnh vực tài liệu.</w:t>
            </w:r>
          </w:p>
        </w:tc>
        <w:tc>
          <w:tcPr>
            <w:tcW w:w="2126"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Đăng nhập với tài khoản quản trị.</w:t>
            </w:r>
          </w:p>
        </w:tc>
      </w:tr>
      <w:tr w:rsidR="00E074AB" w:rsidRPr="00B27CEB" w:rsidTr="00361C35">
        <w:tc>
          <w:tcPr>
            <w:tcW w:w="682"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2</w:t>
            </w:r>
          </w:p>
        </w:tc>
        <w:tc>
          <w:tcPr>
            <w:tcW w:w="1631"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Quả</w:t>
            </w:r>
            <w:r w:rsidR="00D147C5" w:rsidRPr="00B27CEB">
              <w:rPr>
                <w:rFonts w:ascii="Times New Roman" w:hAnsi="Times New Roman" w:cs="Times New Roman"/>
              </w:rPr>
              <w:t>n lí tài liệu</w:t>
            </w:r>
          </w:p>
        </w:tc>
        <w:tc>
          <w:tcPr>
            <w:tcW w:w="1793"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Người quản lí website</w:t>
            </w:r>
          </w:p>
        </w:tc>
        <w:tc>
          <w:tcPr>
            <w:tcW w:w="2410"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Thêm, xóa, chỉnh sửa các thuộc tính củ</w:t>
            </w:r>
            <w:r w:rsidR="00D147C5" w:rsidRPr="00B27CEB">
              <w:rPr>
                <w:rFonts w:ascii="Times New Roman" w:hAnsi="Times New Roman" w:cs="Times New Roman"/>
              </w:rPr>
              <w:t>a tài liệu</w:t>
            </w:r>
            <w:r w:rsidRPr="00B27CEB">
              <w:rPr>
                <w:rFonts w:ascii="Times New Roman" w:hAnsi="Times New Roman" w:cs="Times New Roman"/>
              </w:rPr>
              <w:t>.</w:t>
            </w:r>
          </w:p>
        </w:tc>
        <w:tc>
          <w:tcPr>
            <w:tcW w:w="2126"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Đăng nhập với tài khoản quản trị.</w:t>
            </w:r>
          </w:p>
        </w:tc>
      </w:tr>
      <w:tr w:rsidR="00E074AB" w:rsidRPr="00B27CEB" w:rsidTr="00361C35">
        <w:tc>
          <w:tcPr>
            <w:tcW w:w="682"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3</w:t>
            </w:r>
          </w:p>
        </w:tc>
        <w:tc>
          <w:tcPr>
            <w:tcW w:w="1631"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Quả</w:t>
            </w:r>
            <w:r w:rsidR="00D147C5" w:rsidRPr="00B27CEB">
              <w:rPr>
                <w:rFonts w:ascii="Times New Roman" w:hAnsi="Times New Roman" w:cs="Times New Roman"/>
              </w:rPr>
              <w:t>n lí lớp</w:t>
            </w:r>
          </w:p>
        </w:tc>
        <w:tc>
          <w:tcPr>
            <w:tcW w:w="1793"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 xml:space="preserve">Người quản lí website </w:t>
            </w:r>
          </w:p>
        </w:tc>
        <w:tc>
          <w:tcPr>
            <w:tcW w:w="2410" w:type="dxa"/>
          </w:tcPr>
          <w:p w:rsidR="00E074AB" w:rsidRPr="00B27CEB" w:rsidRDefault="00D147C5" w:rsidP="00272B3F">
            <w:pPr>
              <w:spacing w:line="24" w:lineRule="atLeast"/>
              <w:rPr>
                <w:rFonts w:ascii="Times New Roman" w:hAnsi="Times New Roman" w:cs="Times New Roman"/>
              </w:rPr>
            </w:pPr>
            <w:r w:rsidRPr="00B27CEB">
              <w:rPr>
                <w:rFonts w:ascii="Times New Roman" w:hAnsi="Times New Roman" w:cs="Times New Roman"/>
              </w:rPr>
              <w:t>Thêm, xóa, chỉnh sửa lớp.</w:t>
            </w:r>
          </w:p>
        </w:tc>
        <w:tc>
          <w:tcPr>
            <w:tcW w:w="2126" w:type="dxa"/>
          </w:tcPr>
          <w:p w:rsidR="00E074AB" w:rsidRPr="00B27CEB" w:rsidRDefault="00D147C5" w:rsidP="00272B3F">
            <w:pPr>
              <w:spacing w:line="24" w:lineRule="atLeast"/>
              <w:rPr>
                <w:rFonts w:ascii="Times New Roman" w:hAnsi="Times New Roman" w:cs="Times New Roman"/>
              </w:rPr>
            </w:pPr>
            <w:r w:rsidRPr="00B27CEB">
              <w:rPr>
                <w:rFonts w:ascii="Times New Roman" w:hAnsi="Times New Roman" w:cs="Times New Roman"/>
              </w:rPr>
              <w:t>Đăng nhập với tài khoản quản trị.</w:t>
            </w:r>
          </w:p>
        </w:tc>
      </w:tr>
      <w:tr w:rsidR="00E074AB" w:rsidRPr="00B27CEB" w:rsidTr="00361C35">
        <w:trPr>
          <w:trHeight w:val="64"/>
        </w:trPr>
        <w:tc>
          <w:tcPr>
            <w:tcW w:w="682"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4</w:t>
            </w:r>
          </w:p>
        </w:tc>
        <w:tc>
          <w:tcPr>
            <w:tcW w:w="1631"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Quả</w:t>
            </w:r>
            <w:r w:rsidR="00D147C5" w:rsidRPr="00B27CEB">
              <w:rPr>
                <w:rFonts w:ascii="Times New Roman" w:hAnsi="Times New Roman" w:cs="Times New Roman"/>
              </w:rPr>
              <w:t>n lí cơ quan thực tập</w:t>
            </w:r>
          </w:p>
        </w:tc>
        <w:tc>
          <w:tcPr>
            <w:tcW w:w="1793"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Người quản lí website</w:t>
            </w:r>
          </w:p>
        </w:tc>
        <w:tc>
          <w:tcPr>
            <w:tcW w:w="2410" w:type="dxa"/>
          </w:tcPr>
          <w:p w:rsidR="00E074AB" w:rsidRPr="00B27CEB" w:rsidRDefault="00D147C5" w:rsidP="00272B3F">
            <w:pPr>
              <w:spacing w:line="24" w:lineRule="atLeast"/>
              <w:rPr>
                <w:rFonts w:ascii="Times New Roman" w:hAnsi="Times New Roman" w:cs="Times New Roman"/>
              </w:rPr>
            </w:pPr>
            <w:r w:rsidRPr="00B27CEB">
              <w:rPr>
                <w:rFonts w:ascii="Times New Roman" w:hAnsi="Times New Roman" w:cs="Times New Roman"/>
              </w:rPr>
              <w:t>Thêm, xóa, chỉnh sửa cơ quan thực tập.</w:t>
            </w:r>
          </w:p>
        </w:tc>
        <w:tc>
          <w:tcPr>
            <w:tcW w:w="2126"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Đăng nhập với tài khoản quản trị.</w:t>
            </w:r>
          </w:p>
        </w:tc>
      </w:tr>
      <w:tr w:rsidR="00E074AB" w:rsidRPr="00B27CEB" w:rsidTr="00361C35">
        <w:trPr>
          <w:trHeight w:val="64"/>
        </w:trPr>
        <w:tc>
          <w:tcPr>
            <w:tcW w:w="682"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5</w:t>
            </w:r>
          </w:p>
        </w:tc>
        <w:tc>
          <w:tcPr>
            <w:tcW w:w="1631"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Quả</w:t>
            </w:r>
            <w:r w:rsidR="00D147C5" w:rsidRPr="00B27CEB">
              <w:rPr>
                <w:rFonts w:ascii="Times New Roman" w:hAnsi="Times New Roman" w:cs="Times New Roman"/>
              </w:rPr>
              <w:t>n lí giáo viên hướng dẫn</w:t>
            </w:r>
          </w:p>
        </w:tc>
        <w:tc>
          <w:tcPr>
            <w:tcW w:w="1793"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Người quản lí website</w:t>
            </w:r>
          </w:p>
        </w:tc>
        <w:tc>
          <w:tcPr>
            <w:tcW w:w="2410" w:type="dxa"/>
          </w:tcPr>
          <w:p w:rsidR="00E074AB" w:rsidRPr="00B27CEB" w:rsidRDefault="00D147C5" w:rsidP="00272B3F">
            <w:pPr>
              <w:spacing w:line="24" w:lineRule="atLeast"/>
              <w:rPr>
                <w:rFonts w:ascii="Times New Roman" w:hAnsi="Times New Roman" w:cs="Times New Roman"/>
              </w:rPr>
            </w:pPr>
            <w:r w:rsidRPr="00B27CEB">
              <w:rPr>
                <w:rFonts w:ascii="Times New Roman" w:hAnsi="Times New Roman" w:cs="Times New Roman"/>
              </w:rPr>
              <w:t>Thêm, xóa, chỉnh sửa giáo viên hướng dẫn.</w:t>
            </w:r>
          </w:p>
        </w:tc>
        <w:tc>
          <w:tcPr>
            <w:tcW w:w="2126"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Đăng nhập với tài khoản quản trị.</w:t>
            </w:r>
          </w:p>
        </w:tc>
      </w:tr>
      <w:tr w:rsidR="00E074AB" w:rsidRPr="00B27CEB" w:rsidTr="00361C35">
        <w:trPr>
          <w:trHeight w:val="64"/>
        </w:trPr>
        <w:tc>
          <w:tcPr>
            <w:tcW w:w="682"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6</w:t>
            </w:r>
          </w:p>
        </w:tc>
        <w:tc>
          <w:tcPr>
            <w:tcW w:w="1631"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Quả</w:t>
            </w:r>
            <w:r w:rsidR="00D147C5" w:rsidRPr="00B27CEB">
              <w:rPr>
                <w:rFonts w:ascii="Times New Roman" w:hAnsi="Times New Roman" w:cs="Times New Roman"/>
              </w:rPr>
              <w:t>n lí xét duyệt yêu cầu mượn tài liệu</w:t>
            </w:r>
          </w:p>
        </w:tc>
        <w:tc>
          <w:tcPr>
            <w:tcW w:w="1793"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Hệ thống, người quản lí website</w:t>
            </w:r>
          </w:p>
        </w:tc>
        <w:tc>
          <w:tcPr>
            <w:tcW w:w="2410" w:type="dxa"/>
          </w:tcPr>
          <w:p w:rsidR="00E074AB" w:rsidRPr="00B27CEB" w:rsidRDefault="00D147C5" w:rsidP="00272B3F">
            <w:pPr>
              <w:spacing w:line="24" w:lineRule="atLeast"/>
              <w:rPr>
                <w:rFonts w:ascii="Times New Roman" w:hAnsi="Times New Roman" w:cs="Times New Roman"/>
                <w:lang w:val="en-US"/>
              </w:rPr>
            </w:pPr>
            <w:r w:rsidRPr="00B27CEB">
              <w:rPr>
                <w:rFonts w:ascii="Times New Roman" w:hAnsi="Times New Roman" w:cs="Times New Roman"/>
                <w:lang w:val="en-US"/>
              </w:rPr>
              <w:t xml:space="preserve">Duyệt, hủy, nhận trả tài liệu. </w:t>
            </w:r>
          </w:p>
        </w:tc>
        <w:tc>
          <w:tcPr>
            <w:tcW w:w="2126"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Đăng nhập với tài khoản quản trị.</w:t>
            </w:r>
          </w:p>
        </w:tc>
      </w:tr>
      <w:tr w:rsidR="00E074AB" w:rsidRPr="00B27CEB" w:rsidTr="00361C35">
        <w:trPr>
          <w:trHeight w:val="64"/>
        </w:trPr>
        <w:tc>
          <w:tcPr>
            <w:tcW w:w="682"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7</w:t>
            </w:r>
          </w:p>
        </w:tc>
        <w:tc>
          <w:tcPr>
            <w:tcW w:w="1631"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Quản lí người dùng</w:t>
            </w:r>
          </w:p>
        </w:tc>
        <w:tc>
          <w:tcPr>
            <w:tcW w:w="1793"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Người quản lí website</w:t>
            </w:r>
          </w:p>
        </w:tc>
        <w:tc>
          <w:tcPr>
            <w:tcW w:w="2410"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Thêm, xóa, sửa thông tin người dùng, cấp quyền người dùng.</w:t>
            </w:r>
          </w:p>
        </w:tc>
        <w:tc>
          <w:tcPr>
            <w:tcW w:w="2126"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Đăng nhập với tài khoản quản trị.</w:t>
            </w:r>
          </w:p>
        </w:tc>
      </w:tr>
      <w:tr w:rsidR="00BE3EF1" w:rsidRPr="00B27CEB" w:rsidTr="00361C35">
        <w:trPr>
          <w:trHeight w:val="64"/>
        </w:trPr>
        <w:tc>
          <w:tcPr>
            <w:tcW w:w="682" w:type="dxa"/>
          </w:tcPr>
          <w:p w:rsidR="00BE3EF1" w:rsidRPr="00B27CEB" w:rsidRDefault="00BE3EF1" w:rsidP="00272B3F">
            <w:pPr>
              <w:spacing w:line="24" w:lineRule="atLeast"/>
              <w:rPr>
                <w:rFonts w:ascii="Times New Roman" w:hAnsi="Times New Roman" w:cs="Times New Roman"/>
                <w:lang w:val="en-US"/>
              </w:rPr>
            </w:pPr>
            <w:r w:rsidRPr="00B27CEB">
              <w:rPr>
                <w:rFonts w:ascii="Times New Roman" w:hAnsi="Times New Roman" w:cs="Times New Roman"/>
                <w:lang w:val="en-US"/>
              </w:rPr>
              <w:t>8</w:t>
            </w:r>
          </w:p>
        </w:tc>
        <w:tc>
          <w:tcPr>
            <w:tcW w:w="1631" w:type="dxa"/>
          </w:tcPr>
          <w:p w:rsidR="00BE3EF1" w:rsidRPr="00B27CEB" w:rsidRDefault="00BE3EF1" w:rsidP="00272B3F">
            <w:pPr>
              <w:spacing w:line="24" w:lineRule="atLeast"/>
              <w:rPr>
                <w:rFonts w:ascii="Times New Roman" w:hAnsi="Times New Roman" w:cs="Times New Roman"/>
                <w:lang w:val="en-US"/>
              </w:rPr>
            </w:pPr>
            <w:r w:rsidRPr="00B27CEB">
              <w:rPr>
                <w:rFonts w:ascii="Times New Roman" w:hAnsi="Times New Roman" w:cs="Times New Roman"/>
                <w:lang w:val="en-US"/>
              </w:rPr>
              <w:t>Quản lý thông báo</w:t>
            </w:r>
          </w:p>
        </w:tc>
        <w:tc>
          <w:tcPr>
            <w:tcW w:w="1793" w:type="dxa"/>
          </w:tcPr>
          <w:p w:rsidR="00BE3EF1" w:rsidRPr="00B27CEB" w:rsidRDefault="00BE3EF1" w:rsidP="00272B3F">
            <w:pPr>
              <w:spacing w:line="24" w:lineRule="atLeast"/>
              <w:rPr>
                <w:rFonts w:ascii="Times New Roman" w:hAnsi="Times New Roman" w:cs="Times New Roman"/>
              </w:rPr>
            </w:pPr>
            <w:r w:rsidRPr="00B27CEB">
              <w:rPr>
                <w:rFonts w:ascii="Times New Roman" w:hAnsi="Times New Roman" w:cs="Times New Roman"/>
              </w:rPr>
              <w:t>Người quản lí website</w:t>
            </w:r>
          </w:p>
        </w:tc>
        <w:tc>
          <w:tcPr>
            <w:tcW w:w="2410" w:type="dxa"/>
          </w:tcPr>
          <w:p w:rsidR="00BE3EF1" w:rsidRPr="00B27CEB" w:rsidRDefault="00BE3EF1" w:rsidP="00272B3F">
            <w:pPr>
              <w:spacing w:line="24" w:lineRule="atLeast"/>
              <w:rPr>
                <w:rFonts w:ascii="Times New Roman" w:hAnsi="Times New Roman" w:cs="Times New Roman"/>
              </w:rPr>
            </w:pPr>
            <w:r w:rsidRPr="00B27CEB">
              <w:rPr>
                <w:rFonts w:ascii="Times New Roman" w:hAnsi="Times New Roman" w:cs="Times New Roman"/>
              </w:rPr>
              <w:t>Thêm, xóa, sửa thông</w:t>
            </w:r>
            <w:r w:rsidRPr="00B27CEB">
              <w:rPr>
                <w:rFonts w:ascii="Times New Roman" w:hAnsi="Times New Roman" w:cs="Times New Roman"/>
                <w:lang w:val="en-US"/>
              </w:rPr>
              <w:t xml:space="preserve"> báo</w:t>
            </w:r>
            <w:r w:rsidRPr="00B27CEB">
              <w:rPr>
                <w:rFonts w:ascii="Times New Roman" w:hAnsi="Times New Roman" w:cs="Times New Roman"/>
              </w:rPr>
              <w:t>.</w:t>
            </w:r>
          </w:p>
        </w:tc>
        <w:tc>
          <w:tcPr>
            <w:tcW w:w="2126" w:type="dxa"/>
          </w:tcPr>
          <w:p w:rsidR="00BE3EF1" w:rsidRPr="00B27CEB" w:rsidRDefault="00BE3EF1" w:rsidP="00272B3F">
            <w:pPr>
              <w:spacing w:line="24" w:lineRule="atLeast"/>
              <w:rPr>
                <w:rFonts w:ascii="Times New Roman" w:hAnsi="Times New Roman" w:cs="Times New Roman"/>
              </w:rPr>
            </w:pPr>
            <w:r w:rsidRPr="00B27CEB">
              <w:rPr>
                <w:rFonts w:ascii="Times New Roman" w:hAnsi="Times New Roman" w:cs="Times New Roman"/>
              </w:rPr>
              <w:t>Đăng nhập với tài khoản quản trị.</w:t>
            </w:r>
          </w:p>
        </w:tc>
      </w:tr>
      <w:tr w:rsidR="00E074AB" w:rsidRPr="00B27CEB" w:rsidTr="00361C35">
        <w:trPr>
          <w:trHeight w:val="64"/>
        </w:trPr>
        <w:tc>
          <w:tcPr>
            <w:tcW w:w="682"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8</w:t>
            </w:r>
          </w:p>
        </w:tc>
        <w:tc>
          <w:tcPr>
            <w:tcW w:w="1631"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Hiển thị thông tin</w:t>
            </w:r>
          </w:p>
        </w:tc>
        <w:tc>
          <w:tcPr>
            <w:tcW w:w="1793"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Mọi người</w:t>
            </w:r>
          </w:p>
        </w:tc>
        <w:tc>
          <w:tcPr>
            <w:tcW w:w="2410"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Hiển th</w:t>
            </w:r>
            <w:r w:rsidR="00D147C5" w:rsidRPr="00B27CEB">
              <w:rPr>
                <w:rFonts w:ascii="Times New Roman" w:hAnsi="Times New Roman" w:cs="Times New Roman"/>
              </w:rPr>
              <w:t>ị danh sách tài liệu</w:t>
            </w:r>
          </w:p>
        </w:tc>
        <w:tc>
          <w:tcPr>
            <w:tcW w:w="2126"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Tùy loại thông tin.</w:t>
            </w:r>
          </w:p>
        </w:tc>
      </w:tr>
      <w:tr w:rsidR="00E074AB" w:rsidRPr="00B27CEB" w:rsidTr="00361C35">
        <w:trPr>
          <w:trHeight w:val="64"/>
        </w:trPr>
        <w:tc>
          <w:tcPr>
            <w:tcW w:w="682" w:type="dxa"/>
          </w:tcPr>
          <w:p w:rsidR="00E074AB" w:rsidRPr="00B27CEB" w:rsidRDefault="00361C35" w:rsidP="00272B3F">
            <w:pPr>
              <w:spacing w:line="24" w:lineRule="atLeast"/>
              <w:rPr>
                <w:rFonts w:ascii="Times New Roman" w:hAnsi="Times New Roman" w:cs="Times New Roman"/>
                <w:lang w:val="en-US"/>
              </w:rPr>
            </w:pPr>
            <w:r w:rsidRPr="00B27CEB">
              <w:rPr>
                <w:rFonts w:ascii="Times New Roman" w:hAnsi="Times New Roman" w:cs="Times New Roman"/>
                <w:lang w:val="en-US"/>
              </w:rPr>
              <w:t>9</w:t>
            </w:r>
          </w:p>
        </w:tc>
        <w:tc>
          <w:tcPr>
            <w:tcW w:w="1631"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Đăng nhập</w:t>
            </w:r>
          </w:p>
        </w:tc>
        <w:tc>
          <w:tcPr>
            <w:tcW w:w="1793"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Thành viên</w:t>
            </w:r>
          </w:p>
        </w:tc>
        <w:tc>
          <w:tcPr>
            <w:tcW w:w="2410"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Đăng nhập vào hệ thống để sử dụng các chức năng dành riêng cho thành viên.</w:t>
            </w:r>
          </w:p>
        </w:tc>
        <w:tc>
          <w:tcPr>
            <w:tcW w:w="2126"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Cung cấp tên tài khoản, mật khẩu.</w:t>
            </w:r>
          </w:p>
        </w:tc>
      </w:tr>
      <w:tr w:rsidR="00E074AB" w:rsidRPr="00B27CEB" w:rsidTr="00361C35">
        <w:trPr>
          <w:trHeight w:val="64"/>
        </w:trPr>
        <w:tc>
          <w:tcPr>
            <w:tcW w:w="682" w:type="dxa"/>
          </w:tcPr>
          <w:p w:rsidR="00E074AB" w:rsidRPr="00B27CEB" w:rsidRDefault="00361C35" w:rsidP="00272B3F">
            <w:pPr>
              <w:spacing w:line="24" w:lineRule="atLeast"/>
              <w:rPr>
                <w:rFonts w:ascii="Times New Roman" w:hAnsi="Times New Roman" w:cs="Times New Roman"/>
              </w:rPr>
            </w:pPr>
            <w:r w:rsidRPr="00B27CEB">
              <w:rPr>
                <w:rFonts w:ascii="Times New Roman" w:hAnsi="Times New Roman" w:cs="Times New Roman"/>
                <w:lang w:val="en-US"/>
              </w:rPr>
              <w:t>10</w:t>
            </w:r>
            <w:r w:rsidR="00E074AB" w:rsidRPr="00B27CEB">
              <w:rPr>
                <w:rFonts w:ascii="Times New Roman" w:hAnsi="Times New Roman" w:cs="Times New Roman"/>
              </w:rPr>
              <w:t xml:space="preserve"> </w:t>
            </w:r>
          </w:p>
        </w:tc>
        <w:tc>
          <w:tcPr>
            <w:tcW w:w="1631"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Kiể</w:t>
            </w:r>
            <w:r w:rsidR="00D147C5" w:rsidRPr="00B27CEB">
              <w:rPr>
                <w:rFonts w:ascii="Times New Roman" w:hAnsi="Times New Roman" w:cs="Times New Roman"/>
              </w:rPr>
              <w:t>m tra yêu cầu mượn tài liệu</w:t>
            </w:r>
          </w:p>
        </w:tc>
        <w:tc>
          <w:tcPr>
            <w:tcW w:w="1793" w:type="dxa"/>
          </w:tcPr>
          <w:p w:rsidR="00E074AB" w:rsidRPr="00B27CEB" w:rsidRDefault="00D147C5" w:rsidP="00272B3F">
            <w:pPr>
              <w:spacing w:line="24" w:lineRule="atLeast"/>
              <w:rPr>
                <w:rFonts w:ascii="Times New Roman" w:hAnsi="Times New Roman" w:cs="Times New Roman"/>
              </w:rPr>
            </w:pPr>
            <w:r w:rsidRPr="00B27CEB">
              <w:rPr>
                <w:rFonts w:ascii="Times New Roman" w:hAnsi="Times New Roman" w:cs="Times New Roman"/>
              </w:rPr>
              <w:t>Thành viên</w:t>
            </w:r>
          </w:p>
        </w:tc>
        <w:tc>
          <w:tcPr>
            <w:tcW w:w="2410"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Kiể</w:t>
            </w:r>
            <w:r w:rsidR="00361C35" w:rsidRPr="00B27CEB">
              <w:rPr>
                <w:rFonts w:ascii="Times New Roman" w:hAnsi="Times New Roman" w:cs="Times New Roman"/>
              </w:rPr>
              <w:t xml:space="preserve">m tra thông tin yêu cầu mượn tài liệu (ngày dự kiến </w:t>
            </w:r>
            <w:r w:rsidR="00361C35" w:rsidRPr="00B27CEB">
              <w:rPr>
                <w:rFonts w:ascii="Times New Roman" w:hAnsi="Times New Roman" w:cs="Times New Roman"/>
              </w:rPr>
              <w:lastRenderedPageBreak/>
              <w:t>nhận</w:t>
            </w:r>
            <w:r w:rsidRPr="00B27CEB">
              <w:rPr>
                <w:rFonts w:ascii="Times New Roman" w:hAnsi="Times New Roman" w:cs="Times New Roman"/>
              </w:rPr>
              <w:t>,</w:t>
            </w:r>
            <w:r w:rsidR="00361C35" w:rsidRPr="00B27CEB">
              <w:rPr>
                <w:rFonts w:ascii="Times New Roman" w:hAnsi="Times New Roman" w:cs="Times New Roman"/>
                <w:lang w:val="en-US"/>
              </w:rPr>
              <w:t xml:space="preserve"> trạng thái yêu cầu.</w:t>
            </w:r>
            <w:r w:rsidRPr="00B27CEB">
              <w:rPr>
                <w:rFonts w:ascii="Times New Roman" w:hAnsi="Times New Roman" w:cs="Times New Roman"/>
              </w:rPr>
              <w:t>)</w:t>
            </w:r>
          </w:p>
        </w:tc>
        <w:tc>
          <w:tcPr>
            <w:tcW w:w="2126" w:type="dxa"/>
          </w:tcPr>
          <w:p w:rsidR="00E074AB" w:rsidRPr="00B27CEB" w:rsidRDefault="00D147C5" w:rsidP="00272B3F">
            <w:pPr>
              <w:spacing w:line="24" w:lineRule="atLeast"/>
              <w:rPr>
                <w:rFonts w:ascii="Times New Roman" w:hAnsi="Times New Roman" w:cs="Times New Roman"/>
              </w:rPr>
            </w:pPr>
            <w:r w:rsidRPr="00B27CEB">
              <w:rPr>
                <w:rFonts w:ascii="Times New Roman" w:hAnsi="Times New Roman" w:cs="Times New Roman"/>
              </w:rPr>
              <w:lastRenderedPageBreak/>
              <w:t>Cung cấp tên tài khoản, mật khẩu.</w:t>
            </w:r>
          </w:p>
        </w:tc>
      </w:tr>
      <w:tr w:rsidR="00E074AB" w:rsidRPr="00B27CEB" w:rsidTr="00361C35">
        <w:trPr>
          <w:trHeight w:val="64"/>
        </w:trPr>
        <w:tc>
          <w:tcPr>
            <w:tcW w:w="682" w:type="dxa"/>
          </w:tcPr>
          <w:p w:rsidR="00E074AB" w:rsidRPr="00B27CEB" w:rsidRDefault="00E074AB" w:rsidP="00272B3F">
            <w:pPr>
              <w:spacing w:line="24" w:lineRule="atLeast"/>
              <w:rPr>
                <w:rFonts w:ascii="Times New Roman" w:hAnsi="Times New Roman" w:cs="Times New Roman"/>
                <w:lang w:val="en-US"/>
              </w:rPr>
            </w:pPr>
            <w:r w:rsidRPr="00B27CEB">
              <w:rPr>
                <w:rFonts w:ascii="Times New Roman" w:hAnsi="Times New Roman" w:cs="Times New Roman"/>
              </w:rPr>
              <w:lastRenderedPageBreak/>
              <w:t>1</w:t>
            </w:r>
            <w:r w:rsidR="00361C35" w:rsidRPr="00B27CEB">
              <w:rPr>
                <w:rFonts w:ascii="Times New Roman" w:hAnsi="Times New Roman" w:cs="Times New Roman"/>
                <w:lang w:val="en-US"/>
              </w:rPr>
              <w:t>1</w:t>
            </w:r>
          </w:p>
        </w:tc>
        <w:tc>
          <w:tcPr>
            <w:tcW w:w="1631"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Đặ</w:t>
            </w:r>
            <w:r w:rsidR="00361C35" w:rsidRPr="00B27CEB">
              <w:rPr>
                <w:rFonts w:ascii="Times New Roman" w:hAnsi="Times New Roman" w:cs="Times New Roman"/>
              </w:rPr>
              <w:t>t mượn tài liệu</w:t>
            </w:r>
          </w:p>
        </w:tc>
        <w:tc>
          <w:tcPr>
            <w:tcW w:w="1793" w:type="dxa"/>
          </w:tcPr>
          <w:p w:rsidR="00E074AB" w:rsidRPr="00B27CEB" w:rsidRDefault="00361C35" w:rsidP="00272B3F">
            <w:pPr>
              <w:spacing w:line="24" w:lineRule="atLeast"/>
              <w:rPr>
                <w:rFonts w:ascii="Times New Roman" w:hAnsi="Times New Roman" w:cs="Times New Roman"/>
                <w:lang w:val="en-US"/>
              </w:rPr>
            </w:pPr>
            <w:r w:rsidRPr="00B27CEB">
              <w:rPr>
                <w:rFonts w:ascii="Times New Roman" w:hAnsi="Times New Roman" w:cs="Times New Roman"/>
                <w:lang w:val="en-US"/>
              </w:rPr>
              <w:t>Thành viên</w:t>
            </w:r>
          </w:p>
        </w:tc>
        <w:tc>
          <w:tcPr>
            <w:tcW w:w="2410" w:type="dxa"/>
          </w:tcPr>
          <w:p w:rsidR="00E074AB" w:rsidRPr="00B27CEB" w:rsidRDefault="00E074AB" w:rsidP="00272B3F">
            <w:pPr>
              <w:spacing w:line="24" w:lineRule="atLeast"/>
              <w:rPr>
                <w:rFonts w:ascii="Times New Roman" w:hAnsi="Times New Roman" w:cs="Times New Roman"/>
                <w:lang w:val="en-US"/>
              </w:rPr>
            </w:pPr>
            <w:r w:rsidRPr="00B27CEB">
              <w:rPr>
                <w:rFonts w:ascii="Times New Roman" w:hAnsi="Times New Roman" w:cs="Times New Roman"/>
              </w:rPr>
              <w:t xml:space="preserve">Đặt </w:t>
            </w:r>
            <w:r w:rsidR="00361C35" w:rsidRPr="00B27CEB">
              <w:rPr>
                <w:rFonts w:ascii="Times New Roman" w:hAnsi="Times New Roman" w:cs="Times New Roman"/>
                <w:lang w:val="en-US"/>
              </w:rPr>
              <w:t>mượn tài liệu, dự kiến thời gian nhận</w:t>
            </w:r>
          </w:p>
        </w:tc>
        <w:tc>
          <w:tcPr>
            <w:tcW w:w="2126" w:type="dxa"/>
          </w:tcPr>
          <w:p w:rsidR="00E074AB" w:rsidRPr="00B27CEB" w:rsidRDefault="00E074AB" w:rsidP="00272B3F">
            <w:pPr>
              <w:spacing w:line="24" w:lineRule="atLeast"/>
              <w:rPr>
                <w:rFonts w:ascii="Times New Roman" w:hAnsi="Times New Roman" w:cs="Times New Roman"/>
                <w:lang w:val="en-US"/>
              </w:rPr>
            </w:pPr>
            <w:r w:rsidRPr="00B27CEB">
              <w:rPr>
                <w:rFonts w:ascii="Times New Roman" w:hAnsi="Times New Roman" w:cs="Times New Roman"/>
              </w:rPr>
              <w:t xml:space="preserve">Cung cấp thông tin </w:t>
            </w:r>
            <w:r w:rsidR="00361C35" w:rsidRPr="00B27CEB">
              <w:rPr>
                <w:rFonts w:ascii="Times New Roman" w:hAnsi="Times New Roman" w:cs="Times New Roman"/>
                <w:lang w:val="en-US"/>
              </w:rPr>
              <w:t>tài liệu, thời gian nhận</w:t>
            </w:r>
          </w:p>
        </w:tc>
      </w:tr>
      <w:tr w:rsidR="00E074AB" w:rsidRPr="00B27CEB" w:rsidTr="00361C35">
        <w:trPr>
          <w:trHeight w:val="64"/>
        </w:trPr>
        <w:tc>
          <w:tcPr>
            <w:tcW w:w="682" w:type="dxa"/>
          </w:tcPr>
          <w:p w:rsidR="00E074AB" w:rsidRPr="00B27CEB" w:rsidRDefault="00E074AB" w:rsidP="00272B3F">
            <w:pPr>
              <w:spacing w:line="24" w:lineRule="atLeast"/>
              <w:rPr>
                <w:rFonts w:ascii="Times New Roman" w:hAnsi="Times New Roman" w:cs="Times New Roman"/>
                <w:lang w:val="en-US"/>
              </w:rPr>
            </w:pPr>
            <w:r w:rsidRPr="00B27CEB">
              <w:rPr>
                <w:rFonts w:ascii="Times New Roman" w:hAnsi="Times New Roman" w:cs="Times New Roman"/>
              </w:rPr>
              <w:t>1</w:t>
            </w:r>
            <w:r w:rsidR="00361C35" w:rsidRPr="00B27CEB">
              <w:rPr>
                <w:rFonts w:ascii="Times New Roman" w:hAnsi="Times New Roman" w:cs="Times New Roman"/>
                <w:lang w:val="en-US"/>
              </w:rPr>
              <w:t>2</w:t>
            </w:r>
          </w:p>
        </w:tc>
        <w:tc>
          <w:tcPr>
            <w:tcW w:w="1631"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Chỉnh sửa thông tin</w:t>
            </w:r>
          </w:p>
        </w:tc>
        <w:tc>
          <w:tcPr>
            <w:tcW w:w="1793"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Thành viên</w:t>
            </w:r>
          </w:p>
        </w:tc>
        <w:tc>
          <w:tcPr>
            <w:tcW w:w="2410"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Chỉnh sửa thông tin cá nhân</w:t>
            </w:r>
          </w:p>
        </w:tc>
        <w:tc>
          <w:tcPr>
            <w:tcW w:w="2126" w:type="dxa"/>
          </w:tcPr>
          <w:p w:rsidR="00E074AB" w:rsidRPr="00B27CEB" w:rsidRDefault="00E074AB" w:rsidP="00272B3F">
            <w:pPr>
              <w:spacing w:line="24" w:lineRule="atLeast"/>
              <w:rPr>
                <w:rFonts w:ascii="Times New Roman" w:hAnsi="Times New Roman" w:cs="Times New Roman"/>
              </w:rPr>
            </w:pPr>
            <w:r w:rsidRPr="00B27CEB">
              <w:rPr>
                <w:rFonts w:ascii="Times New Roman" w:hAnsi="Times New Roman" w:cs="Times New Roman"/>
              </w:rPr>
              <w:t>Đăng nhập, cung cấp thông tin cần sửa đổi</w:t>
            </w:r>
          </w:p>
        </w:tc>
      </w:tr>
    </w:tbl>
    <w:p w:rsidR="00076276" w:rsidRPr="00B27CEB" w:rsidRDefault="00076276" w:rsidP="00272B3F">
      <w:pPr>
        <w:pStyle w:val="e1"/>
        <w:spacing w:line="24" w:lineRule="atLeast"/>
        <w:rPr>
          <w:rFonts w:cs="Times New Roman"/>
        </w:rPr>
      </w:pPr>
      <w:bookmarkStart w:id="81" w:name="_Toc448216137"/>
      <w:bookmarkStart w:id="82" w:name="_Toc449386692"/>
      <w:bookmarkStart w:id="83" w:name="_Toc449483213"/>
    </w:p>
    <w:p w:rsidR="00076276" w:rsidRPr="00B27CEB" w:rsidRDefault="00076276" w:rsidP="00272B3F">
      <w:pPr>
        <w:pStyle w:val="e1"/>
        <w:spacing w:line="24" w:lineRule="atLeast"/>
        <w:rPr>
          <w:rFonts w:cs="Times New Roman"/>
        </w:rPr>
      </w:pPr>
    </w:p>
    <w:p w:rsidR="00076276" w:rsidRPr="00B27CEB" w:rsidRDefault="00076276" w:rsidP="00272B3F">
      <w:pPr>
        <w:pStyle w:val="e1"/>
        <w:spacing w:line="24" w:lineRule="atLeast"/>
        <w:rPr>
          <w:rFonts w:cs="Times New Roman"/>
        </w:rPr>
      </w:pPr>
    </w:p>
    <w:p w:rsidR="00076276" w:rsidRPr="00B27CEB" w:rsidRDefault="00076276" w:rsidP="00272B3F">
      <w:pPr>
        <w:pStyle w:val="e1"/>
        <w:spacing w:line="24" w:lineRule="atLeast"/>
        <w:rPr>
          <w:rFonts w:cs="Times New Roman"/>
        </w:rPr>
      </w:pPr>
    </w:p>
    <w:p w:rsidR="00076276" w:rsidRPr="00B27CEB" w:rsidRDefault="00076276" w:rsidP="00272B3F">
      <w:pPr>
        <w:pStyle w:val="e1"/>
        <w:spacing w:line="24" w:lineRule="atLeast"/>
        <w:rPr>
          <w:rFonts w:cs="Times New Roman"/>
        </w:rPr>
      </w:pPr>
    </w:p>
    <w:p w:rsidR="00076276" w:rsidRPr="00B27CEB" w:rsidRDefault="00076276" w:rsidP="00272B3F">
      <w:pPr>
        <w:pStyle w:val="e1"/>
        <w:spacing w:line="24" w:lineRule="atLeast"/>
        <w:rPr>
          <w:rFonts w:cs="Times New Roman"/>
        </w:rPr>
      </w:pPr>
    </w:p>
    <w:p w:rsidR="00076276" w:rsidRPr="00B27CEB" w:rsidRDefault="00076276" w:rsidP="00272B3F">
      <w:pPr>
        <w:pStyle w:val="e1"/>
        <w:spacing w:line="24" w:lineRule="atLeast"/>
        <w:rPr>
          <w:rFonts w:cs="Times New Roman"/>
        </w:rPr>
      </w:pPr>
    </w:p>
    <w:p w:rsidR="00076276" w:rsidRPr="00B27CEB" w:rsidRDefault="00076276" w:rsidP="00272B3F">
      <w:pPr>
        <w:pStyle w:val="e1"/>
        <w:spacing w:line="24" w:lineRule="atLeast"/>
        <w:rPr>
          <w:rFonts w:cs="Times New Roman"/>
        </w:rPr>
      </w:pPr>
    </w:p>
    <w:p w:rsidR="00076276" w:rsidRPr="00B27CEB" w:rsidRDefault="00076276" w:rsidP="00272B3F">
      <w:pPr>
        <w:pStyle w:val="e1"/>
        <w:spacing w:line="24" w:lineRule="atLeast"/>
        <w:rPr>
          <w:rFonts w:cs="Times New Roman"/>
        </w:rPr>
      </w:pPr>
    </w:p>
    <w:p w:rsidR="00076276" w:rsidRPr="00B27CEB" w:rsidRDefault="00076276" w:rsidP="00272B3F">
      <w:pPr>
        <w:pStyle w:val="e1"/>
        <w:spacing w:line="24" w:lineRule="atLeast"/>
        <w:rPr>
          <w:rFonts w:cs="Times New Roman"/>
        </w:rPr>
      </w:pPr>
    </w:p>
    <w:p w:rsidR="00076276" w:rsidRPr="00B27CEB" w:rsidRDefault="00076276" w:rsidP="00272B3F">
      <w:pPr>
        <w:pStyle w:val="e1"/>
        <w:spacing w:line="24" w:lineRule="atLeast"/>
        <w:rPr>
          <w:rFonts w:cs="Times New Roman"/>
        </w:rPr>
      </w:pPr>
    </w:p>
    <w:p w:rsidR="00076276" w:rsidRPr="00B27CEB" w:rsidRDefault="00076276" w:rsidP="00272B3F">
      <w:pPr>
        <w:pStyle w:val="e1"/>
        <w:spacing w:line="24" w:lineRule="atLeast"/>
        <w:rPr>
          <w:rFonts w:cs="Times New Roman"/>
        </w:rPr>
      </w:pPr>
    </w:p>
    <w:p w:rsidR="00076276" w:rsidRPr="00B27CEB" w:rsidRDefault="00076276" w:rsidP="00272B3F">
      <w:pPr>
        <w:pStyle w:val="e1"/>
        <w:spacing w:line="24" w:lineRule="atLeast"/>
        <w:rPr>
          <w:rFonts w:cs="Times New Roman"/>
        </w:rPr>
      </w:pPr>
    </w:p>
    <w:p w:rsidR="00076276" w:rsidRDefault="00076276" w:rsidP="00272B3F">
      <w:pPr>
        <w:pStyle w:val="e1"/>
        <w:spacing w:line="24" w:lineRule="atLeast"/>
        <w:rPr>
          <w:rFonts w:cs="Times New Roman"/>
        </w:rPr>
      </w:pPr>
    </w:p>
    <w:p w:rsidR="00272B3F" w:rsidRDefault="00272B3F" w:rsidP="00272B3F">
      <w:pPr>
        <w:pStyle w:val="e1"/>
        <w:spacing w:line="24" w:lineRule="atLeast"/>
        <w:rPr>
          <w:rFonts w:cs="Times New Roman"/>
        </w:rPr>
      </w:pPr>
    </w:p>
    <w:p w:rsidR="00272B3F" w:rsidRDefault="00272B3F" w:rsidP="00272B3F">
      <w:pPr>
        <w:pStyle w:val="e1"/>
        <w:spacing w:line="24" w:lineRule="atLeast"/>
        <w:rPr>
          <w:rFonts w:cs="Times New Roman"/>
        </w:rPr>
      </w:pPr>
    </w:p>
    <w:p w:rsidR="00272B3F" w:rsidRDefault="00272B3F" w:rsidP="00272B3F">
      <w:pPr>
        <w:pStyle w:val="e1"/>
        <w:spacing w:line="24" w:lineRule="atLeast"/>
        <w:rPr>
          <w:rFonts w:cs="Times New Roman"/>
        </w:rPr>
      </w:pPr>
    </w:p>
    <w:p w:rsidR="00272B3F" w:rsidRDefault="00272B3F" w:rsidP="00272B3F">
      <w:pPr>
        <w:pStyle w:val="e1"/>
        <w:spacing w:line="24" w:lineRule="atLeast"/>
        <w:rPr>
          <w:rFonts w:cs="Times New Roman"/>
        </w:rPr>
      </w:pPr>
    </w:p>
    <w:p w:rsidR="00272B3F" w:rsidRDefault="00272B3F" w:rsidP="00272B3F">
      <w:pPr>
        <w:pStyle w:val="e1"/>
        <w:spacing w:line="24" w:lineRule="atLeast"/>
        <w:rPr>
          <w:rFonts w:cs="Times New Roman"/>
        </w:rPr>
      </w:pPr>
    </w:p>
    <w:p w:rsidR="00272B3F" w:rsidRDefault="00272B3F" w:rsidP="00272B3F">
      <w:pPr>
        <w:pStyle w:val="e1"/>
        <w:spacing w:line="24" w:lineRule="atLeast"/>
        <w:rPr>
          <w:rFonts w:cs="Times New Roman"/>
        </w:rPr>
      </w:pPr>
    </w:p>
    <w:p w:rsidR="00272B3F" w:rsidRDefault="00272B3F" w:rsidP="00272B3F">
      <w:pPr>
        <w:pStyle w:val="e1"/>
        <w:spacing w:line="24" w:lineRule="atLeast"/>
        <w:rPr>
          <w:rFonts w:cs="Times New Roman"/>
        </w:rPr>
      </w:pPr>
    </w:p>
    <w:p w:rsidR="00272B3F" w:rsidRDefault="00272B3F" w:rsidP="00272B3F">
      <w:pPr>
        <w:pStyle w:val="e1"/>
        <w:spacing w:line="24" w:lineRule="atLeast"/>
        <w:rPr>
          <w:rFonts w:cs="Times New Roman"/>
        </w:rPr>
      </w:pPr>
    </w:p>
    <w:p w:rsidR="00272B3F" w:rsidRDefault="00272B3F" w:rsidP="00272B3F">
      <w:pPr>
        <w:pStyle w:val="e1"/>
        <w:spacing w:line="24" w:lineRule="atLeast"/>
        <w:rPr>
          <w:rFonts w:cs="Times New Roman"/>
        </w:rPr>
      </w:pPr>
    </w:p>
    <w:p w:rsidR="00272B3F" w:rsidRDefault="00272B3F" w:rsidP="00272B3F">
      <w:pPr>
        <w:pStyle w:val="e1"/>
        <w:spacing w:line="24" w:lineRule="atLeast"/>
        <w:rPr>
          <w:rFonts w:cs="Times New Roman"/>
        </w:rPr>
      </w:pPr>
    </w:p>
    <w:p w:rsidR="00272B3F" w:rsidRDefault="00272B3F" w:rsidP="00272B3F">
      <w:pPr>
        <w:pStyle w:val="e1"/>
        <w:spacing w:line="24" w:lineRule="atLeast"/>
        <w:rPr>
          <w:rFonts w:cs="Times New Roman"/>
        </w:rPr>
      </w:pPr>
    </w:p>
    <w:p w:rsidR="00272B3F" w:rsidRDefault="00272B3F" w:rsidP="00272B3F">
      <w:pPr>
        <w:pStyle w:val="e1"/>
        <w:spacing w:line="24" w:lineRule="atLeast"/>
        <w:rPr>
          <w:rFonts w:cs="Times New Roman"/>
        </w:rPr>
      </w:pPr>
    </w:p>
    <w:p w:rsidR="00272B3F" w:rsidRPr="00B27CEB" w:rsidRDefault="00272B3F" w:rsidP="00272B3F">
      <w:pPr>
        <w:pStyle w:val="e1"/>
        <w:spacing w:line="24" w:lineRule="atLeast"/>
        <w:rPr>
          <w:rFonts w:cs="Times New Roman"/>
        </w:rPr>
      </w:pPr>
    </w:p>
    <w:p w:rsidR="00E074AB" w:rsidRPr="00B27CEB" w:rsidRDefault="00E074AB" w:rsidP="00272B3F">
      <w:pPr>
        <w:pStyle w:val="e1"/>
        <w:spacing w:line="24" w:lineRule="atLeast"/>
        <w:rPr>
          <w:rFonts w:cs="Times New Roman"/>
        </w:rPr>
      </w:pPr>
      <w:r w:rsidRPr="00B27CEB">
        <w:rPr>
          <w:rFonts w:cs="Times New Roman"/>
        </w:rPr>
        <w:lastRenderedPageBreak/>
        <w:t>3.3. Mô hình hóa hệ thống</w:t>
      </w:r>
      <w:bookmarkEnd w:id="81"/>
      <w:bookmarkEnd w:id="82"/>
      <w:bookmarkEnd w:id="83"/>
    </w:p>
    <w:p w:rsidR="00361C35" w:rsidRPr="00B27CEB" w:rsidRDefault="00361C35" w:rsidP="00272B3F">
      <w:pPr>
        <w:pStyle w:val="e2"/>
        <w:spacing w:line="24" w:lineRule="atLeast"/>
        <w:rPr>
          <w:rFonts w:ascii="Times New Roman" w:hAnsi="Times New Roman" w:cs="Times New Roman"/>
          <w:lang w:val="en-US"/>
        </w:rPr>
      </w:pPr>
      <w:bookmarkStart w:id="84" w:name="_Toc448216138"/>
      <w:bookmarkStart w:id="85" w:name="_Toc449386693"/>
      <w:bookmarkStart w:id="86" w:name="_Toc449483214"/>
      <w:r w:rsidRPr="00B27CEB">
        <w:rPr>
          <w:rFonts w:ascii="Times New Roman" w:hAnsi="Times New Roman" w:cs="Times New Roman"/>
        </w:rPr>
        <w:t xml:space="preserve">3.3.1. </w:t>
      </w:r>
      <w:r w:rsidRPr="00B27CEB">
        <w:rPr>
          <w:rFonts w:ascii="Times New Roman" w:hAnsi="Times New Roman" w:cs="Times New Roman"/>
          <w:lang w:val="en-US"/>
        </w:rPr>
        <w:t>Các use-case</w:t>
      </w:r>
      <w:bookmarkEnd w:id="84"/>
      <w:bookmarkEnd w:id="85"/>
      <w:bookmarkEnd w:id="86"/>
      <w:r w:rsidRPr="00B27CEB">
        <w:rPr>
          <w:rFonts w:ascii="Times New Roman" w:hAnsi="Times New Roman" w:cs="Times New Roman"/>
          <w:lang w:val="en-US"/>
        </w:rPr>
        <w:t xml:space="preserve"> </w:t>
      </w:r>
      <w:bookmarkStart w:id="87" w:name="_Toc448216139"/>
      <w:bookmarkStart w:id="88" w:name="_Toc449386694"/>
      <w:bookmarkStart w:id="89" w:name="_Toc449483215"/>
    </w:p>
    <w:p w:rsidR="00361C35" w:rsidRPr="00B27CEB" w:rsidRDefault="00016E4E" w:rsidP="00272B3F">
      <w:pPr>
        <w:pStyle w:val="e3"/>
        <w:spacing w:line="24" w:lineRule="atLeast"/>
      </w:pPr>
      <w:r w:rsidRPr="00B27CEB">
        <w:rPr>
          <w:noProof/>
          <w:lang w:eastAsia="ja-JP"/>
        </w:rPr>
        <w:drawing>
          <wp:anchor distT="0" distB="0" distL="114300" distR="114300" simplePos="0" relativeHeight="251658240" behindDoc="0" locked="0" layoutInCell="1" allowOverlap="1" wp14:anchorId="3182EA07" wp14:editId="0658D248">
            <wp:simplePos x="0" y="0"/>
            <wp:positionH relativeFrom="column">
              <wp:posOffset>240665</wp:posOffset>
            </wp:positionH>
            <wp:positionV relativeFrom="paragraph">
              <wp:posOffset>1012190</wp:posOffset>
            </wp:positionV>
            <wp:extent cx="5943600" cy="48101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5943600" cy="4810125"/>
                    </a:xfrm>
                    <a:prstGeom prst="rect">
                      <a:avLst/>
                    </a:prstGeom>
                  </pic:spPr>
                </pic:pic>
              </a:graphicData>
            </a:graphic>
            <wp14:sizeRelV relativeFrom="margin">
              <wp14:pctHeight>0</wp14:pctHeight>
            </wp14:sizeRelV>
          </wp:anchor>
        </w:drawing>
      </w:r>
      <w:r w:rsidR="00361C35" w:rsidRPr="00B27CEB">
        <w:t>3.3.1.1. Sơ đồ tổng quát các use-case</w:t>
      </w:r>
      <w:bookmarkEnd w:id="87"/>
      <w:bookmarkEnd w:id="88"/>
      <w:bookmarkEnd w:id="89"/>
      <w:r w:rsidR="00361C35" w:rsidRPr="00B27CEB">
        <w:t xml:space="preserve"> </w:t>
      </w:r>
    </w:p>
    <w:p w:rsidR="00361C35" w:rsidRPr="00B27CEB" w:rsidRDefault="00361C35" w:rsidP="00272B3F">
      <w:pPr>
        <w:spacing w:line="24" w:lineRule="atLeast"/>
        <w:jc w:val="center"/>
        <w:rPr>
          <w:rFonts w:ascii="Times New Roman" w:hAnsi="Times New Roman" w:cs="Times New Roman"/>
          <w:lang w:val="en-US"/>
        </w:rPr>
      </w:pPr>
      <w:bookmarkStart w:id="90" w:name="_Toc449449063"/>
      <w:bookmarkStart w:id="91" w:name="_Toc449452074"/>
      <w:r w:rsidRPr="00B27CEB">
        <w:rPr>
          <w:rFonts w:ascii="Times New Roman" w:hAnsi="Times New Roman" w:cs="Times New Roman"/>
        </w:rPr>
        <w:t xml:space="preserve">Hình </w:t>
      </w:r>
      <w:r w:rsidRPr="00B27CEB">
        <w:rPr>
          <w:rFonts w:ascii="Times New Roman" w:hAnsi="Times New Roman" w:cs="Times New Roman"/>
        </w:rPr>
        <w:fldChar w:fldCharType="begin"/>
      </w:r>
      <w:r w:rsidRPr="00B27CEB">
        <w:rPr>
          <w:rFonts w:ascii="Times New Roman" w:hAnsi="Times New Roman" w:cs="Times New Roman"/>
        </w:rPr>
        <w:instrText xml:space="preserve"> SEQ Hình \* ARABIC </w:instrText>
      </w:r>
      <w:r w:rsidRPr="00B27CEB">
        <w:rPr>
          <w:rFonts w:ascii="Times New Roman" w:hAnsi="Times New Roman" w:cs="Times New Roman"/>
        </w:rPr>
        <w:fldChar w:fldCharType="separate"/>
      </w:r>
      <w:r w:rsidRPr="00B27CEB">
        <w:rPr>
          <w:rFonts w:ascii="Times New Roman" w:hAnsi="Times New Roman" w:cs="Times New Roman"/>
          <w:noProof/>
        </w:rPr>
        <w:t>1</w:t>
      </w:r>
      <w:r w:rsidRPr="00B27CEB">
        <w:rPr>
          <w:rFonts w:ascii="Times New Roman" w:hAnsi="Times New Roman" w:cs="Times New Roman"/>
          <w:noProof/>
        </w:rPr>
        <w:fldChar w:fldCharType="end"/>
      </w:r>
      <w:r w:rsidRPr="00B27CEB">
        <w:rPr>
          <w:rFonts w:ascii="Times New Roman" w:hAnsi="Times New Roman" w:cs="Times New Roman"/>
        </w:rPr>
        <w:t>: Sơ đồ use-case tổng quát</w:t>
      </w:r>
      <w:bookmarkEnd w:id="90"/>
      <w:bookmarkEnd w:id="91"/>
    </w:p>
    <w:p w:rsidR="00361C35" w:rsidRPr="00B27CEB" w:rsidRDefault="00361C35" w:rsidP="00272B3F">
      <w:pPr>
        <w:spacing w:line="24" w:lineRule="atLeast"/>
        <w:jc w:val="center"/>
        <w:rPr>
          <w:rFonts w:ascii="Times New Roman" w:hAnsi="Times New Roman" w:cs="Times New Roman"/>
        </w:rPr>
      </w:pPr>
    </w:p>
    <w:p w:rsidR="00361C35" w:rsidRPr="00B27CEB" w:rsidRDefault="00361C35" w:rsidP="00272B3F">
      <w:pPr>
        <w:spacing w:line="24" w:lineRule="atLeast"/>
        <w:jc w:val="center"/>
        <w:rPr>
          <w:rFonts w:ascii="Times New Roman" w:hAnsi="Times New Roman" w:cs="Times New Roman"/>
        </w:rPr>
      </w:pPr>
    </w:p>
    <w:p w:rsidR="00016E4E" w:rsidRPr="00B27CEB" w:rsidRDefault="00016E4E" w:rsidP="00272B3F">
      <w:pPr>
        <w:spacing w:line="24" w:lineRule="atLeast"/>
        <w:jc w:val="center"/>
        <w:rPr>
          <w:rFonts w:ascii="Times New Roman" w:hAnsi="Times New Roman" w:cs="Times New Roman"/>
        </w:rPr>
      </w:pPr>
    </w:p>
    <w:p w:rsidR="00016E4E" w:rsidRPr="00B27CEB" w:rsidRDefault="00016E4E" w:rsidP="00272B3F">
      <w:pPr>
        <w:spacing w:line="24" w:lineRule="atLeast"/>
        <w:jc w:val="center"/>
        <w:rPr>
          <w:rFonts w:ascii="Times New Roman" w:hAnsi="Times New Roman" w:cs="Times New Roman"/>
        </w:rPr>
      </w:pPr>
    </w:p>
    <w:p w:rsidR="00016E4E" w:rsidRPr="00B27CEB" w:rsidRDefault="00016E4E" w:rsidP="00272B3F">
      <w:pPr>
        <w:spacing w:line="24" w:lineRule="atLeast"/>
        <w:jc w:val="center"/>
        <w:rPr>
          <w:rFonts w:ascii="Times New Roman" w:hAnsi="Times New Roman" w:cs="Times New Roman"/>
        </w:rPr>
      </w:pPr>
    </w:p>
    <w:p w:rsidR="00016E4E" w:rsidRPr="00B27CEB" w:rsidRDefault="00016E4E" w:rsidP="00272B3F">
      <w:pPr>
        <w:pStyle w:val="e3"/>
        <w:spacing w:line="24" w:lineRule="atLeast"/>
      </w:pPr>
      <w:bookmarkStart w:id="92" w:name="_Toc449483216"/>
      <w:r w:rsidRPr="00B27CEB">
        <w:lastRenderedPageBreak/>
        <w:t>3.3.1.2. Phân rã các use-case chính.</w:t>
      </w:r>
      <w:bookmarkEnd w:id="92"/>
    </w:p>
    <w:p w:rsidR="00016E4E" w:rsidRPr="00B27CEB" w:rsidRDefault="00016E4E" w:rsidP="00272B3F">
      <w:pPr>
        <w:spacing w:line="24" w:lineRule="atLeast"/>
        <w:rPr>
          <w:rFonts w:ascii="Times New Roman" w:hAnsi="Times New Roman" w:cs="Times New Roman"/>
          <w:noProof/>
          <w:lang w:val="en-US" w:eastAsia="ja-JP"/>
        </w:rPr>
      </w:pPr>
      <w:r w:rsidRPr="00B27CEB">
        <w:rPr>
          <w:rFonts w:ascii="Times New Roman" w:hAnsi="Times New Roman" w:cs="Times New Roman"/>
          <w:lang w:val="en-US"/>
        </w:rPr>
        <w:t>- Các use-case dành cho người quản trị</w:t>
      </w:r>
      <w:bookmarkStart w:id="93" w:name="_Toc449449064"/>
      <w:bookmarkStart w:id="94" w:name="_Toc449452075"/>
    </w:p>
    <w:p w:rsidR="00E531B2" w:rsidRPr="00B27CEB" w:rsidRDefault="00E531B2" w:rsidP="00272B3F">
      <w:pPr>
        <w:spacing w:line="24" w:lineRule="atLeast"/>
        <w:rPr>
          <w:rFonts w:ascii="Times New Roman" w:hAnsi="Times New Roman" w:cs="Times New Roman"/>
        </w:rPr>
      </w:pPr>
      <w:r w:rsidRPr="00B27CEB">
        <w:rPr>
          <w:rFonts w:ascii="Times New Roman" w:hAnsi="Times New Roman" w:cs="Times New Roman"/>
          <w:noProof/>
          <w:lang w:val="en-US" w:eastAsia="ja-JP"/>
        </w:rPr>
        <w:drawing>
          <wp:inline distT="0" distB="0" distL="0" distR="0" wp14:anchorId="1887CF6D" wp14:editId="2D2D5613">
            <wp:extent cx="5943600" cy="3056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coqua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56890"/>
                    </a:xfrm>
                    <a:prstGeom prst="rect">
                      <a:avLst/>
                    </a:prstGeom>
                  </pic:spPr>
                </pic:pic>
              </a:graphicData>
            </a:graphic>
          </wp:inline>
        </w:drawing>
      </w:r>
    </w:p>
    <w:p w:rsidR="00016E4E" w:rsidRPr="00B27CEB" w:rsidRDefault="00016E4E" w:rsidP="00272B3F">
      <w:pPr>
        <w:spacing w:line="24" w:lineRule="atLeast"/>
        <w:jc w:val="center"/>
        <w:rPr>
          <w:rFonts w:ascii="Times New Roman" w:hAnsi="Times New Roman" w:cs="Times New Roman"/>
          <w:lang w:val="en-US"/>
        </w:rPr>
      </w:pPr>
      <w:r w:rsidRPr="00B27CEB">
        <w:rPr>
          <w:rFonts w:ascii="Times New Roman" w:hAnsi="Times New Roman" w:cs="Times New Roman"/>
        </w:rPr>
        <w:t xml:space="preserve">Hình </w:t>
      </w:r>
      <w:r w:rsidRPr="00B27CEB">
        <w:rPr>
          <w:rFonts w:ascii="Times New Roman" w:hAnsi="Times New Roman" w:cs="Times New Roman"/>
        </w:rPr>
        <w:fldChar w:fldCharType="begin"/>
      </w:r>
      <w:r w:rsidRPr="00B27CEB">
        <w:rPr>
          <w:rFonts w:ascii="Times New Roman" w:hAnsi="Times New Roman" w:cs="Times New Roman"/>
        </w:rPr>
        <w:instrText xml:space="preserve"> SEQ Hình \* ARABIC </w:instrText>
      </w:r>
      <w:r w:rsidRPr="00B27CEB">
        <w:rPr>
          <w:rFonts w:ascii="Times New Roman" w:hAnsi="Times New Roman" w:cs="Times New Roman"/>
        </w:rPr>
        <w:fldChar w:fldCharType="separate"/>
      </w:r>
      <w:r w:rsidRPr="00B27CEB">
        <w:rPr>
          <w:rFonts w:ascii="Times New Roman" w:hAnsi="Times New Roman" w:cs="Times New Roman"/>
          <w:noProof/>
        </w:rPr>
        <w:t>2</w:t>
      </w:r>
      <w:r w:rsidRPr="00B27CEB">
        <w:rPr>
          <w:rFonts w:ascii="Times New Roman" w:hAnsi="Times New Roman" w:cs="Times New Roman"/>
          <w:noProof/>
        </w:rPr>
        <w:fldChar w:fldCharType="end"/>
      </w:r>
      <w:r w:rsidRPr="00B27CEB">
        <w:rPr>
          <w:rFonts w:ascii="Times New Roman" w:hAnsi="Times New Roman" w:cs="Times New Roman"/>
        </w:rPr>
        <w:t xml:space="preserve">: Sơ đồ use-case quản lí </w:t>
      </w:r>
      <w:bookmarkEnd w:id="93"/>
      <w:bookmarkEnd w:id="94"/>
      <w:r w:rsidR="00E531B2" w:rsidRPr="00B27CEB">
        <w:rPr>
          <w:rFonts w:ascii="Times New Roman" w:hAnsi="Times New Roman" w:cs="Times New Roman"/>
        </w:rPr>
        <w:t>cơ quan</w:t>
      </w:r>
    </w:p>
    <w:p w:rsidR="00361C35" w:rsidRPr="00B27CEB" w:rsidRDefault="00E531B2" w:rsidP="00272B3F">
      <w:pPr>
        <w:spacing w:before="0" w:after="200" w:line="24" w:lineRule="atLeast"/>
        <w:rPr>
          <w:rFonts w:ascii="Times New Roman" w:hAnsi="Times New Roman" w:cs="Times New Roman"/>
          <w:b/>
        </w:rPr>
      </w:pPr>
      <w:r w:rsidRPr="00B27CEB">
        <w:rPr>
          <w:rFonts w:ascii="Times New Roman" w:hAnsi="Times New Roman" w:cs="Times New Roman"/>
          <w:b/>
          <w:noProof/>
          <w:lang w:val="en-US" w:eastAsia="ja-JP"/>
        </w:rPr>
        <w:drawing>
          <wp:inline distT="0" distB="0" distL="0" distR="0" wp14:anchorId="3F4BE9B3" wp14:editId="5E5146DA">
            <wp:extent cx="5943600" cy="2985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V.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85135"/>
                    </a:xfrm>
                    <a:prstGeom prst="rect">
                      <a:avLst/>
                    </a:prstGeom>
                  </pic:spPr>
                </pic:pic>
              </a:graphicData>
            </a:graphic>
          </wp:inline>
        </w:drawing>
      </w:r>
    </w:p>
    <w:p w:rsidR="00E531B2" w:rsidRPr="00B27CEB" w:rsidRDefault="00E531B2" w:rsidP="00272B3F">
      <w:pPr>
        <w:spacing w:line="24" w:lineRule="atLeast"/>
        <w:jc w:val="center"/>
        <w:rPr>
          <w:rFonts w:ascii="Times New Roman" w:hAnsi="Times New Roman" w:cs="Times New Roman"/>
          <w:lang w:val="en-US"/>
        </w:rPr>
      </w:pPr>
      <w:r w:rsidRPr="00B27CEB">
        <w:rPr>
          <w:rFonts w:ascii="Times New Roman" w:hAnsi="Times New Roman" w:cs="Times New Roman"/>
        </w:rPr>
        <w:t xml:space="preserve">Hình </w:t>
      </w:r>
      <w:r w:rsidRPr="00B27CEB">
        <w:rPr>
          <w:rFonts w:ascii="Times New Roman" w:hAnsi="Times New Roman" w:cs="Times New Roman"/>
          <w:lang w:val="en-US"/>
        </w:rPr>
        <w:t>3</w:t>
      </w:r>
      <w:r w:rsidRPr="00B27CEB">
        <w:rPr>
          <w:rFonts w:ascii="Times New Roman" w:hAnsi="Times New Roman" w:cs="Times New Roman"/>
        </w:rPr>
        <w:t>: Sơ đồ use-case quản giáo viên</w:t>
      </w:r>
    </w:p>
    <w:p w:rsidR="00E531B2" w:rsidRPr="00B27CEB" w:rsidRDefault="00E531B2" w:rsidP="00272B3F">
      <w:pPr>
        <w:spacing w:before="0" w:after="200" w:line="24" w:lineRule="atLeast"/>
        <w:rPr>
          <w:rFonts w:ascii="Times New Roman" w:hAnsi="Times New Roman" w:cs="Times New Roman"/>
          <w:b/>
        </w:rPr>
      </w:pPr>
      <w:r w:rsidRPr="00B27CEB">
        <w:rPr>
          <w:rFonts w:ascii="Times New Roman" w:hAnsi="Times New Roman" w:cs="Times New Roman"/>
          <w:b/>
          <w:noProof/>
          <w:lang w:val="en-US" w:eastAsia="ja-JP"/>
        </w:rPr>
        <w:lastRenderedPageBreak/>
        <w:drawing>
          <wp:inline distT="0" distB="0" distL="0" distR="0" wp14:anchorId="6F17F654" wp14:editId="0551EC41">
            <wp:extent cx="5476875" cy="346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iaLop.png"/>
                    <pic:cNvPicPr/>
                  </pic:nvPicPr>
                  <pic:blipFill>
                    <a:blip r:embed="rId9">
                      <a:extLst>
                        <a:ext uri="{28A0092B-C50C-407E-A947-70E740481C1C}">
                          <a14:useLocalDpi xmlns:a14="http://schemas.microsoft.com/office/drawing/2010/main" val="0"/>
                        </a:ext>
                      </a:extLst>
                    </a:blip>
                    <a:stretch>
                      <a:fillRect/>
                    </a:stretch>
                  </pic:blipFill>
                  <pic:spPr>
                    <a:xfrm>
                      <a:off x="0" y="0"/>
                      <a:ext cx="5476875" cy="3467100"/>
                    </a:xfrm>
                    <a:prstGeom prst="rect">
                      <a:avLst/>
                    </a:prstGeom>
                  </pic:spPr>
                </pic:pic>
              </a:graphicData>
            </a:graphic>
          </wp:inline>
        </w:drawing>
      </w:r>
    </w:p>
    <w:p w:rsidR="00E531B2" w:rsidRPr="00B27CEB" w:rsidRDefault="00E531B2" w:rsidP="00272B3F">
      <w:pPr>
        <w:spacing w:line="24" w:lineRule="atLeast"/>
        <w:jc w:val="center"/>
        <w:rPr>
          <w:rFonts w:ascii="Times New Roman" w:hAnsi="Times New Roman" w:cs="Times New Roman"/>
          <w:lang w:val="en-US"/>
        </w:rPr>
      </w:pPr>
      <w:r w:rsidRPr="00B27CEB">
        <w:rPr>
          <w:rFonts w:ascii="Times New Roman" w:hAnsi="Times New Roman" w:cs="Times New Roman"/>
        </w:rPr>
        <w:t>Hình</w:t>
      </w:r>
      <w:r w:rsidRPr="00B27CEB">
        <w:rPr>
          <w:rFonts w:ascii="Times New Roman" w:hAnsi="Times New Roman" w:cs="Times New Roman"/>
          <w:lang w:val="en-US"/>
        </w:rPr>
        <w:t xml:space="preserve"> </w:t>
      </w:r>
      <w:r w:rsidRPr="00B27CEB">
        <w:rPr>
          <w:rFonts w:ascii="Times New Roman" w:hAnsi="Times New Roman" w:cs="Times New Roman"/>
        </w:rPr>
        <w:t>4: Sơ đồ use-case quản lí lớp</w:t>
      </w:r>
    </w:p>
    <w:p w:rsidR="00E531B2" w:rsidRPr="00B27CEB" w:rsidRDefault="00E531B2" w:rsidP="00272B3F">
      <w:pPr>
        <w:spacing w:before="0" w:after="200" w:line="24" w:lineRule="atLeast"/>
        <w:rPr>
          <w:rFonts w:ascii="Times New Roman" w:hAnsi="Times New Roman" w:cs="Times New Roman"/>
          <w:b/>
        </w:rPr>
      </w:pPr>
      <w:r w:rsidRPr="00B27CEB">
        <w:rPr>
          <w:rFonts w:ascii="Times New Roman" w:hAnsi="Times New Roman" w:cs="Times New Roman"/>
          <w:b/>
          <w:noProof/>
          <w:lang w:val="en-US" w:eastAsia="ja-JP"/>
        </w:rPr>
        <w:drawing>
          <wp:inline distT="0" distB="0" distL="0" distR="0" wp14:anchorId="32E13748" wp14:editId="05128B71">
            <wp:extent cx="5943600" cy="2853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TB.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53055"/>
                    </a:xfrm>
                    <a:prstGeom prst="rect">
                      <a:avLst/>
                    </a:prstGeom>
                  </pic:spPr>
                </pic:pic>
              </a:graphicData>
            </a:graphic>
          </wp:inline>
        </w:drawing>
      </w:r>
    </w:p>
    <w:p w:rsidR="00E531B2" w:rsidRPr="00B27CEB" w:rsidRDefault="00E531B2" w:rsidP="00272B3F">
      <w:pPr>
        <w:spacing w:line="24" w:lineRule="atLeast"/>
        <w:jc w:val="center"/>
        <w:rPr>
          <w:rFonts w:ascii="Times New Roman" w:hAnsi="Times New Roman" w:cs="Times New Roman"/>
        </w:rPr>
      </w:pPr>
      <w:r w:rsidRPr="00B27CEB">
        <w:rPr>
          <w:rFonts w:ascii="Times New Roman" w:hAnsi="Times New Roman" w:cs="Times New Roman"/>
        </w:rPr>
        <w:t>Hình</w:t>
      </w:r>
      <w:r w:rsidRPr="00B27CEB">
        <w:rPr>
          <w:rFonts w:ascii="Times New Roman" w:hAnsi="Times New Roman" w:cs="Times New Roman"/>
          <w:lang w:val="en-US"/>
        </w:rPr>
        <w:t xml:space="preserve"> </w:t>
      </w:r>
      <w:r w:rsidRPr="00B27CEB">
        <w:rPr>
          <w:rFonts w:ascii="Times New Roman" w:hAnsi="Times New Roman" w:cs="Times New Roman"/>
        </w:rPr>
        <w:t>5: Sơ đồ use-case quản lí thông báo</w:t>
      </w:r>
    </w:p>
    <w:p w:rsidR="00E531B2" w:rsidRPr="00B27CEB" w:rsidRDefault="00E531B2" w:rsidP="00272B3F">
      <w:pPr>
        <w:spacing w:line="24" w:lineRule="atLeast"/>
        <w:jc w:val="center"/>
        <w:rPr>
          <w:rFonts w:ascii="Times New Roman" w:hAnsi="Times New Roman" w:cs="Times New Roman"/>
          <w:lang w:val="en-US"/>
        </w:rPr>
      </w:pPr>
      <w:r w:rsidRPr="00B27CEB">
        <w:rPr>
          <w:rFonts w:ascii="Times New Roman" w:hAnsi="Times New Roman" w:cs="Times New Roman"/>
          <w:noProof/>
          <w:lang w:val="en-US" w:eastAsia="ja-JP"/>
        </w:rPr>
        <w:lastRenderedPageBreak/>
        <w:drawing>
          <wp:inline distT="0" distB="0" distL="0" distR="0" wp14:anchorId="337C3010" wp14:editId="3E4CB0A0">
            <wp:extent cx="5943600" cy="2738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DiaTK.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38120"/>
                    </a:xfrm>
                    <a:prstGeom prst="rect">
                      <a:avLst/>
                    </a:prstGeom>
                  </pic:spPr>
                </pic:pic>
              </a:graphicData>
            </a:graphic>
          </wp:inline>
        </w:drawing>
      </w:r>
    </w:p>
    <w:p w:rsidR="00E531B2" w:rsidRPr="00B27CEB" w:rsidRDefault="00E531B2" w:rsidP="00272B3F">
      <w:pPr>
        <w:spacing w:line="24" w:lineRule="atLeast"/>
        <w:jc w:val="center"/>
        <w:rPr>
          <w:rFonts w:ascii="Times New Roman" w:hAnsi="Times New Roman" w:cs="Times New Roman"/>
        </w:rPr>
      </w:pPr>
      <w:r w:rsidRPr="00B27CEB">
        <w:rPr>
          <w:rFonts w:ascii="Times New Roman" w:hAnsi="Times New Roman" w:cs="Times New Roman"/>
        </w:rPr>
        <w:t>Hình</w:t>
      </w:r>
      <w:r w:rsidRPr="00B27CEB">
        <w:rPr>
          <w:rFonts w:ascii="Times New Roman" w:hAnsi="Times New Roman" w:cs="Times New Roman"/>
          <w:lang w:val="en-US"/>
        </w:rPr>
        <w:t xml:space="preserve"> </w:t>
      </w:r>
      <w:r w:rsidRPr="00B27CEB">
        <w:rPr>
          <w:rFonts w:ascii="Times New Roman" w:hAnsi="Times New Roman" w:cs="Times New Roman"/>
        </w:rPr>
        <w:t>6: Sơ đồ use-case quản tài khoản</w:t>
      </w:r>
    </w:p>
    <w:p w:rsidR="00E531B2" w:rsidRPr="00B27CEB" w:rsidRDefault="00E531B2" w:rsidP="00272B3F">
      <w:pPr>
        <w:spacing w:line="24" w:lineRule="atLeast"/>
        <w:jc w:val="center"/>
        <w:rPr>
          <w:rFonts w:ascii="Times New Roman" w:hAnsi="Times New Roman" w:cs="Times New Roman"/>
          <w:lang w:val="en-US"/>
        </w:rPr>
      </w:pPr>
      <w:r w:rsidRPr="00B27CEB">
        <w:rPr>
          <w:rFonts w:ascii="Times New Roman" w:hAnsi="Times New Roman" w:cs="Times New Roman"/>
          <w:noProof/>
          <w:lang w:val="en-US" w:eastAsia="ja-JP"/>
        </w:rPr>
        <w:drawing>
          <wp:inline distT="0" distB="0" distL="0" distR="0" wp14:anchorId="1F20C9A9" wp14:editId="47E52293">
            <wp:extent cx="5943600" cy="26854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DiaT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85415"/>
                    </a:xfrm>
                    <a:prstGeom prst="rect">
                      <a:avLst/>
                    </a:prstGeom>
                  </pic:spPr>
                </pic:pic>
              </a:graphicData>
            </a:graphic>
          </wp:inline>
        </w:drawing>
      </w:r>
    </w:p>
    <w:p w:rsidR="00E531B2" w:rsidRPr="00B27CEB" w:rsidRDefault="00E531B2" w:rsidP="00272B3F">
      <w:pPr>
        <w:spacing w:line="24" w:lineRule="atLeast"/>
        <w:jc w:val="center"/>
        <w:rPr>
          <w:rFonts w:ascii="Times New Roman" w:hAnsi="Times New Roman" w:cs="Times New Roman"/>
        </w:rPr>
      </w:pPr>
      <w:r w:rsidRPr="00B27CEB">
        <w:rPr>
          <w:rFonts w:ascii="Times New Roman" w:hAnsi="Times New Roman" w:cs="Times New Roman"/>
        </w:rPr>
        <w:t>Hình</w:t>
      </w:r>
      <w:r w:rsidRPr="00B27CEB">
        <w:rPr>
          <w:rFonts w:ascii="Times New Roman" w:hAnsi="Times New Roman" w:cs="Times New Roman"/>
          <w:lang w:val="en-US"/>
        </w:rPr>
        <w:t xml:space="preserve"> </w:t>
      </w:r>
      <w:r w:rsidRPr="00B27CEB">
        <w:rPr>
          <w:rFonts w:ascii="Times New Roman" w:hAnsi="Times New Roman" w:cs="Times New Roman"/>
        </w:rPr>
        <w:t>7: Sơ đồ use-case quản lí tài liệu</w:t>
      </w:r>
    </w:p>
    <w:p w:rsidR="00E531B2" w:rsidRPr="00B27CEB" w:rsidRDefault="00E531B2" w:rsidP="00272B3F">
      <w:pPr>
        <w:spacing w:line="24" w:lineRule="atLeast"/>
        <w:jc w:val="center"/>
        <w:rPr>
          <w:rFonts w:ascii="Times New Roman" w:hAnsi="Times New Roman" w:cs="Times New Roman"/>
          <w:lang w:val="en-US"/>
        </w:rPr>
      </w:pPr>
      <w:r w:rsidRPr="00B27CEB">
        <w:rPr>
          <w:rFonts w:ascii="Times New Roman" w:hAnsi="Times New Roman" w:cs="Times New Roman"/>
          <w:noProof/>
          <w:lang w:val="en-US" w:eastAsia="ja-JP"/>
        </w:rPr>
        <w:lastRenderedPageBreak/>
        <w:drawing>
          <wp:inline distT="0" distB="0" distL="0" distR="0" wp14:anchorId="3C6C3480" wp14:editId="1E26D6D6">
            <wp:extent cx="5762625" cy="3314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LV.png"/>
                    <pic:cNvPicPr/>
                  </pic:nvPicPr>
                  <pic:blipFill>
                    <a:blip r:embed="rId13">
                      <a:extLst>
                        <a:ext uri="{28A0092B-C50C-407E-A947-70E740481C1C}">
                          <a14:useLocalDpi xmlns:a14="http://schemas.microsoft.com/office/drawing/2010/main" val="0"/>
                        </a:ext>
                      </a:extLst>
                    </a:blip>
                    <a:stretch>
                      <a:fillRect/>
                    </a:stretch>
                  </pic:blipFill>
                  <pic:spPr>
                    <a:xfrm>
                      <a:off x="0" y="0"/>
                      <a:ext cx="5762625" cy="3314700"/>
                    </a:xfrm>
                    <a:prstGeom prst="rect">
                      <a:avLst/>
                    </a:prstGeom>
                  </pic:spPr>
                </pic:pic>
              </a:graphicData>
            </a:graphic>
          </wp:inline>
        </w:drawing>
      </w:r>
    </w:p>
    <w:p w:rsidR="00E531B2" w:rsidRPr="00B27CEB" w:rsidRDefault="00E531B2" w:rsidP="00272B3F">
      <w:pPr>
        <w:spacing w:line="24" w:lineRule="atLeast"/>
        <w:jc w:val="center"/>
        <w:rPr>
          <w:rFonts w:ascii="Times New Roman" w:hAnsi="Times New Roman" w:cs="Times New Roman"/>
        </w:rPr>
      </w:pPr>
      <w:r w:rsidRPr="00B27CEB">
        <w:rPr>
          <w:rFonts w:ascii="Times New Roman" w:hAnsi="Times New Roman" w:cs="Times New Roman"/>
        </w:rPr>
        <w:t>Hình</w:t>
      </w:r>
      <w:r w:rsidRPr="00B27CEB">
        <w:rPr>
          <w:rFonts w:ascii="Times New Roman" w:hAnsi="Times New Roman" w:cs="Times New Roman"/>
          <w:lang w:val="en-US"/>
        </w:rPr>
        <w:t xml:space="preserve"> </w:t>
      </w:r>
      <w:r w:rsidRPr="00B27CEB">
        <w:rPr>
          <w:rFonts w:ascii="Times New Roman" w:hAnsi="Times New Roman" w:cs="Times New Roman"/>
        </w:rPr>
        <w:t>8: Sơ đồ use-case quản lí lĩnh vực</w:t>
      </w:r>
    </w:p>
    <w:p w:rsidR="00E531B2" w:rsidRPr="00B27CEB" w:rsidRDefault="00E531B2" w:rsidP="00272B3F">
      <w:pPr>
        <w:spacing w:line="24" w:lineRule="atLeast"/>
        <w:jc w:val="center"/>
        <w:rPr>
          <w:rFonts w:ascii="Times New Roman" w:hAnsi="Times New Roman" w:cs="Times New Roman"/>
          <w:lang w:val="en-US"/>
        </w:rPr>
      </w:pPr>
      <w:r w:rsidRPr="00B27CEB">
        <w:rPr>
          <w:rFonts w:ascii="Times New Roman" w:hAnsi="Times New Roman" w:cs="Times New Roman"/>
          <w:noProof/>
          <w:lang w:val="en-US" w:eastAsia="ja-JP"/>
        </w:rPr>
        <w:drawing>
          <wp:inline distT="0" distB="0" distL="0" distR="0" wp14:anchorId="530C9C65" wp14:editId="25D8A190">
            <wp:extent cx="5943600" cy="3202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M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p>
    <w:p w:rsidR="00E531B2" w:rsidRPr="00B27CEB" w:rsidRDefault="00E531B2" w:rsidP="00272B3F">
      <w:pPr>
        <w:spacing w:line="24" w:lineRule="atLeast"/>
        <w:jc w:val="center"/>
        <w:rPr>
          <w:rFonts w:ascii="Times New Roman" w:hAnsi="Times New Roman" w:cs="Times New Roman"/>
        </w:rPr>
      </w:pPr>
      <w:r w:rsidRPr="00B27CEB">
        <w:rPr>
          <w:rFonts w:ascii="Times New Roman" w:hAnsi="Times New Roman" w:cs="Times New Roman"/>
        </w:rPr>
        <w:t>Hình</w:t>
      </w:r>
      <w:r w:rsidRPr="00B27CEB">
        <w:rPr>
          <w:rFonts w:ascii="Times New Roman" w:hAnsi="Times New Roman" w:cs="Times New Roman"/>
          <w:lang w:val="en-US"/>
        </w:rPr>
        <w:t xml:space="preserve"> </w:t>
      </w:r>
      <w:r w:rsidRPr="00B27CEB">
        <w:rPr>
          <w:rFonts w:ascii="Times New Roman" w:hAnsi="Times New Roman" w:cs="Times New Roman"/>
        </w:rPr>
        <w:t>9: Sơ đồ use-case quản lí duyệt tài liệu</w:t>
      </w:r>
    </w:p>
    <w:p w:rsidR="00E531B2" w:rsidRPr="00B27CEB" w:rsidRDefault="00E531B2" w:rsidP="00272B3F">
      <w:pPr>
        <w:spacing w:before="0" w:after="200" w:line="24" w:lineRule="atLeast"/>
        <w:rPr>
          <w:rFonts w:ascii="Times New Roman" w:hAnsi="Times New Roman" w:cs="Times New Roman"/>
          <w:lang w:val="en-US"/>
        </w:rPr>
      </w:pPr>
    </w:p>
    <w:p w:rsidR="00E531B2" w:rsidRPr="00B27CEB" w:rsidRDefault="00E531B2" w:rsidP="00272B3F">
      <w:pPr>
        <w:spacing w:before="0" w:after="200" w:line="24" w:lineRule="atLeast"/>
        <w:rPr>
          <w:rFonts w:ascii="Times New Roman" w:hAnsi="Times New Roman" w:cs="Times New Roman"/>
          <w:lang w:val="en-US"/>
        </w:rPr>
      </w:pPr>
    </w:p>
    <w:p w:rsidR="00E531B2" w:rsidRPr="00B27CEB" w:rsidRDefault="00E531B2" w:rsidP="00272B3F">
      <w:pPr>
        <w:spacing w:before="0" w:after="200" w:line="24" w:lineRule="atLeast"/>
        <w:rPr>
          <w:rFonts w:ascii="Times New Roman" w:hAnsi="Times New Roman" w:cs="Times New Roman"/>
          <w:lang w:val="en-US"/>
        </w:rPr>
      </w:pPr>
    </w:p>
    <w:p w:rsidR="00F46693" w:rsidRDefault="00F46693" w:rsidP="00272B3F">
      <w:pPr>
        <w:spacing w:before="0" w:after="200" w:line="24" w:lineRule="atLeast"/>
        <w:rPr>
          <w:rFonts w:ascii="Times New Roman" w:hAnsi="Times New Roman" w:cs="Times New Roman"/>
          <w:lang w:val="en-US"/>
        </w:rPr>
      </w:pPr>
    </w:p>
    <w:p w:rsidR="00F46693" w:rsidRDefault="00F46693" w:rsidP="00272B3F">
      <w:pPr>
        <w:spacing w:before="0" w:after="200" w:line="24" w:lineRule="atLeast"/>
        <w:rPr>
          <w:rFonts w:ascii="Times New Roman" w:hAnsi="Times New Roman" w:cs="Times New Roman"/>
          <w:lang w:val="en-US"/>
        </w:rPr>
      </w:pPr>
    </w:p>
    <w:p w:rsidR="00E531B2" w:rsidRPr="00B27CEB" w:rsidRDefault="00E531B2" w:rsidP="00272B3F">
      <w:pPr>
        <w:spacing w:before="0" w:after="200" w:line="24" w:lineRule="atLeast"/>
        <w:rPr>
          <w:rFonts w:ascii="Times New Roman" w:hAnsi="Times New Roman" w:cs="Times New Roman"/>
          <w:lang w:val="en-US"/>
        </w:rPr>
      </w:pPr>
      <w:bookmarkStart w:id="95" w:name="_GoBack"/>
      <w:bookmarkEnd w:id="95"/>
      <w:r w:rsidRPr="00B27CEB">
        <w:rPr>
          <w:rFonts w:ascii="Times New Roman" w:hAnsi="Times New Roman" w:cs="Times New Roman"/>
          <w:lang w:val="en-US"/>
        </w:rPr>
        <w:lastRenderedPageBreak/>
        <w:t>- Các use-case dành cho thành viên và khách vãng lai</w:t>
      </w:r>
    </w:p>
    <w:p w:rsidR="00E531B2" w:rsidRPr="00B27CEB" w:rsidRDefault="00E531B2" w:rsidP="00272B3F">
      <w:pPr>
        <w:spacing w:line="24" w:lineRule="atLeast"/>
        <w:jc w:val="center"/>
        <w:rPr>
          <w:rFonts w:ascii="Times New Roman" w:hAnsi="Times New Roman" w:cs="Times New Roman"/>
          <w:lang w:val="en-US"/>
        </w:rPr>
      </w:pPr>
      <w:r w:rsidRPr="00B27CEB">
        <w:rPr>
          <w:rFonts w:ascii="Times New Roman" w:hAnsi="Times New Roman" w:cs="Times New Roman"/>
          <w:noProof/>
          <w:lang w:val="en-US" w:eastAsia="ja-JP"/>
        </w:rPr>
        <w:drawing>
          <wp:inline distT="0" distB="0" distL="0" distR="0" wp14:anchorId="02BAE71C" wp14:editId="5740CFD3">
            <wp:extent cx="5553075" cy="3086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DiaTV.png"/>
                    <pic:cNvPicPr/>
                  </pic:nvPicPr>
                  <pic:blipFill>
                    <a:blip r:embed="rId15">
                      <a:extLst>
                        <a:ext uri="{28A0092B-C50C-407E-A947-70E740481C1C}">
                          <a14:useLocalDpi xmlns:a14="http://schemas.microsoft.com/office/drawing/2010/main" val="0"/>
                        </a:ext>
                      </a:extLst>
                    </a:blip>
                    <a:stretch>
                      <a:fillRect/>
                    </a:stretch>
                  </pic:blipFill>
                  <pic:spPr>
                    <a:xfrm>
                      <a:off x="0" y="0"/>
                      <a:ext cx="5553075" cy="3086100"/>
                    </a:xfrm>
                    <a:prstGeom prst="rect">
                      <a:avLst/>
                    </a:prstGeom>
                  </pic:spPr>
                </pic:pic>
              </a:graphicData>
            </a:graphic>
          </wp:inline>
        </w:drawing>
      </w:r>
    </w:p>
    <w:p w:rsidR="00E531B2" w:rsidRPr="00B27CEB" w:rsidRDefault="00E531B2" w:rsidP="00272B3F">
      <w:pPr>
        <w:spacing w:line="24" w:lineRule="atLeast"/>
        <w:jc w:val="center"/>
        <w:rPr>
          <w:rFonts w:ascii="Times New Roman" w:hAnsi="Times New Roman" w:cs="Times New Roman"/>
        </w:rPr>
      </w:pPr>
      <w:r w:rsidRPr="00B27CEB">
        <w:rPr>
          <w:rFonts w:ascii="Times New Roman" w:hAnsi="Times New Roman" w:cs="Times New Roman"/>
        </w:rPr>
        <w:t>Hình</w:t>
      </w:r>
      <w:r w:rsidRPr="00B27CEB">
        <w:rPr>
          <w:rFonts w:ascii="Times New Roman" w:hAnsi="Times New Roman" w:cs="Times New Roman"/>
          <w:lang w:val="en-US"/>
        </w:rPr>
        <w:t xml:space="preserve"> </w:t>
      </w:r>
      <w:r w:rsidRPr="00B27CEB">
        <w:rPr>
          <w:rFonts w:ascii="Times New Roman" w:hAnsi="Times New Roman" w:cs="Times New Roman"/>
        </w:rPr>
        <w:t>10: Sơ đồ use-case quản lí tài khoản người dùng</w:t>
      </w:r>
    </w:p>
    <w:p w:rsidR="00E531B2" w:rsidRPr="00B27CEB" w:rsidRDefault="00E531B2" w:rsidP="00272B3F">
      <w:pPr>
        <w:spacing w:line="24" w:lineRule="atLeast"/>
        <w:jc w:val="center"/>
        <w:rPr>
          <w:rFonts w:ascii="Times New Roman" w:hAnsi="Times New Roman" w:cs="Times New Roman"/>
        </w:rPr>
      </w:pPr>
      <w:r w:rsidRPr="00B27CEB">
        <w:rPr>
          <w:rFonts w:ascii="Times New Roman" w:hAnsi="Times New Roman" w:cs="Times New Roman"/>
          <w:noProof/>
          <w:lang w:val="en-US" w:eastAsia="ja-JP"/>
        </w:rPr>
        <w:drawing>
          <wp:inline distT="0" distB="0" distL="0" distR="0" wp14:anchorId="6C71A366" wp14:editId="5E96776A">
            <wp:extent cx="5943600" cy="3081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DiaTV_K.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rsidR="00E531B2" w:rsidRPr="00B27CEB" w:rsidRDefault="00E531B2" w:rsidP="00272B3F">
      <w:pPr>
        <w:spacing w:line="24" w:lineRule="atLeast"/>
        <w:jc w:val="center"/>
        <w:rPr>
          <w:rFonts w:ascii="Times New Roman" w:hAnsi="Times New Roman" w:cs="Times New Roman"/>
          <w:lang w:val="en-US"/>
        </w:rPr>
      </w:pPr>
      <w:r w:rsidRPr="00B27CEB">
        <w:rPr>
          <w:rFonts w:ascii="Times New Roman" w:hAnsi="Times New Roman" w:cs="Times New Roman"/>
        </w:rPr>
        <w:t>Hình</w:t>
      </w:r>
      <w:r w:rsidRPr="00B27CEB">
        <w:rPr>
          <w:rFonts w:ascii="Times New Roman" w:hAnsi="Times New Roman" w:cs="Times New Roman"/>
          <w:lang w:val="en-US"/>
        </w:rPr>
        <w:t xml:space="preserve"> </w:t>
      </w:r>
      <w:r w:rsidRPr="00B27CEB">
        <w:rPr>
          <w:rFonts w:ascii="Times New Roman" w:hAnsi="Times New Roman" w:cs="Times New Roman"/>
        </w:rPr>
        <w:t xml:space="preserve">11: Sơ đồ use-case </w:t>
      </w:r>
      <w:r w:rsidRPr="00B27CEB">
        <w:rPr>
          <w:rFonts w:ascii="Times New Roman" w:hAnsi="Times New Roman" w:cs="Times New Roman"/>
          <w:lang w:val="en-US"/>
        </w:rPr>
        <w:t>đăng ký mượn – xem tài liệu</w:t>
      </w:r>
    </w:p>
    <w:p w:rsidR="00E531B2" w:rsidRPr="00B27CEB" w:rsidRDefault="00E531B2" w:rsidP="00272B3F">
      <w:pPr>
        <w:spacing w:before="0" w:after="200" w:line="24" w:lineRule="atLeast"/>
        <w:rPr>
          <w:rFonts w:ascii="Times New Roman" w:hAnsi="Times New Roman" w:cs="Times New Roman"/>
          <w:b/>
        </w:rPr>
      </w:pPr>
    </w:p>
    <w:p w:rsidR="00522B66" w:rsidRPr="00B27CEB" w:rsidRDefault="00522B66" w:rsidP="00272B3F">
      <w:pPr>
        <w:spacing w:before="0" w:after="200" w:line="24" w:lineRule="atLeast"/>
        <w:rPr>
          <w:rFonts w:ascii="Times New Roman" w:hAnsi="Times New Roman" w:cs="Times New Roman"/>
          <w:b/>
        </w:rPr>
      </w:pPr>
    </w:p>
    <w:p w:rsidR="005A0746" w:rsidRDefault="005A0746" w:rsidP="00272B3F">
      <w:pPr>
        <w:spacing w:before="0" w:after="200" w:line="24" w:lineRule="atLeast"/>
        <w:rPr>
          <w:rFonts w:ascii="Times New Roman" w:hAnsi="Times New Roman" w:cs="Times New Roman"/>
          <w:b/>
        </w:rPr>
      </w:pPr>
    </w:p>
    <w:p w:rsidR="00272B3F" w:rsidRDefault="00272B3F" w:rsidP="00272B3F">
      <w:pPr>
        <w:spacing w:before="0" w:after="200" w:line="24" w:lineRule="atLeast"/>
        <w:rPr>
          <w:rFonts w:ascii="Times New Roman" w:hAnsi="Times New Roman" w:cs="Times New Roman"/>
          <w:b/>
        </w:rPr>
      </w:pPr>
    </w:p>
    <w:p w:rsidR="00272B3F" w:rsidRDefault="00272B3F" w:rsidP="00272B3F">
      <w:pPr>
        <w:spacing w:before="0" w:after="200" w:line="24" w:lineRule="atLeast"/>
        <w:rPr>
          <w:rFonts w:ascii="Times New Roman" w:hAnsi="Times New Roman" w:cs="Times New Roman"/>
          <w:b/>
        </w:rPr>
      </w:pPr>
    </w:p>
    <w:p w:rsidR="00272B3F" w:rsidRPr="00B27CEB" w:rsidRDefault="00272B3F" w:rsidP="00272B3F">
      <w:pPr>
        <w:spacing w:before="0" w:after="200" w:line="24" w:lineRule="atLeast"/>
        <w:rPr>
          <w:rFonts w:ascii="Times New Roman" w:hAnsi="Times New Roman" w:cs="Times New Roman"/>
          <w:b/>
        </w:rPr>
      </w:pPr>
    </w:p>
    <w:p w:rsidR="005A0746" w:rsidRPr="00B27CEB" w:rsidRDefault="005A0746" w:rsidP="00272B3F">
      <w:pPr>
        <w:pStyle w:val="e3"/>
        <w:spacing w:line="24" w:lineRule="atLeast"/>
      </w:pPr>
      <w:bookmarkStart w:id="96" w:name="_Toc448216141"/>
      <w:bookmarkStart w:id="97" w:name="_Toc449386696"/>
      <w:bookmarkStart w:id="98" w:name="_Toc449483217"/>
      <w:r w:rsidRPr="00B27CEB">
        <w:lastRenderedPageBreak/>
        <w:t>3.3.1.3. Đặc tả use-case</w:t>
      </w:r>
      <w:bookmarkEnd w:id="96"/>
      <w:bookmarkEnd w:id="97"/>
      <w:bookmarkEnd w:id="98"/>
    </w:p>
    <w:p w:rsidR="005A0746" w:rsidRPr="00B27CEB" w:rsidRDefault="005A0746" w:rsidP="00272B3F">
      <w:pPr>
        <w:spacing w:line="24" w:lineRule="atLeast"/>
        <w:rPr>
          <w:rFonts w:ascii="Times New Roman" w:hAnsi="Times New Roman" w:cs="Times New Roman"/>
          <w:lang w:val="en-US"/>
        </w:rPr>
      </w:pPr>
      <w:bookmarkStart w:id="99" w:name="_Toc449452209"/>
      <w:r w:rsidRPr="00B27CEB">
        <w:rPr>
          <w:rFonts w:ascii="Times New Roman" w:hAnsi="Times New Roman" w:cs="Times New Roman"/>
        </w:rPr>
        <w:t xml:space="preserve">Bảng </w:t>
      </w:r>
      <w:r w:rsidR="00C41B82" w:rsidRPr="00B27CEB">
        <w:rPr>
          <w:rFonts w:ascii="Times New Roman" w:hAnsi="Times New Roman" w:cs="Times New Roman"/>
          <w:lang w:val="en-US"/>
        </w:rPr>
        <w:t>4</w:t>
      </w:r>
      <w:r w:rsidRPr="00B27CEB">
        <w:rPr>
          <w:rFonts w:ascii="Times New Roman" w:hAnsi="Times New Roman" w:cs="Times New Roman"/>
        </w:rPr>
        <w:t xml:space="preserve">: Đặc tả use-case thêm </w:t>
      </w:r>
      <w:bookmarkEnd w:id="99"/>
      <w:r w:rsidRPr="00B27CEB">
        <w:rPr>
          <w:rFonts w:ascii="Times New Roman" w:hAnsi="Times New Roman" w:cs="Times New Roman"/>
        </w:rPr>
        <w:t>cơ quan</w:t>
      </w:r>
    </w:p>
    <w:tbl>
      <w:tblPr>
        <w:tblStyle w:val="TableGrid"/>
        <w:tblW w:w="0" w:type="auto"/>
        <w:tblLook w:val="04A0" w:firstRow="1" w:lastRow="0" w:firstColumn="1" w:lastColumn="0" w:noHBand="0" w:noVBand="1"/>
      </w:tblPr>
      <w:tblGrid>
        <w:gridCol w:w="4105"/>
        <w:gridCol w:w="4105"/>
      </w:tblGrid>
      <w:tr w:rsidR="005A0746" w:rsidRPr="00B27CEB" w:rsidTr="00B7137A">
        <w:tc>
          <w:tcPr>
            <w:tcW w:w="4105" w:type="dxa"/>
          </w:tcPr>
          <w:p w:rsidR="005A0746" w:rsidRPr="00B27CEB" w:rsidRDefault="005A0746"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Tên use-case:</w:t>
            </w:r>
            <w:r w:rsidRPr="00B27CEB">
              <w:rPr>
                <w:rFonts w:ascii="Times New Roman" w:hAnsi="Times New Roman" w:cs="Times New Roman"/>
                <w:lang w:val="en-US"/>
              </w:rPr>
              <w:t xml:space="preserve"> Thêm cơ quan</w:t>
            </w:r>
          </w:p>
        </w:tc>
        <w:tc>
          <w:tcPr>
            <w:tcW w:w="4105" w:type="dxa"/>
          </w:tcPr>
          <w:p w:rsidR="005A0746" w:rsidRPr="00B27CEB" w:rsidRDefault="005A0746"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ID:</w:t>
            </w:r>
            <w:r w:rsidRPr="00B27CEB">
              <w:rPr>
                <w:rFonts w:ascii="Times New Roman" w:hAnsi="Times New Roman" w:cs="Times New Roman"/>
                <w:lang w:val="en-US"/>
              </w:rPr>
              <w:t xml:space="preserve"> P01</w:t>
            </w:r>
          </w:p>
        </w:tc>
      </w:tr>
      <w:tr w:rsidR="005A0746" w:rsidRPr="00B27CEB" w:rsidTr="00B7137A">
        <w:tc>
          <w:tcPr>
            <w:tcW w:w="4105" w:type="dxa"/>
          </w:tcPr>
          <w:p w:rsidR="005A0746" w:rsidRPr="00B27CEB" w:rsidRDefault="005A0746" w:rsidP="00272B3F">
            <w:pPr>
              <w:spacing w:before="0" w:after="200" w:line="24" w:lineRule="atLeast"/>
              <w:rPr>
                <w:rFonts w:ascii="Times New Roman" w:hAnsi="Times New Roman" w:cs="Times New Roman"/>
              </w:rPr>
            </w:pPr>
            <w:r w:rsidRPr="00B27CEB">
              <w:rPr>
                <w:rFonts w:ascii="Times New Roman" w:hAnsi="Times New Roman" w:cs="Times New Roman"/>
                <w:b/>
              </w:rPr>
              <w:t>Tác nhân chính:</w:t>
            </w:r>
            <w:r w:rsidRPr="00B27CEB">
              <w:rPr>
                <w:rFonts w:ascii="Times New Roman" w:hAnsi="Times New Roman" w:cs="Times New Roman"/>
              </w:rPr>
              <w:t xml:space="preserve"> Người quản trị</w:t>
            </w:r>
          </w:p>
        </w:tc>
        <w:tc>
          <w:tcPr>
            <w:tcW w:w="4105" w:type="dxa"/>
          </w:tcPr>
          <w:p w:rsidR="005A0746" w:rsidRPr="00B27CEB" w:rsidRDefault="005A0746" w:rsidP="00272B3F">
            <w:pPr>
              <w:spacing w:before="0" w:after="200" w:line="24" w:lineRule="atLeast"/>
              <w:rPr>
                <w:rFonts w:ascii="Times New Roman" w:hAnsi="Times New Roman" w:cs="Times New Roman"/>
              </w:rPr>
            </w:pPr>
            <w:r w:rsidRPr="00B27CEB">
              <w:rPr>
                <w:rFonts w:ascii="Times New Roman" w:hAnsi="Times New Roman" w:cs="Times New Roman"/>
                <w:b/>
              </w:rPr>
              <w:t>Điều kiện:</w:t>
            </w:r>
            <w:r w:rsidRPr="00B27CEB">
              <w:rPr>
                <w:rFonts w:ascii="Times New Roman" w:hAnsi="Times New Roman" w:cs="Times New Roman"/>
              </w:rPr>
              <w:t xml:space="preserve"> Trang web đang hoạt động. </w:t>
            </w:r>
          </w:p>
        </w:tc>
      </w:tr>
      <w:tr w:rsidR="005A0746" w:rsidRPr="00B27CEB" w:rsidTr="00B7137A">
        <w:tc>
          <w:tcPr>
            <w:tcW w:w="4105" w:type="dxa"/>
          </w:tcPr>
          <w:p w:rsidR="005A0746" w:rsidRPr="00B27CEB" w:rsidRDefault="005A0746" w:rsidP="00272B3F">
            <w:pPr>
              <w:spacing w:before="0" w:after="200" w:line="24" w:lineRule="atLeast"/>
              <w:rPr>
                <w:rFonts w:ascii="Times New Roman" w:hAnsi="Times New Roman" w:cs="Times New Roman"/>
                <w:b/>
              </w:rPr>
            </w:pPr>
            <w:r w:rsidRPr="00B27CEB">
              <w:rPr>
                <w:rFonts w:ascii="Times New Roman" w:hAnsi="Times New Roman" w:cs="Times New Roman"/>
                <w:b/>
              </w:rPr>
              <w:t>Phạm vi:</w:t>
            </w:r>
            <w:r w:rsidRPr="00B27CEB">
              <w:rPr>
                <w:rFonts w:ascii="Times New Roman" w:hAnsi="Times New Roman" w:cs="Times New Roman"/>
              </w:rPr>
              <w:t xml:space="preserve"> Khi người dùng đăng nhập vào hệ thống với tài khoản quản trị và chọn vào trang quả</w:t>
            </w:r>
            <w:r w:rsidR="00804884" w:rsidRPr="00B27CEB">
              <w:rPr>
                <w:rFonts w:ascii="Times New Roman" w:hAnsi="Times New Roman" w:cs="Times New Roman"/>
              </w:rPr>
              <w:t>n lí cơ quan</w:t>
            </w:r>
          </w:p>
        </w:tc>
        <w:tc>
          <w:tcPr>
            <w:tcW w:w="4105" w:type="dxa"/>
          </w:tcPr>
          <w:p w:rsidR="005A0746" w:rsidRPr="00B27CEB" w:rsidRDefault="005A0746" w:rsidP="00272B3F">
            <w:pPr>
              <w:spacing w:before="0" w:after="200" w:line="24" w:lineRule="atLeast"/>
              <w:rPr>
                <w:rFonts w:ascii="Times New Roman" w:hAnsi="Times New Roman" w:cs="Times New Roman"/>
                <w:b/>
              </w:rPr>
            </w:pPr>
            <w:r w:rsidRPr="00B27CEB">
              <w:rPr>
                <w:rFonts w:ascii="Times New Roman" w:hAnsi="Times New Roman" w:cs="Times New Roman"/>
                <w:b/>
              </w:rPr>
              <w:t>Mô tả ngắn gọn:</w:t>
            </w:r>
            <w:r w:rsidRPr="00B27CEB">
              <w:rPr>
                <w:rFonts w:ascii="Times New Roman" w:hAnsi="Times New Roman" w:cs="Times New Roman"/>
              </w:rPr>
              <w:t xml:space="preserve"> Người quản trị tạ</w:t>
            </w:r>
            <w:r w:rsidR="00804884" w:rsidRPr="00B27CEB">
              <w:rPr>
                <w:rFonts w:ascii="Times New Roman" w:hAnsi="Times New Roman" w:cs="Times New Roman"/>
              </w:rPr>
              <w:t>o thêm cơ quan</w:t>
            </w:r>
            <w:r w:rsidRPr="00B27CEB">
              <w:rPr>
                <w:rFonts w:ascii="Times New Roman" w:hAnsi="Times New Roman" w:cs="Times New Roman"/>
              </w:rPr>
              <w:t>.</w:t>
            </w:r>
          </w:p>
        </w:tc>
      </w:tr>
      <w:tr w:rsidR="005A0746" w:rsidRPr="00B27CEB" w:rsidTr="00B7137A">
        <w:tc>
          <w:tcPr>
            <w:tcW w:w="8210" w:type="dxa"/>
            <w:gridSpan w:val="2"/>
          </w:tcPr>
          <w:p w:rsidR="005A0746" w:rsidRPr="00B27CEB" w:rsidRDefault="005A0746" w:rsidP="00272B3F">
            <w:pPr>
              <w:spacing w:before="0" w:after="200" w:line="24" w:lineRule="atLeast"/>
              <w:rPr>
                <w:rFonts w:ascii="Times New Roman" w:hAnsi="Times New Roman" w:cs="Times New Roman"/>
                <w:b/>
                <w:lang w:val="en-US"/>
              </w:rPr>
            </w:pPr>
            <w:r w:rsidRPr="00B27CEB">
              <w:rPr>
                <w:rFonts w:ascii="Times New Roman" w:hAnsi="Times New Roman" w:cs="Times New Roman"/>
                <w:b/>
                <w:lang w:val="en-US"/>
              </w:rPr>
              <w:t xml:space="preserve">Luồng sự kiện chính: </w:t>
            </w:r>
          </w:p>
          <w:p w:rsidR="005A0746" w:rsidRPr="00B27CEB" w:rsidRDefault="005A0746"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Người quản trị chọn vào trang quả</w:t>
            </w:r>
            <w:r w:rsidR="00804884" w:rsidRPr="00B27CEB">
              <w:rPr>
                <w:rFonts w:ascii="Times New Roman" w:hAnsi="Times New Roman" w:cs="Times New Roman"/>
                <w:lang w:val="en-US"/>
              </w:rPr>
              <w:t>n lí cơ quan</w:t>
            </w:r>
            <w:r w:rsidRPr="00B27CEB">
              <w:rPr>
                <w:rFonts w:ascii="Times New Roman" w:hAnsi="Times New Roman" w:cs="Times New Roman"/>
                <w:lang w:val="en-US"/>
              </w:rPr>
              <w:t>.</w:t>
            </w:r>
          </w:p>
          <w:p w:rsidR="005A0746" w:rsidRPr="00B27CEB" w:rsidRDefault="005A0746"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Nhậ</w:t>
            </w:r>
            <w:r w:rsidR="00804884" w:rsidRPr="00B27CEB">
              <w:rPr>
                <w:rFonts w:ascii="Times New Roman" w:hAnsi="Times New Roman" w:cs="Times New Roman"/>
              </w:rPr>
              <w:t>p vào thông tin: tên cơ quan</w:t>
            </w:r>
            <w:r w:rsidRPr="00B27CEB">
              <w:rPr>
                <w:rFonts w:ascii="Times New Roman" w:hAnsi="Times New Roman" w:cs="Times New Roman"/>
              </w:rPr>
              <w:t>.</w:t>
            </w:r>
          </w:p>
          <w:p w:rsidR="005A0746" w:rsidRPr="00B27CEB" w:rsidRDefault="005A0746"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Bấm vào nút thêm để xác nhận.</w:t>
            </w:r>
          </w:p>
          <w:p w:rsidR="005A0746" w:rsidRPr="00B27CEB" w:rsidRDefault="005A0746"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Hệ thống tiến hành kiểm tra và trả kết quả.</w:t>
            </w:r>
          </w:p>
          <w:p w:rsidR="005A0746" w:rsidRPr="00B27CEB" w:rsidRDefault="005A0746"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Nếu thông tin hợp lệ hệ thống sẽ lưu vào cơ sở dữ liệu, thông báo thêm mới thành công, chuyển về trang Quả</w:t>
            </w:r>
            <w:r w:rsidR="00804884" w:rsidRPr="00B27CEB">
              <w:rPr>
                <w:rFonts w:ascii="Times New Roman" w:hAnsi="Times New Roman" w:cs="Times New Roman"/>
              </w:rPr>
              <w:t>n lí cơ quan</w:t>
            </w:r>
            <w:r w:rsidRPr="00B27CEB">
              <w:rPr>
                <w:rFonts w:ascii="Times New Roman" w:hAnsi="Times New Roman" w:cs="Times New Roman"/>
              </w:rPr>
              <w:t>; nếu thông tin không hợp lệ, hệ thống sẽ</w:t>
            </w:r>
            <w:r w:rsidR="009E3698" w:rsidRPr="00B27CEB">
              <w:rPr>
                <w:rFonts w:ascii="Times New Roman" w:hAnsi="Times New Roman" w:cs="Times New Roman"/>
              </w:rPr>
              <w:t xml:space="preserve"> thông báo</w:t>
            </w:r>
            <w:r w:rsidRPr="00B27CEB">
              <w:rPr>
                <w:rFonts w:ascii="Times New Roman" w:hAnsi="Times New Roman" w:cs="Times New Roman"/>
              </w:rPr>
              <w:t xml:space="preserve"> và chuyển về trang Quả</w:t>
            </w:r>
            <w:r w:rsidR="00804884" w:rsidRPr="00B27CEB">
              <w:rPr>
                <w:rFonts w:ascii="Times New Roman" w:hAnsi="Times New Roman" w:cs="Times New Roman"/>
              </w:rPr>
              <w:t>n lí cơ quan</w:t>
            </w:r>
            <w:r w:rsidRPr="00B27CEB">
              <w:rPr>
                <w:rFonts w:ascii="Times New Roman" w:hAnsi="Times New Roman" w:cs="Times New Roman"/>
              </w:rPr>
              <w:t>.</w:t>
            </w:r>
          </w:p>
          <w:p w:rsidR="005A0746" w:rsidRPr="00B27CEB" w:rsidRDefault="005A0746"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Use-case kết thúc.</w:t>
            </w:r>
          </w:p>
        </w:tc>
      </w:tr>
    </w:tbl>
    <w:p w:rsidR="005A0746" w:rsidRPr="00B27CEB" w:rsidRDefault="005A0746" w:rsidP="00272B3F">
      <w:pPr>
        <w:spacing w:line="24" w:lineRule="atLeast"/>
        <w:rPr>
          <w:rFonts w:ascii="Times New Roman" w:hAnsi="Times New Roman" w:cs="Times New Roman"/>
          <w:lang w:val="en-US"/>
        </w:rPr>
      </w:pPr>
      <w:r w:rsidRPr="00B27CEB">
        <w:rPr>
          <w:rFonts w:ascii="Times New Roman" w:hAnsi="Times New Roman" w:cs="Times New Roman"/>
        </w:rPr>
        <w:t xml:space="preserve">Bảng </w:t>
      </w:r>
      <w:r w:rsidR="00C41B82" w:rsidRPr="00B27CEB">
        <w:rPr>
          <w:rFonts w:ascii="Times New Roman" w:hAnsi="Times New Roman" w:cs="Times New Roman"/>
          <w:lang w:val="en-US"/>
        </w:rPr>
        <w:t>5</w:t>
      </w:r>
      <w:r w:rsidRPr="00B27CEB">
        <w:rPr>
          <w:rFonts w:ascii="Times New Roman" w:hAnsi="Times New Roman" w:cs="Times New Roman"/>
        </w:rPr>
        <w:t>: Đặc tả</w:t>
      </w:r>
      <w:r w:rsidR="00804884" w:rsidRPr="00B27CEB">
        <w:rPr>
          <w:rFonts w:ascii="Times New Roman" w:hAnsi="Times New Roman" w:cs="Times New Roman"/>
        </w:rPr>
        <w:t xml:space="preserve"> use-case chỉnh sửa</w:t>
      </w:r>
      <w:r w:rsidRPr="00B27CEB">
        <w:rPr>
          <w:rFonts w:ascii="Times New Roman" w:hAnsi="Times New Roman" w:cs="Times New Roman"/>
        </w:rPr>
        <w:t xml:space="preserve"> cơ quan</w:t>
      </w:r>
    </w:p>
    <w:tbl>
      <w:tblPr>
        <w:tblStyle w:val="TableGrid"/>
        <w:tblW w:w="0" w:type="auto"/>
        <w:tblLook w:val="04A0" w:firstRow="1" w:lastRow="0" w:firstColumn="1" w:lastColumn="0" w:noHBand="0" w:noVBand="1"/>
      </w:tblPr>
      <w:tblGrid>
        <w:gridCol w:w="4105"/>
        <w:gridCol w:w="4105"/>
      </w:tblGrid>
      <w:tr w:rsidR="005A0746" w:rsidRPr="00B27CEB" w:rsidTr="00B7137A">
        <w:tc>
          <w:tcPr>
            <w:tcW w:w="4105" w:type="dxa"/>
          </w:tcPr>
          <w:p w:rsidR="005A0746" w:rsidRPr="00B27CEB" w:rsidRDefault="005A0746"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Tên use-case:</w:t>
            </w:r>
            <w:r w:rsidR="009E3698" w:rsidRPr="00B27CEB">
              <w:rPr>
                <w:rFonts w:ascii="Times New Roman" w:hAnsi="Times New Roman" w:cs="Times New Roman"/>
                <w:lang w:val="en-US"/>
              </w:rPr>
              <w:t xml:space="preserve"> Chỉnh sửa cơ quan</w:t>
            </w:r>
          </w:p>
        </w:tc>
        <w:tc>
          <w:tcPr>
            <w:tcW w:w="4105" w:type="dxa"/>
          </w:tcPr>
          <w:p w:rsidR="005A0746" w:rsidRPr="00B27CEB" w:rsidRDefault="005A0746"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ID:</w:t>
            </w:r>
            <w:r w:rsidR="00804884" w:rsidRPr="00B27CEB">
              <w:rPr>
                <w:rFonts w:ascii="Times New Roman" w:hAnsi="Times New Roman" w:cs="Times New Roman"/>
                <w:lang w:val="en-US"/>
              </w:rPr>
              <w:t xml:space="preserve"> P02</w:t>
            </w:r>
          </w:p>
        </w:tc>
      </w:tr>
      <w:tr w:rsidR="005A0746" w:rsidRPr="00B27CEB" w:rsidTr="00B7137A">
        <w:tc>
          <w:tcPr>
            <w:tcW w:w="4105" w:type="dxa"/>
          </w:tcPr>
          <w:p w:rsidR="005A0746" w:rsidRPr="00B27CEB" w:rsidRDefault="005A0746" w:rsidP="00272B3F">
            <w:pPr>
              <w:spacing w:before="0" w:after="200" w:line="24" w:lineRule="atLeast"/>
              <w:rPr>
                <w:rFonts w:ascii="Times New Roman" w:hAnsi="Times New Roman" w:cs="Times New Roman"/>
              </w:rPr>
            </w:pPr>
            <w:r w:rsidRPr="00B27CEB">
              <w:rPr>
                <w:rFonts w:ascii="Times New Roman" w:hAnsi="Times New Roman" w:cs="Times New Roman"/>
                <w:b/>
              </w:rPr>
              <w:t>Tác nhân chính:</w:t>
            </w:r>
            <w:r w:rsidRPr="00B27CEB">
              <w:rPr>
                <w:rFonts w:ascii="Times New Roman" w:hAnsi="Times New Roman" w:cs="Times New Roman"/>
              </w:rPr>
              <w:t xml:space="preserve"> Người quản trị</w:t>
            </w:r>
          </w:p>
        </w:tc>
        <w:tc>
          <w:tcPr>
            <w:tcW w:w="4105" w:type="dxa"/>
          </w:tcPr>
          <w:p w:rsidR="005A0746" w:rsidRPr="00B27CEB" w:rsidRDefault="005A0746" w:rsidP="00272B3F">
            <w:pPr>
              <w:spacing w:before="0" w:after="200" w:line="24" w:lineRule="atLeast"/>
              <w:rPr>
                <w:rFonts w:ascii="Times New Roman" w:hAnsi="Times New Roman" w:cs="Times New Roman"/>
              </w:rPr>
            </w:pPr>
            <w:r w:rsidRPr="00B27CEB">
              <w:rPr>
                <w:rFonts w:ascii="Times New Roman" w:hAnsi="Times New Roman" w:cs="Times New Roman"/>
                <w:b/>
              </w:rPr>
              <w:t>Điều kiện:</w:t>
            </w:r>
            <w:r w:rsidRPr="00B27CEB">
              <w:rPr>
                <w:rFonts w:ascii="Times New Roman" w:hAnsi="Times New Roman" w:cs="Times New Roman"/>
              </w:rPr>
              <w:t xml:space="preserve"> Trang web đang hoạt động. </w:t>
            </w:r>
          </w:p>
        </w:tc>
      </w:tr>
      <w:tr w:rsidR="005A0746" w:rsidRPr="00B27CEB" w:rsidTr="00B7137A">
        <w:tc>
          <w:tcPr>
            <w:tcW w:w="4105" w:type="dxa"/>
          </w:tcPr>
          <w:p w:rsidR="005A0746" w:rsidRPr="00B27CEB" w:rsidRDefault="005A0746" w:rsidP="00272B3F">
            <w:pPr>
              <w:spacing w:before="0" w:after="200" w:line="24" w:lineRule="atLeast"/>
              <w:rPr>
                <w:rFonts w:ascii="Times New Roman" w:hAnsi="Times New Roman" w:cs="Times New Roman"/>
                <w:b/>
              </w:rPr>
            </w:pPr>
            <w:r w:rsidRPr="00B27CEB">
              <w:rPr>
                <w:rFonts w:ascii="Times New Roman" w:hAnsi="Times New Roman" w:cs="Times New Roman"/>
                <w:b/>
              </w:rPr>
              <w:t>Phạm vi:</w:t>
            </w:r>
            <w:r w:rsidRPr="00B27CEB">
              <w:rPr>
                <w:rFonts w:ascii="Times New Roman" w:hAnsi="Times New Roman" w:cs="Times New Roman"/>
              </w:rPr>
              <w:t xml:space="preserve"> Khi người dùng đăng nhập vào hệ thống với tài khoản quản trị và chọn vào trang quả</w:t>
            </w:r>
            <w:r w:rsidR="00804884" w:rsidRPr="00B27CEB">
              <w:rPr>
                <w:rFonts w:ascii="Times New Roman" w:hAnsi="Times New Roman" w:cs="Times New Roman"/>
              </w:rPr>
              <w:t>n lí cơ quan</w:t>
            </w:r>
          </w:p>
        </w:tc>
        <w:tc>
          <w:tcPr>
            <w:tcW w:w="4105" w:type="dxa"/>
          </w:tcPr>
          <w:p w:rsidR="005A0746" w:rsidRPr="00B27CEB" w:rsidRDefault="005A0746" w:rsidP="00272B3F">
            <w:pPr>
              <w:spacing w:before="0" w:after="200" w:line="24" w:lineRule="atLeast"/>
              <w:rPr>
                <w:rFonts w:ascii="Times New Roman" w:hAnsi="Times New Roman" w:cs="Times New Roman"/>
                <w:b/>
              </w:rPr>
            </w:pPr>
            <w:r w:rsidRPr="00B27CEB">
              <w:rPr>
                <w:rFonts w:ascii="Times New Roman" w:hAnsi="Times New Roman" w:cs="Times New Roman"/>
                <w:b/>
              </w:rPr>
              <w:t>Mô tả ngắn gọn:</w:t>
            </w:r>
            <w:r w:rsidRPr="00B27CEB">
              <w:rPr>
                <w:rFonts w:ascii="Times New Roman" w:hAnsi="Times New Roman" w:cs="Times New Roman"/>
              </w:rPr>
              <w:t xml:space="preserve"> Người quản trị</w:t>
            </w:r>
            <w:r w:rsidR="00804884" w:rsidRPr="00B27CEB">
              <w:rPr>
                <w:rFonts w:ascii="Times New Roman" w:hAnsi="Times New Roman" w:cs="Times New Roman"/>
              </w:rPr>
              <w:t xml:space="preserve"> chỉnh sửa cơ quan</w:t>
            </w:r>
            <w:r w:rsidRPr="00B27CEB">
              <w:rPr>
                <w:rFonts w:ascii="Times New Roman" w:hAnsi="Times New Roman" w:cs="Times New Roman"/>
              </w:rPr>
              <w:t>.</w:t>
            </w:r>
          </w:p>
        </w:tc>
      </w:tr>
      <w:tr w:rsidR="005A0746" w:rsidRPr="00B27CEB" w:rsidTr="00B7137A">
        <w:tc>
          <w:tcPr>
            <w:tcW w:w="8210" w:type="dxa"/>
            <w:gridSpan w:val="2"/>
          </w:tcPr>
          <w:p w:rsidR="005A0746" w:rsidRPr="00B27CEB" w:rsidRDefault="005A0746" w:rsidP="00272B3F">
            <w:pPr>
              <w:spacing w:before="0" w:after="200" w:line="24" w:lineRule="atLeast"/>
              <w:rPr>
                <w:rFonts w:ascii="Times New Roman" w:hAnsi="Times New Roman" w:cs="Times New Roman"/>
                <w:b/>
                <w:lang w:val="en-US"/>
              </w:rPr>
            </w:pPr>
            <w:r w:rsidRPr="00B27CEB">
              <w:rPr>
                <w:rFonts w:ascii="Times New Roman" w:hAnsi="Times New Roman" w:cs="Times New Roman"/>
                <w:b/>
                <w:lang w:val="en-US"/>
              </w:rPr>
              <w:t xml:space="preserve">Luồng sự kiện chính: </w:t>
            </w:r>
          </w:p>
          <w:p w:rsidR="005A0746" w:rsidRPr="00B27CEB" w:rsidRDefault="005A0746"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Người quản trị chọn vào trang quả</w:t>
            </w:r>
            <w:r w:rsidR="00804884" w:rsidRPr="00B27CEB">
              <w:rPr>
                <w:rFonts w:ascii="Times New Roman" w:hAnsi="Times New Roman" w:cs="Times New Roman"/>
                <w:lang w:val="en-US"/>
              </w:rPr>
              <w:t>n lí cơ quan</w:t>
            </w:r>
            <w:r w:rsidRPr="00B27CEB">
              <w:rPr>
                <w:rFonts w:ascii="Times New Roman" w:hAnsi="Times New Roman" w:cs="Times New Roman"/>
                <w:lang w:val="en-US"/>
              </w:rPr>
              <w:t>.</w:t>
            </w:r>
          </w:p>
          <w:p w:rsidR="005A0746" w:rsidRPr="00B27CEB" w:rsidRDefault="005A0746"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00804884" w:rsidRPr="00B27CEB">
              <w:rPr>
                <w:rFonts w:ascii="Times New Roman" w:hAnsi="Times New Roman" w:cs="Times New Roman"/>
              </w:rPr>
              <w:t>N</w:t>
            </w:r>
            <w:r w:rsidR="00804884" w:rsidRPr="00B27CEB">
              <w:rPr>
                <w:rFonts w:ascii="Times New Roman" w:hAnsi="Times New Roman" w:cs="Times New Roman"/>
                <w:lang w:val="en-US"/>
              </w:rPr>
              <w:t>gười quản trị ấn váo nút sửa với cơ quan tương ứng</w:t>
            </w:r>
            <w:r w:rsidRPr="00B27CEB">
              <w:rPr>
                <w:rFonts w:ascii="Times New Roman" w:hAnsi="Times New Roman" w:cs="Times New Roman"/>
              </w:rPr>
              <w:t>.</w:t>
            </w:r>
          </w:p>
          <w:p w:rsidR="00804884" w:rsidRPr="00B27CEB" w:rsidRDefault="00804884"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Nhập vào thông tin: tên cơ quan.</w:t>
            </w:r>
          </w:p>
          <w:p w:rsidR="005A0746" w:rsidRPr="00B27CEB" w:rsidRDefault="005A0746"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Bấ</w:t>
            </w:r>
            <w:r w:rsidR="00804884" w:rsidRPr="00B27CEB">
              <w:rPr>
                <w:rFonts w:ascii="Times New Roman" w:hAnsi="Times New Roman" w:cs="Times New Roman"/>
              </w:rPr>
              <w:t>m vào nút cập nhật</w:t>
            </w:r>
            <w:r w:rsidRPr="00B27CEB">
              <w:rPr>
                <w:rFonts w:ascii="Times New Roman" w:hAnsi="Times New Roman" w:cs="Times New Roman"/>
              </w:rPr>
              <w:t xml:space="preserve"> để xác nhận.</w:t>
            </w:r>
          </w:p>
          <w:p w:rsidR="005A0746" w:rsidRPr="00B27CEB" w:rsidRDefault="005A0746"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Hệ thống tiến hành kiểm tra và trả kết quả.</w:t>
            </w:r>
          </w:p>
          <w:p w:rsidR="005A0746" w:rsidRPr="00B27CEB" w:rsidRDefault="005A0746"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Nếu thông tin hợp lệ hệ thống sẽ lưu vào cơ sở dữ liệu, thông báo thêm mới thành công, chuyển về trang Quản lí lĩnh vực; nếu thông tin không hợp lệ, hệ thống sẽ thông </w:t>
            </w:r>
            <w:r w:rsidR="009E3698" w:rsidRPr="00B27CEB">
              <w:rPr>
                <w:rFonts w:ascii="Times New Roman" w:hAnsi="Times New Roman" w:cs="Times New Roman"/>
                <w:lang w:val="en-US"/>
              </w:rPr>
              <w:t>báo lỗi</w:t>
            </w:r>
            <w:r w:rsidRPr="00B27CEB">
              <w:rPr>
                <w:rFonts w:ascii="Times New Roman" w:hAnsi="Times New Roman" w:cs="Times New Roman"/>
              </w:rPr>
              <w:t>.</w:t>
            </w:r>
          </w:p>
          <w:p w:rsidR="005A0746" w:rsidRPr="00B27CEB" w:rsidRDefault="005A0746"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Use-case kết thúc.</w:t>
            </w:r>
          </w:p>
        </w:tc>
      </w:tr>
    </w:tbl>
    <w:p w:rsidR="009C39CF" w:rsidRDefault="009C39CF" w:rsidP="00272B3F">
      <w:pPr>
        <w:spacing w:line="24" w:lineRule="atLeast"/>
        <w:rPr>
          <w:rFonts w:ascii="Times New Roman" w:hAnsi="Times New Roman" w:cs="Times New Roman"/>
        </w:rPr>
      </w:pPr>
    </w:p>
    <w:p w:rsidR="009C39CF" w:rsidRDefault="009C39CF" w:rsidP="00272B3F">
      <w:pPr>
        <w:spacing w:line="24" w:lineRule="atLeast"/>
        <w:rPr>
          <w:rFonts w:ascii="Times New Roman" w:hAnsi="Times New Roman" w:cs="Times New Roman"/>
        </w:rPr>
      </w:pPr>
    </w:p>
    <w:p w:rsidR="009C39CF" w:rsidRDefault="009C39CF" w:rsidP="00272B3F">
      <w:pPr>
        <w:spacing w:line="24" w:lineRule="atLeast"/>
        <w:rPr>
          <w:rFonts w:ascii="Times New Roman" w:hAnsi="Times New Roman" w:cs="Times New Roman"/>
        </w:rPr>
      </w:pPr>
    </w:p>
    <w:p w:rsidR="00804884" w:rsidRPr="00B27CEB" w:rsidRDefault="00804884" w:rsidP="00272B3F">
      <w:pPr>
        <w:spacing w:line="24" w:lineRule="atLeast"/>
        <w:rPr>
          <w:rFonts w:ascii="Times New Roman" w:hAnsi="Times New Roman" w:cs="Times New Roman"/>
          <w:lang w:val="en-US"/>
        </w:rPr>
      </w:pPr>
      <w:r w:rsidRPr="00B27CEB">
        <w:rPr>
          <w:rFonts w:ascii="Times New Roman" w:hAnsi="Times New Roman" w:cs="Times New Roman"/>
        </w:rPr>
        <w:lastRenderedPageBreak/>
        <w:t xml:space="preserve">Bảng </w:t>
      </w:r>
      <w:r w:rsidR="00C41B82" w:rsidRPr="00B27CEB">
        <w:rPr>
          <w:rFonts w:ascii="Times New Roman" w:hAnsi="Times New Roman" w:cs="Times New Roman"/>
          <w:lang w:val="en-US"/>
        </w:rPr>
        <w:t>6</w:t>
      </w:r>
      <w:r w:rsidRPr="00B27CEB">
        <w:rPr>
          <w:rFonts w:ascii="Times New Roman" w:hAnsi="Times New Roman" w:cs="Times New Roman"/>
        </w:rPr>
        <w:t>: Đặc tả use-case thêm giáo viên</w:t>
      </w:r>
    </w:p>
    <w:tbl>
      <w:tblPr>
        <w:tblStyle w:val="TableGrid"/>
        <w:tblW w:w="0" w:type="auto"/>
        <w:tblLook w:val="04A0" w:firstRow="1" w:lastRow="0" w:firstColumn="1" w:lastColumn="0" w:noHBand="0" w:noVBand="1"/>
      </w:tblPr>
      <w:tblGrid>
        <w:gridCol w:w="4105"/>
        <w:gridCol w:w="4105"/>
      </w:tblGrid>
      <w:tr w:rsidR="00804884" w:rsidRPr="00B27CEB" w:rsidTr="00B7137A">
        <w:tc>
          <w:tcPr>
            <w:tcW w:w="4105" w:type="dxa"/>
          </w:tcPr>
          <w:p w:rsidR="00804884" w:rsidRPr="00B27CEB" w:rsidRDefault="00804884"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Tên use-case:</w:t>
            </w:r>
            <w:r w:rsidRPr="00B27CEB">
              <w:rPr>
                <w:rFonts w:ascii="Times New Roman" w:hAnsi="Times New Roman" w:cs="Times New Roman"/>
                <w:lang w:val="en-US"/>
              </w:rPr>
              <w:t xml:space="preserve"> Thêm giáo viên</w:t>
            </w:r>
          </w:p>
        </w:tc>
        <w:tc>
          <w:tcPr>
            <w:tcW w:w="4105" w:type="dxa"/>
          </w:tcPr>
          <w:p w:rsidR="00804884" w:rsidRPr="00B27CEB" w:rsidRDefault="00804884"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ID:</w:t>
            </w:r>
            <w:r w:rsidRPr="00B27CEB">
              <w:rPr>
                <w:rFonts w:ascii="Times New Roman" w:hAnsi="Times New Roman" w:cs="Times New Roman"/>
                <w:lang w:val="en-US"/>
              </w:rPr>
              <w:t xml:space="preserve"> P03</w:t>
            </w:r>
          </w:p>
        </w:tc>
      </w:tr>
      <w:tr w:rsidR="00804884" w:rsidRPr="00B27CEB" w:rsidTr="00B7137A">
        <w:tc>
          <w:tcPr>
            <w:tcW w:w="4105" w:type="dxa"/>
          </w:tcPr>
          <w:p w:rsidR="00804884" w:rsidRPr="00B27CEB" w:rsidRDefault="00804884" w:rsidP="00272B3F">
            <w:pPr>
              <w:spacing w:before="0" w:after="200" w:line="24" w:lineRule="atLeast"/>
              <w:rPr>
                <w:rFonts w:ascii="Times New Roman" w:hAnsi="Times New Roman" w:cs="Times New Roman"/>
              </w:rPr>
            </w:pPr>
            <w:r w:rsidRPr="00B27CEB">
              <w:rPr>
                <w:rFonts w:ascii="Times New Roman" w:hAnsi="Times New Roman" w:cs="Times New Roman"/>
                <w:b/>
              </w:rPr>
              <w:t>Tác nhân chính:</w:t>
            </w:r>
            <w:r w:rsidRPr="00B27CEB">
              <w:rPr>
                <w:rFonts w:ascii="Times New Roman" w:hAnsi="Times New Roman" w:cs="Times New Roman"/>
              </w:rPr>
              <w:t xml:space="preserve"> Người quản trị</w:t>
            </w:r>
          </w:p>
        </w:tc>
        <w:tc>
          <w:tcPr>
            <w:tcW w:w="4105" w:type="dxa"/>
          </w:tcPr>
          <w:p w:rsidR="00804884" w:rsidRPr="00B27CEB" w:rsidRDefault="00804884" w:rsidP="00272B3F">
            <w:pPr>
              <w:spacing w:before="0" w:after="200" w:line="24" w:lineRule="atLeast"/>
              <w:rPr>
                <w:rFonts w:ascii="Times New Roman" w:hAnsi="Times New Roman" w:cs="Times New Roman"/>
              </w:rPr>
            </w:pPr>
            <w:r w:rsidRPr="00B27CEB">
              <w:rPr>
                <w:rFonts w:ascii="Times New Roman" w:hAnsi="Times New Roman" w:cs="Times New Roman"/>
                <w:b/>
              </w:rPr>
              <w:t>Điều kiện:</w:t>
            </w:r>
            <w:r w:rsidRPr="00B27CEB">
              <w:rPr>
                <w:rFonts w:ascii="Times New Roman" w:hAnsi="Times New Roman" w:cs="Times New Roman"/>
              </w:rPr>
              <w:t xml:space="preserve"> Trang web đang hoạt động. </w:t>
            </w:r>
          </w:p>
        </w:tc>
      </w:tr>
      <w:tr w:rsidR="00804884" w:rsidRPr="00B27CEB" w:rsidTr="00B7137A">
        <w:tc>
          <w:tcPr>
            <w:tcW w:w="4105" w:type="dxa"/>
          </w:tcPr>
          <w:p w:rsidR="00804884" w:rsidRPr="00B27CEB" w:rsidRDefault="00804884" w:rsidP="00272B3F">
            <w:pPr>
              <w:spacing w:before="0" w:after="200" w:line="24" w:lineRule="atLeast"/>
              <w:rPr>
                <w:rFonts w:ascii="Times New Roman" w:hAnsi="Times New Roman" w:cs="Times New Roman"/>
                <w:b/>
              </w:rPr>
            </w:pPr>
            <w:r w:rsidRPr="00B27CEB">
              <w:rPr>
                <w:rFonts w:ascii="Times New Roman" w:hAnsi="Times New Roman" w:cs="Times New Roman"/>
                <w:b/>
              </w:rPr>
              <w:t>Phạm vi:</w:t>
            </w:r>
            <w:r w:rsidRPr="00B27CEB">
              <w:rPr>
                <w:rFonts w:ascii="Times New Roman" w:hAnsi="Times New Roman" w:cs="Times New Roman"/>
              </w:rPr>
              <w:t xml:space="preserve"> Khi người dùng đăng nhập vào hệ thống với tài khoản quản trị và chọn vào trang quản lí giáo viên</w:t>
            </w:r>
          </w:p>
        </w:tc>
        <w:tc>
          <w:tcPr>
            <w:tcW w:w="4105" w:type="dxa"/>
          </w:tcPr>
          <w:p w:rsidR="00804884" w:rsidRPr="00B27CEB" w:rsidRDefault="00804884" w:rsidP="00272B3F">
            <w:pPr>
              <w:spacing w:before="0" w:after="200" w:line="24" w:lineRule="atLeast"/>
              <w:rPr>
                <w:rFonts w:ascii="Times New Roman" w:hAnsi="Times New Roman" w:cs="Times New Roman"/>
                <w:b/>
              </w:rPr>
            </w:pPr>
            <w:r w:rsidRPr="00B27CEB">
              <w:rPr>
                <w:rFonts w:ascii="Times New Roman" w:hAnsi="Times New Roman" w:cs="Times New Roman"/>
                <w:b/>
              </w:rPr>
              <w:t>Mô tả ngắn gọn:</w:t>
            </w:r>
            <w:r w:rsidRPr="00B27CEB">
              <w:rPr>
                <w:rFonts w:ascii="Times New Roman" w:hAnsi="Times New Roman" w:cs="Times New Roman"/>
              </w:rPr>
              <w:t xml:space="preserve"> Người quản trị tạo thêm giáo viên.</w:t>
            </w:r>
          </w:p>
        </w:tc>
      </w:tr>
      <w:tr w:rsidR="00804884" w:rsidRPr="00B27CEB" w:rsidTr="00B7137A">
        <w:tc>
          <w:tcPr>
            <w:tcW w:w="8210" w:type="dxa"/>
            <w:gridSpan w:val="2"/>
          </w:tcPr>
          <w:p w:rsidR="00804884" w:rsidRPr="00B27CEB" w:rsidRDefault="00804884" w:rsidP="00272B3F">
            <w:pPr>
              <w:spacing w:before="0" w:after="200" w:line="24" w:lineRule="atLeast"/>
              <w:rPr>
                <w:rFonts w:ascii="Times New Roman" w:hAnsi="Times New Roman" w:cs="Times New Roman"/>
                <w:b/>
                <w:lang w:val="en-US"/>
              </w:rPr>
            </w:pPr>
            <w:r w:rsidRPr="00B27CEB">
              <w:rPr>
                <w:rFonts w:ascii="Times New Roman" w:hAnsi="Times New Roman" w:cs="Times New Roman"/>
                <w:b/>
                <w:lang w:val="en-US"/>
              </w:rPr>
              <w:t xml:space="preserve">Luồng sự kiện chính: </w:t>
            </w:r>
          </w:p>
          <w:p w:rsidR="00804884" w:rsidRPr="00B27CEB" w:rsidRDefault="00804884"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Người quản trị chọn vào trang quản lí giáo viên.</w:t>
            </w:r>
          </w:p>
          <w:p w:rsidR="00804884" w:rsidRPr="00B27CEB" w:rsidRDefault="00804884"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Nhập vào thông tin: tên giáo viên.</w:t>
            </w:r>
          </w:p>
          <w:p w:rsidR="00804884" w:rsidRPr="00B27CEB" w:rsidRDefault="00804884"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Bấm vào nút thêm để xác nhận.</w:t>
            </w:r>
          </w:p>
          <w:p w:rsidR="00804884" w:rsidRPr="00B27CEB" w:rsidRDefault="00804884"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Hệ thống tiến hành kiểm tra và trả kết quả.</w:t>
            </w:r>
          </w:p>
          <w:p w:rsidR="00804884" w:rsidRPr="00B27CEB" w:rsidRDefault="00804884"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Nếu thông tin hợp lệ hệ thống sẽ lưu vào cơ sở dữ liệu, thông báo thêm mới thành công, chuyển về trang Quản lí giáo viên; nếu thông tin không hợp lệ, hệ thống sẽ</w:t>
            </w:r>
            <w:r w:rsidR="009E3698" w:rsidRPr="00B27CEB">
              <w:rPr>
                <w:rFonts w:ascii="Times New Roman" w:hAnsi="Times New Roman" w:cs="Times New Roman"/>
              </w:rPr>
              <w:t xml:space="preserve"> thông báo</w:t>
            </w:r>
            <w:r w:rsidRPr="00B27CEB">
              <w:rPr>
                <w:rFonts w:ascii="Times New Roman" w:hAnsi="Times New Roman" w:cs="Times New Roman"/>
              </w:rPr>
              <w:t xml:space="preserve"> và chuyển về trang Quản lí giáo viên.</w:t>
            </w:r>
          </w:p>
          <w:p w:rsidR="00804884" w:rsidRPr="00B27CEB" w:rsidRDefault="00804884"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Use-case kết thúc.</w:t>
            </w:r>
          </w:p>
        </w:tc>
      </w:tr>
    </w:tbl>
    <w:p w:rsidR="00804884" w:rsidRPr="00B27CEB" w:rsidRDefault="00804884" w:rsidP="00272B3F">
      <w:pPr>
        <w:spacing w:line="24" w:lineRule="atLeast"/>
        <w:rPr>
          <w:rFonts w:ascii="Times New Roman" w:hAnsi="Times New Roman" w:cs="Times New Roman"/>
          <w:lang w:val="en-US"/>
        </w:rPr>
      </w:pPr>
      <w:r w:rsidRPr="00B27CEB">
        <w:rPr>
          <w:rFonts w:ascii="Times New Roman" w:hAnsi="Times New Roman" w:cs="Times New Roman"/>
        </w:rPr>
        <w:t xml:space="preserve">Bảng </w:t>
      </w:r>
      <w:r w:rsidR="00C41B82" w:rsidRPr="00B27CEB">
        <w:rPr>
          <w:rFonts w:ascii="Times New Roman" w:hAnsi="Times New Roman" w:cs="Times New Roman"/>
          <w:lang w:val="en-US"/>
        </w:rPr>
        <w:t>7</w:t>
      </w:r>
      <w:r w:rsidRPr="00B27CEB">
        <w:rPr>
          <w:rFonts w:ascii="Times New Roman" w:hAnsi="Times New Roman" w:cs="Times New Roman"/>
        </w:rPr>
        <w:t>: Đặc tả use-case chỉnh sửa giáo viên</w:t>
      </w:r>
    </w:p>
    <w:tbl>
      <w:tblPr>
        <w:tblStyle w:val="TableGrid"/>
        <w:tblW w:w="0" w:type="auto"/>
        <w:tblLook w:val="04A0" w:firstRow="1" w:lastRow="0" w:firstColumn="1" w:lastColumn="0" w:noHBand="0" w:noVBand="1"/>
      </w:tblPr>
      <w:tblGrid>
        <w:gridCol w:w="4105"/>
        <w:gridCol w:w="4105"/>
      </w:tblGrid>
      <w:tr w:rsidR="00804884" w:rsidRPr="00B27CEB" w:rsidTr="00B7137A">
        <w:tc>
          <w:tcPr>
            <w:tcW w:w="4105" w:type="dxa"/>
          </w:tcPr>
          <w:p w:rsidR="00804884" w:rsidRPr="00B27CEB" w:rsidRDefault="00804884"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Tên use-case:</w:t>
            </w:r>
            <w:r w:rsidR="009E3698" w:rsidRPr="00B27CEB">
              <w:rPr>
                <w:rFonts w:ascii="Times New Roman" w:hAnsi="Times New Roman" w:cs="Times New Roman"/>
                <w:lang w:val="en-US"/>
              </w:rPr>
              <w:t xml:space="preserve"> Chỉnh sửa giáo viên</w:t>
            </w:r>
          </w:p>
        </w:tc>
        <w:tc>
          <w:tcPr>
            <w:tcW w:w="4105" w:type="dxa"/>
          </w:tcPr>
          <w:p w:rsidR="00804884" w:rsidRPr="00B27CEB" w:rsidRDefault="00804884"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ID:</w:t>
            </w:r>
            <w:r w:rsidRPr="00B27CEB">
              <w:rPr>
                <w:rFonts w:ascii="Times New Roman" w:hAnsi="Times New Roman" w:cs="Times New Roman"/>
                <w:lang w:val="en-US"/>
              </w:rPr>
              <w:t xml:space="preserve"> P04</w:t>
            </w:r>
          </w:p>
        </w:tc>
      </w:tr>
      <w:tr w:rsidR="00804884" w:rsidRPr="00B27CEB" w:rsidTr="00B7137A">
        <w:tc>
          <w:tcPr>
            <w:tcW w:w="4105" w:type="dxa"/>
          </w:tcPr>
          <w:p w:rsidR="00804884" w:rsidRPr="00B27CEB" w:rsidRDefault="00804884" w:rsidP="00272B3F">
            <w:pPr>
              <w:spacing w:before="0" w:after="200" w:line="24" w:lineRule="atLeast"/>
              <w:rPr>
                <w:rFonts w:ascii="Times New Roman" w:hAnsi="Times New Roman" w:cs="Times New Roman"/>
              </w:rPr>
            </w:pPr>
            <w:r w:rsidRPr="00B27CEB">
              <w:rPr>
                <w:rFonts w:ascii="Times New Roman" w:hAnsi="Times New Roman" w:cs="Times New Roman"/>
                <w:b/>
              </w:rPr>
              <w:t>Tác nhân chính:</w:t>
            </w:r>
            <w:r w:rsidRPr="00B27CEB">
              <w:rPr>
                <w:rFonts w:ascii="Times New Roman" w:hAnsi="Times New Roman" w:cs="Times New Roman"/>
              </w:rPr>
              <w:t xml:space="preserve"> Người quản trị</w:t>
            </w:r>
          </w:p>
        </w:tc>
        <w:tc>
          <w:tcPr>
            <w:tcW w:w="4105" w:type="dxa"/>
          </w:tcPr>
          <w:p w:rsidR="00804884" w:rsidRPr="00B27CEB" w:rsidRDefault="00804884" w:rsidP="00272B3F">
            <w:pPr>
              <w:spacing w:before="0" w:after="200" w:line="24" w:lineRule="atLeast"/>
              <w:rPr>
                <w:rFonts w:ascii="Times New Roman" w:hAnsi="Times New Roman" w:cs="Times New Roman"/>
              </w:rPr>
            </w:pPr>
            <w:r w:rsidRPr="00B27CEB">
              <w:rPr>
                <w:rFonts w:ascii="Times New Roman" w:hAnsi="Times New Roman" w:cs="Times New Roman"/>
                <w:b/>
              </w:rPr>
              <w:t>Điều kiện:</w:t>
            </w:r>
            <w:r w:rsidRPr="00B27CEB">
              <w:rPr>
                <w:rFonts w:ascii="Times New Roman" w:hAnsi="Times New Roman" w:cs="Times New Roman"/>
              </w:rPr>
              <w:t xml:space="preserve"> Trang web đang hoạt động. </w:t>
            </w:r>
          </w:p>
        </w:tc>
      </w:tr>
      <w:tr w:rsidR="00804884" w:rsidRPr="00B27CEB" w:rsidTr="00B7137A">
        <w:tc>
          <w:tcPr>
            <w:tcW w:w="4105" w:type="dxa"/>
          </w:tcPr>
          <w:p w:rsidR="00804884" w:rsidRPr="00B27CEB" w:rsidRDefault="00804884" w:rsidP="00272B3F">
            <w:pPr>
              <w:spacing w:before="0" w:after="200" w:line="24" w:lineRule="atLeast"/>
              <w:rPr>
                <w:rFonts w:ascii="Times New Roman" w:hAnsi="Times New Roman" w:cs="Times New Roman"/>
                <w:b/>
              </w:rPr>
            </w:pPr>
            <w:r w:rsidRPr="00B27CEB">
              <w:rPr>
                <w:rFonts w:ascii="Times New Roman" w:hAnsi="Times New Roman" w:cs="Times New Roman"/>
                <w:b/>
              </w:rPr>
              <w:t>Phạm vi:</w:t>
            </w:r>
            <w:r w:rsidRPr="00B27CEB">
              <w:rPr>
                <w:rFonts w:ascii="Times New Roman" w:hAnsi="Times New Roman" w:cs="Times New Roman"/>
              </w:rPr>
              <w:t xml:space="preserve"> Khi người dùng đăng nhập vào hệ thống với tài khoản quản trị và chọn vào trang quản lí giáo viên</w:t>
            </w:r>
          </w:p>
        </w:tc>
        <w:tc>
          <w:tcPr>
            <w:tcW w:w="4105" w:type="dxa"/>
          </w:tcPr>
          <w:p w:rsidR="00804884" w:rsidRPr="00B27CEB" w:rsidRDefault="00804884" w:rsidP="00272B3F">
            <w:pPr>
              <w:spacing w:before="0" w:after="200" w:line="24" w:lineRule="atLeast"/>
              <w:rPr>
                <w:rFonts w:ascii="Times New Roman" w:hAnsi="Times New Roman" w:cs="Times New Roman"/>
                <w:b/>
              </w:rPr>
            </w:pPr>
            <w:r w:rsidRPr="00B27CEB">
              <w:rPr>
                <w:rFonts w:ascii="Times New Roman" w:hAnsi="Times New Roman" w:cs="Times New Roman"/>
                <w:b/>
              </w:rPr>
              <w:t>Mô tả ngắn gọn:</w:t>
            </w:r>
            <w:r w:rsidRPr="00B27CEB">
              <w:rPr>
                <w:rFonts w:ascii="Times New Roman" w:hAnsi="Times New Roman" w:cs="Times New Roman"/>
              </w:rPr>
              <w:t xml:space="preserve"> Người quản trị chỉnh sửa giáo viên.</w:t>
            </w:r>
          </w:p>
        </w:tc>
      </w:tr>
      <w:tr w:rsidR="00804884" w:rsidRPr="00B27CEB" w:rsidTr="00B7137A">
        <w:tc>
          <w:tcPr>
            <w:tcW w:w="8210" w:type="dxa"/>
            <w:gridSpan w:val="2"/>
          </w:tcPr>
          <w:p w:rsidR="00804884" w:rsidRPr="00B27CEB" w:rsidRDefault="00804884" w:rsidP="00272B3F">
            <w:pPr>
              <w:spacing w:before="0" w:after="200" w:line="24" w:lineRule="atLeast"/>
              <w:rPr>
                <w:rFonts w:ascii="Times New Roman" w:hAnsi="Times New Roman" w:cs="Times New Roman"/>
                <w:b/>
                <w:lang w:val="en-US"/>
              </w:rPr>
            </w:pPr>
            <w:r w:rsidRPr="00B27CEB">
              <w:rPr>
                <w:rFonts w:ascii="Times New Roman" w:hAnsi="Times New Roman" w:cs="Times New Roman"/>
                <w:b/>
                <w:lang w:val="en-US"/>
              </w:rPr>
              <w:t xml:space="preserve">Luồng sự kiện chính: </w:t>
            </w:r>
          </w:p>
          <w:p w:rsidR="00804884" w:rsidRPr="00B27CEB" w:rsidRDefault="00804884"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Người quản trị chọn vào trang quản lí giáo viên.</w:t>
            </w:r>
          </w:p>
          <w:p w:rsidR="00804884" w:rsidRPr="00B27CEB" w:rsidRDefault="00804884"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w:t>
            </w:r>
            <w:r w:rsidRPr="00B27CEB">
              <w:rPr>
                <w:rFonts w:ascii="Times New Roman" w:hAnsi="Times New Roman" w:cs="Times New Roman"/>
                <w:lang w:val="en-US"/>
              </w:rPr>
              <w:t>gười quản trị ấn váo nút sửa với giáo viên tương ứng</w:t>
            </w:r>
            <w:r w:rsidRPr="00B27CEB">
              <w:rPr>
                <w:rFonts w:ascii="Times New Roman" w:hAnsi="Times New Roman" w:cs="Times New Roman"/>
              </w:rPr>
              <w:t>.</w:t>
            </w:r>
          </w:p>
          <w:p w:rsidR="00804884" w:rsidRPr="00B27CEB" w:rsidRDefault="00804884"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Nhập vào thông tin: tên giáo viên.</w:t>
            </w:r>
          </w:p>
          <w:p w:rsidR="00804884" w:rsidRPr="00B27CEB" w:rsidRDefault="00804884"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Bấm vào nút cập nhật để xác nhận.</w:t>
            </w:r>
          </w:p>
          <w:p w:rsidR="00804884" w:rsidRPr="00B27CEB" w:rsidRDefault="00804884"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Hệ thống tiến hành kiểm tra và trả kết quả.</w:t>
            </w:r>
          </w:p>
          <w:p w:rsidR="00804884" w:rsidRPr="00B27CEB" w:rsidRDefault="00804884"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Nếu thông tin hợp lệ hệ thống sẽ lưu vào cơ sở dữ liệu, thông báo thêm mới thành công, chuyển về trang Quản lí giáo viên; nếu thông tin không hợp lệ, hệ thống sẽ</w:t>
            </w:r>
            <w:r w:rsidR="009E3698" w:rsidRPr="00B27CEB">
              <w:rPr>
                <w:rFonts w:ascii="Times New Roman" w:hAnsi="Times New Roman" w:cs="Times New Roman"/>
              </w:rPr>
              <w:t xml:space="preserve"> thông báo lỗi</w:t>
            </w:r>
            <w:r w:rsidRPr="00B27CEB">
              <w:rPr>
                <w:rFonts w:ascii="Times New Roman" w:hAnsi="Times New Roman" w:cs="Times New Roman"/>
              </w:rPr>
              <w:t>.</w:t>
            </w:r>
          </w:p>
          <w:p w:rsidR="00804884" w:rsidRPr="00B27CEB" w:rsidRDefault="00804884"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Use-case kết thúc.</w:t>
            </w:r>
          </w:p>
        </w:tc>
      </w:tr>
    </w:tbl>
    <w:p w:rsidR="009C39CF" w:rsidRDefault="009C39CF" w:rsidP="00272B3F">
      <w:pPr>
        <w:spacing w:line="24" w:lineRule="atLeast"/>
        <w:rPr>
          <w:rFonts w:ascii="Times New Roman" w:hAnsi="Times New Roman" w:cs="Times New Roman"/>
        </w:rPr>
      </w:pPr>
    </w:p>
    <w:p w:rsidR="009C39CF" w:rsidRDefault="009C39CF" w:rsidP="00272B3F">
      <w:pPr>
        <w:spacing w:line="24" w:lineRule="atLeast"/>
        <w:rPr>
          <w:rFonts w:ascii="Times New Roman" w:hAnsi="Times New Roman" w:cs="Times New Roman"/>
        </w:rPr>
      </w:pPr>
    </w:p>
    <w:p w:rsidR="009C39CF" w:rsidRDefault="009C39CF" w:rsidP="00272B3F">
      <w:pPr>
        <w:spacing w:line="24" w:lineRule="atLeast"/>
        <w:rPr>
          <w:rFonts w:ascii="Times New Roman" w:hAnsi="Times New Roman" w:cs="Times New Roman"/>
        </w:rPr>
      </w:pPr>
    </w:p>
    <w:p w:rsidR="009C39CF" w:rsidRDefault="009C39CF" w:rsidP="00272B3F">
      <w:pPr>
        <w:spacing w:line="24" w:lineRule="atLeast"/>
        <w:rPr>
          <w:rFonts w:ascii="Times New Roman" w:hAnsi="Times New Roman" w:cs="Times New Roman"/>
        </w:rPr>
      </w:pPr>
    </w:p>
    <w:p w:rsidR="009E3698" w:rsidRPr="00B27CEB" w:rsidRDefault="009E3698" w:rsidP="00272B3F">
      <w:pPr>
        <w:spacing w:line="24" w:lineRule="atLeast"/>
        <w:rPr>
          <w:rFonts w:ascii="Times New Roman" w:hAnsi="Times New Roman" w:cs="Times New Roman"/>
          <w:lang w:val="en-US"/>
        </w:rPr>
      </w:pPr>
      <w:r w:rsidRPr="00B27CEB">
        <w:rPr>
          <w:rFonts w:ascii="Times New Roman" w:hAnsi="Times New Roman" w:cs="Times New Roman"/>
        </w:rPr>
        <w:lastRenderedPageBreak/>
        <w:t xml:space="preserve">Bảng </w:t>
      </w:r>
      <w:r w:rsidR="00C41B82" w:rsidRPr="00B27CEB">
        <w:rPr>
          <w:rFonts w:ascii="Times New Roman" w:hAnsi="Times New Roman" w:cs="Times New Roman"/>
          <w:lang w:val="en-US"/>
        </w:rPr>
        <w:t>8</w:t>
      </w:r>
      <w:r w:rsidRPr="00B27CEB">
        <w:rPr>
          <w:rFonts w:ascii="Times New Roman" w:hAnsi="Times New Roman" w:cs="Times New Roman"/>
        </w:rPr>
        <w:t>: Đặc tả use-case thêm lớp</w:t>
      </w:r>
    </w:p>
    <w:tbl>
      <w:tblPr>
        <w:tblStyle w:val="TableGrid"/>
        <w:tblW w:w="0" w:type="auto"/>
        <w:tblLook w:val="04A0" w:firstRow="1" w:lastRow="0" w:firstColumn="1" w:lastColumn="0" w:noHBand="0" w:noVBand="1"/>
      </w:tblPr>
      <w:tblGrid>
        <w:gridCol w:w="4105"/>
        <w:gridCol w:w="4105"/>
      </w:tblGrid>
      <w:tr w:rsidR="009E3698" w:rsidRPr="00B27CEB" w:rsidTr="00B7137A">
        <w:tc>
          <w:tcPr>
            <w:tcW w:w="4105" w:type="dxa"/>
          </w:tcPr>
          <w:p w:rsidR="009E3698" w:rsidRPr="00B27CEB" w:rsidRDefault="009E3698"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Tên use-case:</w:t>
            </w:r>
            <w:r w:rsidRPr="00B27CEB">
              <w:rPr>
                <w:rFonts w:ascii="Times New Roman" w:hAnsi="Times New Roman" w:cs="Times New Roman"/>
                <w:lang w:val="en-US"/>
              </w:rPr>
              <w:t xml:space="preserve"> Thêm lớp</w:t>
            </w:r>
          </w:p>
        </w:tc>
        <w:tc>
          <w:tcPr>
            <w:tcW w:w="4105" w:type="dxa"/>
          </w:tcPr>
          <w:p w:rsidR="009E3698" w:rsidRPr="00B27CEB" w:rsidRDefault="009E3698"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ID:</w:t>
            </w:r>
            <w:r w:rsidRPr="00B27CEB">
              <w:rPr>
                <w:rFonts w:ascii="Times New Roman" w:hAnsi="Times New Roman" w:cs="Times New Roman"/>
                <w:lang w:val="en-US"/>
              </w:rPr>
              <w:t xml:space="preserve"> P05</w:t>
            </w:r>
          </w:p>
        </w:tc>
      </w:tr>
      <w:tr w:rsidR="009E3698" w:rsidRPr="00B27CEB" w:rsidTr="00B7137A">
        <w:tc>
          <w:tcPr>
            <w:tcW w:w="4105" w:type="dxa"/>
          </w:tcPr>
          <w:p w:rsidR="009E3698" w:rsidRPr="00B27CEB" w:rsidRDefault="009E3698" w:rsidP="00272B3F">
            <w:pPr>
              <w:spacing w:before="0" w:after="200" w:line="24" w:lineRule="atLeast"/>
              <w:rPr>
                <w:rFonts w:ascii="Times New Roman" w:hAnsi="Times New Roman" w:cs="Times New Roman"/>
              </w:rPr>
            </w:pPr>
            <w:r w:rsidRPr="00B27CEB">
              <w:rPr>
                <w:rFonts w:ascii="Times New Roman" w:hAnsi="Times New Roman" w:cs="Times New Roman"/>
                <w:b/>
              </w:rPr>
              <w:t>Tác nhân chính:</w:t>
            </w:r>
            <w:r w:rsidRPr="00B27CEB">
              <w:rPr>
                <w:rFonts w:ascii="Times New Roman" w:hAnsi="Times New Roman" w:cs="Times New Roman"/>
              </w:rPr>
              <w:t xml:space="preserve"> Người quản trị</w:t>
            </w:r>
          </w:p>
        </w:tc>
        <w:tc>
          <w:tcPr>
            <w:tcW w:w="4105" w:type="dxa"/>
          </w:tcPr>
          <w:p w:rsidR="009E3698" w:rsidRPr="00B27CEB" w:rsidRDefault="009E3698" w:rsidP="00272B3F">
            <w:pPr>
              <w:spacing w:before="0" w:after="200" w:line="24" w:lineRule="atLeast"/>
              <w:rPr>
                <w:rFonts w:ascii="Times New Roman" w:hAnsi="Times New Roman" w:cs="Times New Roman"/>
              </w:rPr>
            </w:pPr>
            <w:r w:rsidRPr="00B27CEB">
              <w:rPr>
                <w:rFonts w:ascii="Times New Roman" w:hAnsi="Times New Roman" w:cs="Times New Roman"/>
                <w:b/>
              </w:rPr>
              <w:t>Điều kiện:</w:t>
            </w:r>
            <w:r w:rsidRPr="00B27CEB">
              <w:rPr>
                <w:rFonts w:ascii="Times New Roman" w:hAnsi="Times New Roman" w:cs="Times New Roman"/>
              </w:rPr>
              <w:t xml:space="preserve"> Trang web đang hoạt động. </w:t>
            </w:r>
          </w:p>
        </w:tc>
      </w:tr>
      <w:tr w:rsidR="009E3698" w:rsidRPr="00B27CEB" w:rsidTr="00B7137A">
        <w:tc>
          <w:tcPr>
            <w:tcW w:w="4105" w:type="dxa"/>
          </w:tcPr>
          <w:p w:rsidR="009E3698" w:rsidRPr="00B27CEB" w:rsidRDefault="009E3698" w:rsidP="00272B3F">
            <w:pPr>
              <w:spacing w:before="0" w:after="200" w:line="24" w:lineRule="atLeast"/>
              <w:rPr>
                <w:rFonts w:ascii="Times New Roman" w:hAnsi="Times New Roman" w:cs="Times New Roman"/>
                <w:b/>
              </w:rPr>
            </w:pPr>
            <w:r w:rsidRPr="00B27CEB">
              <w:rPr>
                <w:rFonts w:ascii="Times New Roman" w:hAnsi="Times New Roman" w:cs="Times New Roman"/>
                <w:b/>
              </w:rPr>
              <w:t>Phạm vi:</w:t>
            </w:r>
            <w:r w:rsidRPr="00B27CEB">
              <w:rPr>
                <w:rFonts w:ascii="Times New Roman" w:hAnsi="Times New Roman" w:cs="Times New Roman"/>
              </w:rPr>
              <w:t xml:space="preserve"> Khi người dùng đăng nhập vào hệ thống với tài khoản quản trị và chọn vào trang quản lí lớp</w:t>
            </w:r>
          </w:p>
        </w:tc>
        <w:tc>
          <w:tcPr>
            <w:tcW w:w="4105" w:type="dxa"/>
          </w:tcPr>
          <w:p w:rsidR="009E3698" w:rsidRPr="00B27CEB" w:rsidRDefault="009E3698" w:rsidP="00272B3F">
            <w:pPr>
              <w:spacing w:before="0" w:after="200" w:line="24" w:lineRule="atLeast"/>
              <w:rPr>
                <w:rFonts w:ascii="Times New Roman" w:hAnsi="Times New Roman" w:cs="Times New Roman"/>
                <w:b/>
              </w:rPr>
            </w:pPr>
            <w:r w:rsidRPr="00B27CEB">
              <w:rPr>
                <w:rFonts w:ascii="Times New Roman" w:hAnsi="Times New Roman" w:cs="Times New Roman"/>
                <w:b/>
              </w:rPr>
              <w:t>Mô tả ngắn gọn:</w:t>
            </w:r>
            <w:r w:rsidRPr="00B27CEB">
              <w:rPr>
                <w:rFonts w:ascii="Times New Roman" w:hAnsi="Times New Roman" w:cs="Times New Roman"/>
              </w:rPr>
              <w:t xml:space="preserve"> Người quản trị tạo thêm lớp.</w:t>
            </w:r>
          </w:p>
        </w:tc>
      </w:tr>
      <w:tr w:rsidR="009E3698" w:rsidRPr="00B27CEB" w:rsidTr="00B7137A">
        <w:tc>
          <w:tcPr>
            <w:tcW w:w="8210" w:type="dxa"/>
            <w:gridSpan w:val="2"/>
          </w:tcPr>
          <w:p w:rsidR="009E3698" w:rsidRPr="00B27CEB" w:rsidRDefault="009E3698" w:rsidP="00272B3F">
            <w:pPr>
              <w:spacing w:before="0" w:after="200" w:line="24" w:lineRule="atLeast"/>
              <w:rPr>
                <w:rFonts w:ascii="Times New Roman" w:hAnsi="Times New Roman" w:cs="Times New Roman"/>
                <w:b/>
                <w:lang w:val="en-US"/>
              </w:rPr>
            </w:pPr>
            <w:r w:rsidRPr="00B27CEB">
              <w:rPr>
                <w:rFonts w:ascii="Times New Roman" w:hAnsi="Times New Roman" w:cs="Times New Roman"/>
                <w:b/>
                <w:lang w:val="en-US"/>
              </w:rPr>
              <w:t xml:space="preserve">Luồng sự kiện chính: </w:t>
            </w:r>
          </w:p>
          <w:p w:rsidR="009E3698" w:rsidRPr="00B27CEB" w:rsidRDefault="009E3698"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Người quản trị chọn vào trang quản lí lớp.</w:t>
            </w:r>
          </w:p>
          <w:p w:rsidR="009E3698" w:rsidRPr="00B27CEB" w:rsidRDefault="009E3698"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Nhập vào thông tin: tên lớp.</w:t>
            </w:r>
          </w:p>
          <w:p w:rsidR="009E3698" w:rsidRPr="00B27CEB" w:rsidRDefault="009E3698"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Bấm vào nút thêm để xác nhận.</w:t>
            </w:r>
          </w:p>
          <w:p w:rsidR="009E3698" w:rsidRPr="00B27CEB" w:rsidRDefault="009E3698"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Hệ thống tiến hành kiểm tra và trả kết quả.</w:t>
            </w:r>
          </w:p>
          <w:p w:rsidR="009E3698" w:rsidRPr="00B27CEB" w:rsidRDefault="009E3698"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Nếu thông tin hợp lệ hệ thống sẽ lưu vào cơ sở dữ liệu, thông báo thêm mới thành công, chuyển về trang Quản lí lớp; nếu thông tin không hợp lệ, hệ thống sẽ thông báo và chuyển về trang Quản lí lớp.</w:t>
            </w:r>
          </w:p>
          <w:p w:rsidR="009E3698" w:rsidRPr="00B27CEB" w:rsidRDefault="009E3698"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Use-case kết thúc.</w:t>
            </w:r>
          </w:p>
        </w:tc>
      </w:tr>
    </w:tbl>
    <w:p w:rsidR="009E3698" w:rsidRPr="00B27CEB" w:rsidRDefault="009E3698" w:rsidP="00272B3F">
      <w:pPr>
        <w:spacing w:line="24" w:lineRule="atLeast"/>
        <w:rPr>
          <w:rFonts w:ascii="Times New Roman" w:hAnsi="Times New Roman" w:cs="Times New Roman"/>
          <w:lang w:val="en-US"/>
        </w:rPr>
      </w:pPr>
      <w:r w:rsidRPr="00B27CEB">
        <w:rPr>
          <w:rFonts w:ascii="Times New Roman" w:hAnsi="Times New Roman" w:cs="Times New Roman"/>
        </w:rPr>
        <w:t xml:space="preserve">Bảng </w:t>
      </w:r>
      <w:r w:rsidR="00C41B82" w:rsidRPr="00B27CEB">
        <w:rPr>
          <w:rFonts w:ascii="Times New Roman" w:hAnsi="Times New Roman" w:cs="Times New Roman"/>
          <w:lang w:val="en-US"/>
        </w:rPr>
        <w:t>9</w:t>
      </w:r>
      <w:r w:rsidRPr="00B27CEB">
        <w:rPr>
          <w:rFonts w:ascii="Times New Roman" w:hAnsi="Times New Roman" w:cs="Times New Roman"/>
        </w:rPr>
        <w:t>: Đặc tả use-case chỉnh sửa lớp</w:t>
      </w:r>
    </w:p>
    <w:tbl>
      <w:tblPr>
        <w:tblStyle w:val="TableGrid"/>
        <w:tblW w:w="0" w:type="auto"/>
        <w:tblLook w:val="04A0" w:firstRow="1" w:lastRow="0" w:firstColumn="1" w:lastColumn="0" w:noHBand="0" w:noVBand="1"/>
      </w:tblPr>
      <w:tblGrid>
        <w:gridCol w:w="4105"/>
        <w:gridCol w:w="4105"/>
      </w:tblGrid>
      <w:tr w:rsidR="009E3698" w:rsidRPr="00B27CEB" w:rsidTr="00B7137A">
        <w:tc>
          <w:tcPr>
            <w:tcW w:w="4105" w:type="dxa"/>
          </w:tcPr>
          <w:p w:rsidR="009E3698" w:rsidRPr="00B27CEB" w:rsidRDefault="009E3698"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Tên use-case:</w:t>
            </w:r>
            <w:r w:rsidRPr="00B27CEB">
              <w:rPr>
                <w:rFonts w:ascii="Times New Roman" w:hAnsi="Times New Roman" w:cs="Times New Roman"/>
                <w:lang w:val="en-US"/>
              </w:rPr>
              <w:t xml:space="preserve"> Chỉnh sửa lớp</w:t>
            </w:r>
          </w:p>
        </w:tc>
        <w:tc>
          <w:tcPr>
            <w:tcW w:w="4105" w:type="dxa"/>
          </w:tcPr>
          <w:p w:rsidR="009E3698" w:rsidRPr="00B27CEB" w:rsidRDefault="009E3698"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ID:</w:t>
            </w:r>
            <w:r w:rsidRPr="00B27CEB">
              <w:rPr>
                <w:rFonts w:ascii="Times New Roman" w:hAnsi="Times New Roman" w:cs="Times New Roman"/>
                <w:lang w:val="en-US"/>
              </w:rPr>
              <w:t xml:space="preserve"> P06</w:t>
            </w:r>
          </w:p>
        </w:tc>
      </w:tr>
      <w:tr w:rsidR="009E3698" w:rsidRPr="00B27CEB" w:rsidTr="00B7137A">
        <w:tc>
          <w:tcPr>
            <w:tcW w:w="4105" w:type="dxa"/>
          </w:tcPr>
          <w:p w:rsidR="009E3698" w:rsidRPr="00B27CEB" w:rsidRDefault="009E3698" w:rsidP="00272B3F">
            <w:pPr>
              <w:spacing w:before="0" w:after="200" w:line="24" w:lineRule="atLeast"/>
              <w:rPr>
                <w:rFonts w:ascii="Times New Roman" w:hAnsi="Times New Roman" w:cs="Times New Roman"/>
              </w:rPr>
            </w:pPr>
            <w:r w:rsidRPr="00B27CEB">
              <w:rPr>
                <w:rFonts w:ascii="Times New Roman" w:hAnsi="Times New Roman" w:cs="Times New Roman"/>
                <w:b/>
              </w:rPr>
              <w:t>Tác nhân chính:</w:t>
            </w:r>
            <w:r w:rsidRPr="00B27CEB">
              <w:rPr>
                <w:rFonts w:ascii="Times New Roman" w:hAnsi="Times New Roman" w:cs="Times New Roman"/>
              </w:rPr>
              <w:t xml:space="preserve"> Người quản trị</w:t>
            </w:r>
          </w:p>
        </w:tc>
        <w:tc>
          <w:tcPr>
            <w:tcW w:w="4105" w:type="dxa"/>
          </w:tcPr>
          <w:p w:rsidR="009E3698" w:rsidRPr="00B27CEB" w:rsidRDefault="009E3698" w:rsidP="00272B3F">
            <w:pPr>
              <w:spacing w:before="0" w:after="200" w:line="24" w:lineRule="atLeast"/>
              <w:rPr>
                <w:rFonts w:ascii="Times New Roman" w:hAnsi="Times New Roman" w:cs="Times New Roman"/>
              </w:rPr>
            </w:pPr>
            <w:r w:rsidRPr="00B27CEB">
              <w:rPr>
                <w:rFonts w:ascii="Times New Roman" w:hAnsi="Times New Roman" w:cs="Times New Roman"/>
                <w:b/>
              </w:rPr>
              <w:t>Điều kiện:</w:t>
            </w:r>
            <w:r w:rsidRPr="00B27CEB">
              <w:rPr>
                <w:rFonts w:ascii="Times New Roman" w:hAnsi="Times New Roman" w:cs="Times New Roman"/>
              </w:rPr>
              <w:t xml:space="preserve"> Trang web đang hoạt động. </w:t>
            </w:r>
          </w:p>
        </w:tc>
      </w:tr>
      <w:tr w:rsidR="009E3698" w:rsidRPr="00B27CEB" w:rsidTr="00B7137A">
        <w:tc>
          <w:tcPr>
            <w:tcW w:w="4105" w:type="dxa"/>
          </w:tcPr>
          <w:p w:rsidR="009E3698" w:rsidRPr="00B27CEB" w:rsidRDefault="009E3698" w:rsidP="00272B3F">
            <w:pPr>
              <w:spacing w:before="0" w:after="200" w:line="24" w:lineRule="atLeast"/>
              <w:rPr>
                <w:rFonts w:ascii="Times New Roman" w:hAnsi="Times New Roman" w:cs="Times New Roman"/>
                <w:b/>
              </w:rPr>
            </w:pPr>
            <w:r w:rsidRPr="00B27CEB">
              <w:rPr>
                <w:rFonts w:ascii="Times New Roman" w:hAnsi="Times New Roman" w:cs="Times New Roman"/>
                <w:b/>
              </w:rPr>
              <w:t>Phạm vi:</w:t>
            </w:r>
            <w:r w:rsidRPr="00B27CEB">
              <w:rPr>
                <w:rFonts w:ascii="Times New Roman" w:hAnsi="Times New Roman" w:cs="Times New Roman"/>
              </w:rPr>
              <w:t xml:space="preserve"> Khi người dùng đăng nhập vào hệ thống với tài khoản quản trị và chọn vào trang quản</w:t>
            </w:r>
            <w:r w:rsidR="009E3B63" w:rsidRPr="00B27CEB">
              <w:rPr>
                <w:rFonts w:ascii="Times New Roman" w:hAnsi="Times New Roman" w:cs="Times New Roman"/>
                <w:lang w:val="en-US"/>
              </w:rPr>
              <w:t xml:space="preserve"> lí</w:t>
            </w:r>
            <w:r w:rsidRPr="00B27CEB">
              <w:rPr>
                <w:rFonts w:ascii="Times New Roman" w:hAnsi="Times New Roman" w:cs="Times New Roman"/>
              </w:rPr>
              <w:t xml:space="preserve"> lớp</w:t>
            </w:r>
          </w:p>
        </w:tc>
        <w:tc>
          <w:tcPr>
            <w:tcW w:w="4105" w:type="dxa"/>
          </w:tcPr>
          <w:p w:rsidR="009E3698" w:rsidRPr="00B27CEB" w:rsidRDefault="009E3698" w:rsidP="00272B3F">
            <w:pPr>
              <w:spacing w:before="0" w:after="200" w:line="24" w:lineRule="atLeast"/>
              <w:rPr>
                <w:rFonts w:ascii="Times New Roman" w:hAnsi="Times New Roman" w:cs="Times New Roman"/>
                <w:b/>
              </w:rPr>
            </w:pPr>
            <w:r w:rsidRPr="00B27CEB">
              <w:rPr>
                <w:rFonts w:ascii="Times New Roman" w:hAnsi="Times New Roman" w:cs="Times New Roman"/>
                <w:b/>
              </w:rPr>
              <w:t>Mô tả ngắn gọn:</w:t>
            </w:r>
            <w:r w:rsidRPr="00B27CEB">
              <w:rPr>
                <w:rFonts w:ascii="Times New Roman" w:hAnsi="Times New Roman" w:cs="Times New Roman"/>
              </w:rPr>
              <w:t xml:space="preserve"> Người quản trị chỉnh sửa lớp.</w:t>
            </w:r>
          </w:p>
        </w:tc>
      </w:tr>
      <w:tr w:rsidR="009E3698" w:rsidRPr="00B27CEB" w:rsidTr="00B7137A">
        <w:tc>
          <w:tcPr>
            <w:tcW w:w="8210" w:type="dxa"/>
            <w:gridSpan w:val="2"/>
          </w:tcPr>
          <w:p w:rsidR="009E3698" w:rsidRPr="00B27CEB" w:rsidRDefault="009E3698" w:rsidP="00272B3F">
            <w:pPr>
              <w:spacing w:before="0" w:after="200" w:line="24" w:lineRule="atLeast"/>
              <w:rPr>
                <w:rFonts w:ascii="Times New Roman" w:hAnsi="Times New Roman" w:cs="Times New Roman"/>
                <w:b/>
                <w:lang w:val="en-US"/>
              </w:rPr>
            </w:pPr>
            <w:r w:rsidRPr="00B27CEB">
              <w:rPr>
                <w:rFonts w:ascii="Times New Roman" w:hAnsi="Times New Roman" w:cs="Times New Roman"/>
                <w:b/>
                <w:lang w:val="en-US"/>
              </w:rPr>
              <w:t xml:space="preserve">Luồng sự kiện chính: </w:t>
            </w:r>
          </w:p>
          <w:p w:rsidR="009E3698" w:rsidRPr="00B27CEB" w:rsidRDefault="009E3698"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Người quản trị chọn vào trang quản lí lớp.</w:t>
            </w:r>
          </w:p>
          <w:p w:rsidR="009E3698" w:rsidRPr="00B27CEB" w:rsidRDefault="009E3698"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w:t>
            </w:r>
            <w:r w:rsidRPr="00B27CEB">
              <w:rPr>
                <w:rFonts w:ascii="Times New Roman" w:hAnsi="Times New Roman" w:cs="Times New Roman"/>
                <w:lang w:val="en-US"/>
              </w:rPr>
              <w:t>gười quản trị ấn váo nút sửa với lớp tương ứng</w:t>
            </w:r>
            <w:r w:rsidRPr="00B27CEB">
              <w:rPr>
                <w:rFonts w:ascii="Times New Roman" w:hAnsi="Times New Roman" w:cs="Times New Roman"/>
              </w:rPr>
              <w:t>.</w:t>
            </w:r>
          </w:p>
          <w:p w:rsidR="009E3698" w:rsidRPr="00B27CEB" w:rsidRDefault="009E3698"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Nhập vào thông tin: tên lớp.</w:t>
            </w:r>
          </w:p>
          <w:p w:rsidR="009E3698" w:rsidRPr="00B27CEB" w:rsidRDefault="009E3698"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Bấm vào nút cập nhật để xác nhận.</w:t>
            </w:r>
          </w:p>
          <w:p w:rsidR="009E3698" w:rsidRPr="00B27CEB" w:rsidRDefault="009E3698"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Hệ thống tiến hành kiểm tra và trả kết quả.</w:t>
            </w:r>
          </w:p>
          <w:p w:rsidR="009E3698" w:rsidRPr="00B27CEB" w:rsidRDefault="009E3698"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Nếu thông tin hợp lệ hệ thống sẽ lưu vào cơ sở dữ liệu, thông báo thêm mới thành công, chuyển về trang Quản lí lĩnh vực; nếu thông tin không hợp lệ, hệ thống sẽ thông báo</w:t>
            </w:r>
            <w:r w:rsidRPr="00B27CEB">
              <w:rPr>
                <w:rFonts w:ascii="Times New Roman" w:hAnsi="Times New Roman" w:cs="Times New Roman"/>
                <w:lang w:val="en-US"/>
              </w:rPr>
              <w:t xml:space="preserve"> lỗi</w:t>
            </w:r>
            <w:r w:rsidRPr="00B27CEB">
              <w:rPr>
                <w:rFonts w:ascii="Times New Roman" w:hAnsi="Times New Roman" w:cs="Times New Roman"/>
              </w:rPr>
              <w:t>.</w:t>
            </w:r>
          </w:p>
          <w:p w:rsidR="009E3698" w:rsidRPr="00B27CEB" w:rsidRDefault="009E3698"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Use-case kết thúc.</w:t>
            </w:r>
          </w:p>
        </w:tc>
      </w:tr>
    </w:tbl>
    <w:p w:rsidR="009C39CF" w:rsidRDefault="009C39CF" w:rsidP="00272B3F">
      <w:pPr>
        <w:spacing w:line="24" w:lineRule="atLeast"/>
        <w:rPr>
          <w:rFonts w:ascii="Times New Roman" w:hAnsi="Times New Roman" w:cs="Times New Roman"/>
        </w:rPr>
      </w:pPr>
    </w:p>
    <w:p w:rsidR="009C39CF" w:rsidRDefault="009C39CF" w:rsidP="00272B3F">
      <w:pPr>
        <w:spacing w:line="24" w:lineRule="atLeast"/>
        <w:rPr>
          <w:rFonts w:ascii="Times New Roman" w:hAnsi="Times New Roman" w:cs="Times New Roman"/>
        </w:rPr>
      </w:pPr>
    </w:p>
    <w:p w:rsidR="009C39CF" w:rsidRDefault="009C39CF" w:rsidP="00272B3F">
      <w:pPr>
        <w:spacing w:line="24" w:lineRule="atLeast"/>
        <w:rPr>
          <w:rFonts w:ascii="Times New Roman" w:hAnsi="Times New Roman" w:cs="Times New Roman"/>
        </w:rPr>
      </w:pPr>
    </w:p>
    <w:p w:rsidR="009C39CF" w:rsidRDefault="009C39CF" w:rsidP="00272B3F">
      <w:pPr>
        <w:spacing w:line="24" w:lineRule="atLeast"/>
        <w:rPr>
          <w:rFonts w:ascii="Times New Roman" w:hAnsi="Times New Roman" w:cs="Times New Roman"/>
        </w:rPr>
      </w:pPr>
    </w:p>
    <w:p w:rsidR="009E3698" w:rsidRPr="00B27CEB" w:rsidRDefault="009E3698" w:rsidP="00272B3F">
      <w:pPr>
        <w:spacing w:line="24" w:lineRule="atLeast"/>
        <w:rPr>
          <w:rFonts w:ascii="Times New Roman" w:hAnsi="Times New Roman" w:cs="Times New Roman"/>
          <w:lang w:val="en-US"/>
        </w:rPr>
      </w:pPr>
      <w:r w:rsidRPr="00B27CEB">
        <w:rPr>
          <w:rFonts w:ascii="Times New Roman" w:hAnsi="Times New Roman" w:cs="Times New Roman"/>
        </w:rPr>
        <w:lastRenderedPageBreak/>
        <w:t xml:space="preserve">Bảng </w:t>
      </w:r>
      <w:r w:rsidR="00C41B82" w:rsidRPr="00B27CEB">
        <w:rPr>
          <w:rFonts w:ascii="Times New Roman" w:hAnsi="Times New Roman" w:cs="Times New Roman"/>
          <w:lang w:val="en-US"/>
        </w:rPr>
        <w:t>10</w:t>
      </w:r>
      <w:r w:rsidRPr="00B27CEB">
        <w:rPr>
          <w:rFonts w:ascii="Times New Roman" w:hAnsi="Times New Roman" w:cs="Times New Roman"/>
        </w:rPr>
        <w:t>: Đặc tả use-case thêm thông báo</w:t>
      </w:r>
    </w:p>
    <w:tbl>
      <w:tblPr>
        <w:tblStyle w:val="TableGrid"/>
        <w:tblW w:w="0" w:type="auto"/>
        <w:tblLook w:val="04A0" w:firstRow="1" w:lastRow="0" w:firstColumn="1" w:lastColumn="0" w:noHBand="0" w:noVBand="1"/>
      </w:tblPr>
      <w:tblGrid>
        <w:gridCol w:w="4105"/>
        <w:gridCol w:w="4105"/>
      </w:tblGrid>
      <w:tr w:rsidR="009E3698" w:rsidRPr="00B27CEB" w:rsidTr="00B7137A">
        <w:tc>
          <w:tcPr>
            <w:tcW w:w="4105" w:type="dxa"/>
          </w:tcPr>
          <w:p w:rsidR="009E3698" w:rsidRPr="00B27CEB" w:rsidRDefault="009E3698"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Tên use-case:</w:t>
            </w:r>
            <w:r w:rsidRPr="00B27CEB">
              <w:rPr>
                <w:rFonts w:ascii="Times New Roman" w:hAnsi="Times New Roman" w:cs="Times New Roman"/>
                <w:lang w:val="en-US"/>
              </w:rPr>
              <w:t xml:space="preserve"> Thêm thông báo</w:t>
            </w:r>
          </w:p>
        </w:tc>
        <w:tc>
          <w:tcPr>
            <w:tcW w:w="4105" w:type="dxa"/>
          </w:tcPr>
          <w:p w:rsidR="009E3698" w:rsidRPr="00B27CEB" w:rsidRDefault="009E3698"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ID:</w:t>
            </w:r>
            <w:r w:rsidRPr="00B27CEB">
              <w:rPr>
                <w:rFonts w:ascii="Times New Roman" w:hAnsi="Times New Roman" w:cs="Times New Roman"/>
                <w:lang w:val="en-US"/>
              </w:rPr>
              <w:t xml:space="preserve"> P07</w:t>
            </w:r>
          </w:p>
        </w:tc>
      </w:tr>
      <w:tr w:rsidR="009E3698" w:rsidRPr="00B27CEB" w:rsidTr="00B7137A">
        <w:tc>
          <w:tcPr>
            <w:tcW w:w="4105" w:type="dxa"/>
          </w:tcPr>
          <w:p w:rsidR="009E3698" w:rsidRPr="00B27CEB" w:rsidRDefault="009E3698" w:rsidP="00272B3F">
            <w:pPr>
              <w:spacing w:before="0" w:after="200" w:line="24" w:lineRule="atLeast"/>
              <w:rPr>
                <w:rFonts w:ascii="Times New Roman" w:hAnsi="Times New Roman" w:cs="Times New Roman"/>
              </w:rPr>
            </w:pPr>
            <w:r w:rsidRPr="00B27CEB">
              <w:rPr>
                <w:rFonts w:ascii="Times New Roman" w:hAnsi="Times New Roman" w:cs="Times New Roman"/>
                <w:b/>
              </w:rPr>
              <w:t>Tác nhân chính:</w:t>
            </w:r>
            <w:r w:rsidRPr="00B27CEB">
              <w:rPr>
                <w:rFonts w:ascii="Times New Roman" w:hAnsi="Times New Roman" w:cs="Times New Roman"/>
              </w:rPr>
              <w:t xml:space="preserve"> Người quản trị</w:t>
            </w:r>
          </w:p>
        </w:tc>
        <w:tc>
          <w:tcPr>
            <w:tcW w:w="4105" w:type="dxa"/>
          </w:tcPr>
          <w:p w:rsidR="009E3698" w:rsidRPr="00B27CEB" w:rsidRDefault="009E3698" w:rsidP="00272B3F">
            <w:pPr>
              <w:spacing w:before="0" w:after="200" w:line="24" w:lineRule="atLeast"/>
              <w:rPr>
                <w:rFonts w:ascii="Times New Roman" w:hAnsi="Times New Roman" w:cs="Times New Roman"/>
              </w:rPr>
            </w:pPr>
            <w:r w:rsidRPr="00B27CEB">
              <w:rPr>
                <w:rFonts w:ascii="Times New Roman" w:hAnsi="Times New Roman" w:cs="Times New Roman"/>
                <w:b/>
              </w:rPr>
              <w:t>Điều kiện:</w:t>
            </w:r>
            <w:r w:rsidRPr="00B27CEB">
              <w:rPr>
                <w:rFonts w:ascii="Times New Roman" w:hAnsi="Times New Roman" w:cs="Times New Roman"/>
              </w:rPr>
              <w:t xml:space="preserve"> Trang web đang hoạt động. </w:t>
            </w:r>
          </w:p>
        </w:tc>
      </w:tr>
      <w:tr w:rsidR="009E3698" w:rsidRPr="00B27CEB" w:rsidTr="00B7137A">
        <w:tc>
          <w:tcPr>
            <w:tcW w:w="4105" w:type="dxa"/>
          </w:tcPr>
          <w:p w:rsidR="009E3698" w:rsidRPr="00B27CEB" w:rsidRDefault="009E3698" w:rsidP="00272B3F">
            <w:pPr>
              <w:spacing w:before="0" w:after="200" w:line="24" w:lineRule="atLeast"/>
              <w:rPr>
                <w:rFonts w:ascii="Times New Roman" w:hAnsi="Times New Roman" w:cs="Times New Roman"/>
                <w:b/>
              </w:rPr>
            </w:pPr>
            <w:r w:rsidRPr="00B27CEB">
              <w:rPr>
                <w:rFonts w:ascii="Times New Roman" w:hAnsi="Times New Roman" w:cs="Times New Roman"/>
                <w:b/>
              </w:rPr>
              <w:t>Phạm vi:</w:t>
            </w:r>
            <w:r w:rsidRPr="00B27CEB">
              <w:rPr>
                <w:rFonts w:ascii="Times New Roman" w:hAnsi="Times New Roman" w:cs="Times New Roman"/>
              </w:rPr>
              <w:t xml:space="preserve"> Khi người dùng đăng nhập vào hệ thống với tài khoản quản trị và chọn vào trang quản lí thông báo</w:t>
            </w:r>
          </w:p>
        </w:tc>
        <w:tc>
          <w:tcPr>
            <w:tcW w:w="4105" w:type="dxa"/>
          </w:tcPr>
          <w:p w:rsidR="009E3698" w:rsidRPr="00B27CEB" w:rsidRDefault="009E3698" w:rsidP="00272B3F">
            <w:pPr>
              <w:spacing w:before="0" w:after="200" w:line="24" w:lineRule="atLeast"/>
              <w:rPr>
                <w:rFonts w:ascii="Times New Roman" w:hAnsi="Times New Roman" w:cs="Times New Roman"/>
                <w:b/>
              </w:rPr>
            </w:pPr>
            <w:r w:rsidRPr="00B27CEB">
              <w:rPr>
                <w:rFonts w:ascii="Times New Roman" w:hAnsi="Times New Roman" w:cs="Times New Roman"/>
                <w:b/>
              </w:rPr>
              <w:t>Mô tả ngắn gọn:</w:t>
            </w:r>
            <w:r w:rsidRPr="00B27CEB">
              <w:rPr>
                <w:rFonts w:ascii="Times New Roman" w:hAnsi="Times New Roman" w:cs="Times New Roman"/>
              </w:rPr>
              <w:t xml:space="preserve"> Người quản trị tạo thêm thông báo.</w:t>
            </w:r>
          </w:p>
        </w:tc>
      </w:tr>
      <w:tr w:rsidR="009E3698" w:rsidRPr="00B27CEB" w:rsidTr="00B7137A">
        <w:tc>
          <w:tcPr>
            <w:tcW w:w="8210" w:type="dxa"/>
            <w:gridSpan w:val="2"/>
          </w:tcPr>
          <w:p w:rsidR="009E3698" w:rsidRPr="00B27CEB" w:rsidRDefault="009E3698" w:rsidP="00272B3F">
            <w:pPr>
              <w:spacing w:before="0" w:after="200" w:line="24" w:lineRule="atLeast"/>
              <w:rPr>
                <w:rFonts w:ascii="Times New Roman" w:hAnsi="Times New Roman" w:cs="Times New Roman"/>
                <w:b/>
                <w:lang w:val="en-US"/>
              </w:rPr>
            </w:pPr>
            <w:r w:rsidRPr="00B27CEB">
              <w:rPr>
                <w:rFonts w:ascii="Times New Roman" w:hAnsi="Times New Roman" w:cs="Times New Roman"/>
                <w:b/>
                <w:lang w:val="en-US"/>
              </w:rPr>
              <w:t xml:space="preserve">Luồng sự kiện chính: </w:t>
            </w:r>
          </w:p>
          <w:p w:rsidR="009E3698" w:rsidRPr="00B27CEB" w:rsidRDefault="009E3698"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Người quản trị chọn vào trang quản lí thông báo.</w:t>
            </w:r>
          </w:p>
          <w:p w:rsidR="009E3698" w:rsidRPr="00B27CEB" w:rsidRDefault="009E3698"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Nhập vào thông tin: nội dung thông báo.</w:t>
            </w:r>
          </w:p>
          <w:p w:rsidR="009E3698" w:rsidRPr="00B27CEB" w:rsidRDefault="009E3698"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Bấm vào nút thêm để xác nhận.</w:t>
            </w:r>
          </w:p>
          <w:p w:rsidR="009E3698" w:rsidRPr="00B27CEB" w:rsidRDefault="009E3698"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Hệ thống tiến hành kiểm tra và trả kết quả.</w:t>
            </w:r>
          </w:p>
          <w:p w:rsidR="009E3698" w:rsidRPr="00B27CEB" w:rsidRDefault="009E3698"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Nếu thông tin hợp lệ hệ thống sẽ lưu vào cơ sở dữ liệu, thông báo thêm mới thành công, chuyển về trang Quả</w:t>
            </w:r>
            <w:r w:rsidR="009E3B63" w:rsidRPr="00B27CEB">
              <w:rPr>
                <w:rFonts w:ascii="Times New Roman" w:hAnsi="Times New Roman" w:cs="Times New Roman"/>
              </w:rPr>
              <w:t>n lí thông báo</w:t>
            </w:r>
            <w:r w:rsidRPr="00B27CEB">
              <w:rPr>
                <w:rFonts w:ascii="Times New Roman" w:hAnsi="Times New Roman" w:cs="Times New Roman"/>
              </w:rPr>
              <w:t>; nếu thông tin không hợp lệ, hệ thống sẽ thông báo và chuyển về trang Quả</w:t>
            </w:r>
            <w:r w:rsidR="009E3B63" w:rsidRPr="00B27CEB">
              <w:rPr>
                <w:rFonts w:ascii="Times New Roman" w:hAnsi="Times New Roman" w:cs="Times New Roman"/>
              </w:rPr>
              <w:t>n lí thông báo</w:t>
            </w:r>
            <w:r w:rsidRPr="00B27CEB">
              <w:rPr>
                <w:rFonts w:ascii="Times New Roman" w:hAnsi="Times New Roman" w:cs="Times New Roman"/>
              </w:rPr>
              <w:t>.</w:t>
            </w:r>
          </w:p>
          <w:p w:rsidR="009E3698" w:rsidRPr="00B27CEB" w:rsidRDefault="009E3698"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Use-case kết thúc.</w:t>
            </w:r>
          </w:p>
        </w:tc>
      </w:tr>
    </w:tbl>
    <w:p w:rsidR="009E3698" w:rsidRPr="00B27CEB" w:rsidRDefault="009E3698" w:rsidP="00272B3F">
      <w:pPr>
        <w:spacing w:line="24" w:lineRule="atLeast"/>
        <w:rPr>
          <w:rFonts w:ascii="Times New Roman" w:hAnsi="Times New Roman" w:cs="Times New Roman"/>
          <w:lang w:val="en-US"/>
        </w:rPr>
      </w:pPr>
      <w:r w:rsidRPr="00B27CEB">
        <w:rPr>
          <w:rFonts w:ascii="Times New Roman" w:hAnsi="Times New Roman" w:cs="Times New Roman"/>
        </w:rPr>
        <w:t xml:space="preserve">Bảng </w:t>
      </w:r>
      <w:r w:rsidR="00C41B82" w:rsidRPr="00B27CEB">
        <w:rPr>
          <w:rFonts w:ascii="Times New Roman" w:hAnsi="Times New Roman" w:cs="Times New Roman"/>
          <w:lang w:val="en-US"/>
        </w:rPr>
        <w:t>11</w:t>
      </w:r>
      <w:r w:rsidRPr="00B27CEB">
        <w:rPr>
          <w:rFonts w:ascii="Times New Roman" w:hAnsi="Times New Roman" w:cs="Times New Roman"/>
        </w:rPr>
        <w:t>: Đặc tả use-case chỉnh s</w:t>
      </w:r>
      <w:r w:rsidR="009E3B63" w:rsidRPr="00B27CEB">
        <w:rPr>
          <w:rFonts w:ascii="Times New Roman" w:hAnsi="Times New Roman" w:cs="Times New Roman"/>
        </w:rPr>
        <w:t>ửa thông báo</w:t>
      </w:r>
    </w:p>
    <w:tbl>
      <w:tblPr>
        <w:tblStyle w:val="TableGrid"/>
        <w:tblW w:w="0" w:type="auto"/>
        <w:tblLook w:val="04A0" w:firstRow="1" w:lastRow="0" w:firstColumn="1" w:lastColumn="0" w:noHBand="0" w:noVBand="1"/>
      </w:tblPr>
      <w:tblGrid>
        <w:gridCol w:w="4105"/>
        <w:gridCol w:w="4105"/>
      </w:tblGrid>
      <w:tr w:rsidR="009E3698" w:rsidRPr="00B27CEB" w:rsidTr="00B7137A">
        <w:tc>
          <w:tcPr>
            <w:tcW w:w="4105" w:type="dxa"/>
          </w:tcPr>
          <w:p w:rsidR="009E3698" w:rsidRPr="00B27CEB" w:rsidRDefault="009E3698"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Tên use-case:</w:t>
            </w:r>
            <w:r w:rsidRPr="00B27CEB">
              <w:rPr>
                <w:rFonts w:ascii="Times New Roman" w:hAnsi="Times New Roman" w:cs="Times New Roman"/>
                <w:lang w:val="en-US"/>
              </w:rPr>
              <w:t xml:space="preserve"> Chỉnh sử</w:t>
            </w:r>
            <w:r w:rsidR="009E3B63" w:rsidRPr="00B27CEB">
              <w:rPr>
                <w:rFonts w:ascii="Times New Roman" w:hAnsi="Times New Roman" w:cs="Times New Roman"/>
                <w:lang w:val="en-US"/>
              </w:rPr>
              <w:t>a thông báo</w:t>
            </w:r>
          </w:p>
        </w:tc>
        <w:tc>
          <w:tcPr>
            <w:tcW w:w="4105" w:type="dxa"/>
          </w:tcPr>
          <w:p w:rsidR="009E3698" w:rsidRPr="00B27CEB" w:rsidRDefault="009E3698"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ID:</w:t>
            </w:r>
            <w:r w:rsidR="009E3B63" w:rsidRPr="00B27CEB">
              <w:rPr>
                <w:rFonts w:ascii="Times New Roman" w:hAnsi="Times New Roman" w:cs="Times New Roman"/>
                <w:lang w:val="en-US"/>
              </w:rPr>
              <w:t xml:space="preserve"> P08</w:t>
            </w:r>
          </w:p>
        </w:tc>
      </w:tr>
      <w:tr w:rsidR="009E3698" w:rsidRPr="00B27CEB" w:rsidTr="00B7137A">
        <w:tc>
          <w:tcPr>
            <w:tcW w:w="4105" w:type="dxa"/>
          </w:tcPr>
          <w:p w:rsidR="009E3698" w:rsidRPr="00B27CEB" w:rsidRDefault="009E3698" w:rsidP="00272B3F">
            <w:pPr>
              <w:spacing w:before="0" w:after="200" w:line="24" w:lineRule="atLeast"/>
              <w:rPr>
                <w:rFonts w:ascii="Times New Roman" w:hAnsi="Times New Roman" w:cs="Times New Roman"/>
              </w:rPr>
            </w:pPr>
            <w:r w:rsidRPr="00B27CEB">
              <w:rPr>
                <w:rFonts w:ascii="Times New Roman" w:hAnsi="Times New Roman" w:cs="Times New Roman"/>
                <w:b/>
              </w:rPr>
              <w:t>Tác nhân chính:</w:t>
            </w:r>
            <w:r w:rsidRPr="00B27CEB">
              <w:rPr>
                <w:rFonts w:ascii="Times New Roman" w:hAnsi="Times New Roman" w:cs="Times New Roman"/>
              </w:rPr>
              <w:t xml:space="preserve"> Người quản trị</w:t>
            </w:r>
          </w:p>
        </w:tc>
        <w:tc>
          <w:tcPr>
            <w:tcW w:w="4105" w:type="dxa"/>
          </w:tcPr>
          <w:p w:rsidR="009E3698" w:rsidRPr="00B27CEB" w:rsidRDefault="009E3698" w:rsidP="00272B3F">
            <w:pPr>
              <w:spacing w:before="0" w:after="200" w:line="24" w:lineRule="atLeast"/>
              <w:rPr>
                <w:rFonts w:ascii="Times New Roman" w:hAnsi="Times New Roman" w:cs="Times New Roman"/>
              </w:rPr>
            </w:pPr>
            <w:r w:rsidRPr="00B27CEB">
              <w:rPr>
                <w:rFonts w:ascii="Times New Roman" w:hAnsi="Times New Roman" w:cs="Times New Roman"/>
                <w:b/>
              </w:rPr>
              <w:t>Điều kiện:</w:t>
            </w:r>
            <w:r w:rsidRPr="00B27CEB">
              <w:rPr>
                <w:rFonts w:ascii="Times New Roman" w:hAnsi="Times New Roman" w:cs="Times New Roman"/>
              </w:rPr>
              <w:t xml:space="preserve"> Trang web đang hoạt động. </w:t>
            </w:r>
          </w:p>
        </w:tc>
      </w:tr>
      <w:tr w:rsidR="009E3698" w:rsidRPr="00B27CEB" w:rsidTr="00B7137A">
        <w:tc>
          <w:tcPr>
            <w:tcW w:w="4105" w:type="dxa"/>
          </w:tcPr>
          <w:p w:rsidR="009E3698" w:rsidRPr="00B27CEB" w:rsidRDefault="009E3698" w:rsidP="00272B3F">
            <w:pPr>
              <w:spacing w:before="0" w:after="200" w:line="24" w:lineRule="atLeast"/>
              <w:rPr>
                <w:rFonts w:ascii="Times New Roman" w:hAnsi="Times New Roman" w:cs="Times New Roman"/>
                <w:b/>
              </w:rPr>
            </w:pPr>
            <w:r w:rsidRPr="00B27CEB">
              <w:rPr>
                <w:rFonts w:ascii="Times New Roman" w:hAnsi="Times New Roman" w:cs="Times New Roman"/>
                <w:b/>
              </w:rPr>
              <w:t>Phạm vi:</w:t>
            </w:r>
            <w:r w:rsidRPr="00B27CEB">
              <w:rPr>
                <w:rFonts w:ascii="Times New Roman" w:hAnsi="Times New Roman" w:cs="Times New Roman"/>
              </w:rPr>
              <w:t xml:space="preserve"> Khi người dùng đăng nhập vào hệ thống với tài khoản quản trị và chọn vào trang quả</w:t>
            </w:r>
            <w:r w:rsidR="009E3B63" w:rsidRPr="00B27CEB">
              <w:rPr>
                <w:rFonts w:ascii="Times New Roman" w:hAnsi="Times New Roman" w:cs="Times New Roman"/>
              </w:rPr>
              <w:t>n lí thông báo</w:t>
            </w:r>
          </w:p>
        </w:tc>
        <w:tc>
          <w:tcPr>
            <w:tcW w:w="4105" w:type="dxa"/>
          </w:tcPr>
          <w:p w:rsidR="009E3698" w:rsidRPr="00B27CEB" w:rsidRDefault="009E3698" w:rsidP="00272B3F">
            <w:pPr>
              <w:spacing w:before="0" w:after="200" w:line="24" w:lineRule="atLeast"/>
              <w:rPr>
                <w:rFonts w:ascii="Times New Roman" w:hAnsi="Times New Roman" w:cs="Times New Roman"/>
                <w:b/>
              </w:rPr>
            </w:pPr>
            <w:r w:rsidRPr="00B27CEB">
              <w:rPr>
                <w:rFonts w:ascii="Times New Roman" w:hAnsi="Times New Roman" w:cs="Times New Roman"/>
                <w:b/>
              </w:rPr>
              <w:t>Mô tả ngắn gọn:</w:t>
            </w:r>
            <w:r w:rsidRPr="00B27CEB">
              <w:rPr>
                <w:rFonts w:ascii="Times New Roman" w:hAnsi="Times New Roman" w:cs="Times New Roman"/>
              </w:rPr>
              <w:t xml:space="preserve"> Người quản trị chỉnh sử</w:t>
            </w:r>
            <w:r w:rsidR="009E3B63" w:rsidRPr="00B27CEB">
              <w:rPr>
                <w:rFonts w:ascii="Times New Roman" w:hAnsi="Times New Roman" w:cs="Times New Roman"/>
              </w:rPr>
              <w:t>a thông báo</w:t>
            </w:r>
            <w:r w:rsidRPr="00B27CEB">
              <w:rPr>
                <w:rFonts w:ascii="Times New Roman" w:hAnsi="Times New Roman" w:cs="Times New Roman"/>
              </w:rPr>
              <w:t>.</w:t>
            </w:r>
          </w:p>
        </w:tc>
      </w:tr>
      <w:tr w:rsidR="009E3698" w:rsidRPr="00B27CEB" w:rsidTr="00B7137A">
        <w:tc>
          <w:tcPr>
            <w:tcW w:w="8210" w:type="dxa"/>
            <w:gridSpan w:val="2"/>
          </w:tcPr>
          <w:p w:rsidR="009E3698" w:rsidRPr="00B27CEB" w:rsidRDefault="009E3698" w:rsidP="00272B3F">
            <w:pPr>
              <w:spacing w:before="0" w:after="200" w:line="24" w:lineRule="atLeast"/>
              <w:rPr>
                <w:rFonts w:ascii="Times New Roman" w:hAnsi="Times New Roman" w:cs="Times New Roman"/>
                <w:b/>
                <w:lang w:val="en-US"/>
              </w:rPr>
            </w:pPr>
            <w:r w:rsidRPr="00B27CEB">
              <w:rPr>
                <w:rFonts w:ascii="Times New Roman" w:hAnsi="Times New Roman" w:cs="Times New Roman"/>
                <w:b/>
                <w:lang w:val="en-US"/>
              </w:rPr>
              <w:t xml:space="preserve">Luồng sự kiện chính: </w:t>
            </w:r>
          </w:p>
          <w:p w:rsidR="009E3698" w:rsidRPr="00B27CEB" w:rsidRDefault="009E3698"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Người quản trị chọn vào trang quản lí lớp.</w:t>
            </w:r>
          </w:p>
          <w:p w:rsidR="009E3698" w:rsidRPr="00B27CEB" w:rsidRDefault="009E3698"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w:t>
            </w:r>
            <w:r w:rsidRPr="00B27CEB">
              <w:rPr>
                <w:rFonts w:ascii="Times New Roman" w:hAnsi="Times New Roman" w:cs="Times New Roman"/>
                <w:lang w:val="en-US"/>
              </w:rPr>
              <w:t>gười quản trị ấn váo nút sửa vớ</w:t>
            </w:r>
            <w:r w:rsidR="009E3B63" w:rsidRPr="00B27CEB">
              <w:rPr>
                <w:rFonts w:ascii="Times New Roman" w:hAnsi="Times New Roman" w:cs="Times New Roman"/>
                <w:lang w:val="en-US"/>
              </w:rPr>
              <w:t>i thông báo</w:t>
            </w:r>
            <w:r w:rsidRPr="00B27CEB">
              <w:rPr>
                <w:rFonts w:ascii="Times New Roman" w:hAnsi="Times New Roman" w:cs="Times New Roman"/>
                <w:lang w:val="en-US"/>
              </w:rPr>
              <w:t xml:space="preserve"> tương ứng</w:t>
            </w:r>
            <w:r w:rsidRPr="00B27CEB">
              <w:rPr>
                <w:rFonts w:ascii="Times New Roman" w:hAnsi="Times New Roman" w:cs="Times New Roman"/>
              </w:rPr>
              <w:t>.</w:t>
            </w:r>
          </w:p>
          <w:p w:rsidR="009E3698" w:rsidRPr="00B27CEB" w:rsidRDefault="009E3698"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Nhập vào</w:t>
            </w:r>
            <w:r w:rsidR="009E3B63" w:rsidRPr="00B27CEB">
              <w:rPr>
                <w:rFonts w:ascii="Times New Roman" w:hAnsi="Times New Roman" w:cs="Times New Roman"/>
              </w:rPr>
              <w:t xml:space="preserve"> thông tin: nội dung thông báo</w:t>
            </w:r>
            <w:r w:rsidRPr="00B27CEB">
              <w:rPr>
                <w:rFonts w:ascii="Times New Roman" w:hAnsi="Times New Roman" w:cs="Times New Roman"/>
              </w:rPr>
              <w:t>.</w:t>
            </w:r>
          </w:p>
          <w:p w:rsidR="009E3698" w:rsidRPr="00B27CEB" w:rsidRDefault="009E3698"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Bấm vào nút cập nhật để xác nhận.</w:t>
            </w:r>
          </w:p>
          <w:p w:rsidR="009E3698" w:rsidRPr="00B27CEB" w:rsidRDefault="009E3698"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Hệ thống tiến hành kiểm tra và trả kết quả.</w:t>
            </w:r>
          </w:p>
          <w:p w:rsidR="009E3698" w:rsidRPr="00B27CEB" w:rsidRDefault="009E3698"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Nếu thông tin hợp lệ hệ thống sẽ lưu vào cơ sở dữ liệu, thông báo thêm mới thành công, chuyển về trang Quả</w:t>
            </w:r>
            <w:r w:rsidR="009E3B63" w:rsidRPr="00B27CEB">
              <w:rPr>
                <w:rFonts w:ascii="Times New Roman" w:hAnsi="Times New Roman" w:cs="Times New Roman"/>
              </w:rPr>
              <w:t>n lí thông báo</w:t>
            </w:r>
            <w:r w:rsidRPr="00B27CEB">
              <w:rPr>
                <w:rFonts w:ascii="Times New Roman" w:hAnsi="Times New Roman" w:cs="Times New Roman"/>
              </w:rPr>
              <w:t>; nếu thông tin không hợp lệ, hệ thống sẽ thông báo</w:t>
            </w:r>
            <w:r w:rsidRPr="00B27CEB">
              <w:rPr>
                <w:rFonts w:ascii="Times New Roman" w:hAnsi="Times New Roman" w:cs="Times New Roman"/>
                <w:lang w:val="en-US"/>
              </w:rPr>
              <w:t xml:space="preserve"> lỗi</w:t>
            </w:r>
            <w:r w:rsidRPr="00B27CEB">
              <w:rPr>
                <w:rFonts w:ascii="Times New Roman" w:hAnsi="Times New Roman" w:cs="Times New Roman"/>
              </w:rPr>
              <w:t>.</w:t>
            </w:r>
          </w:p>
          <w:p w:rsidR="009E3698" w:rsidRPr="00B27CEB" w:rsidRDefault="009E3698"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Use-case kết thúc.</w:t>
            </w:r>
          </w:p>
        </w:tc>
      </w:tr>
    </w:tbl>
    <w:p w:rsidR="009C39CF" w:rsidRDefault="009C39CF" w:rsidP="00272B3F">
      <w:pPr>
        <w:spacing w:line="24" w:lineRule="atLeast"/>
        <w:rPr>
          <w:rFonts w:ascii="Times New Roman" w:hAnsi="Times New Roman" w:cs="Times New Roman"/>
        </w:rPr>
      </w:pPr>
    </w:p>
    <w:p w:rsidR="009C39CF" w:rsidRDefault="009C39CF" w:rsidP="00272B3F">
      <w:pPr>
        <w:spacing w:line="24" w:lineRule="atLeast"/>
        <w:rPr>
          <w:rFonts w:ascii="Times New Roman" w:hAnsi="Times New Roman" w:cs="Times New Roman"/>
        </w:rPr>
      </w:pPr>
    </w:p>
    <w:p w:rsidR="009C39CF" w:rsidRDefault="009C39CF" w:rsidP="00272B3F">
      <w:pPr>
        <w:spacing w:line="24" w:lineRule="atLeast"/>
        <w:rPr>
          <w:rFonts w:ascii="Times New Roman" w:hAnsi="Times New Roman" w:cs="Times New Roman"/>
        </w:rPr>
      </w:pPr>
    </w:p>
    <w:p w:rsidR="009C39CF" w:rsidRDefault="009C39CF" w:rsidP="00272B3F">
      <w:pPr>
        <w:spacing w:line="24" w:lineRule="atLeast"/>
        <w:rPr>
          <w:rFonts w:ascii="Times New Roman" w:hAnsi="Times New Roman" w:cs="Times New Roman"/>
        </w:rPr>
      </w:pPr>
    </w:p>
    <w:p w:rsidR="009E3B63" w:rsidRPr="00B27CEB" w:rsidRDefault="009E3B63" w:rsidP="00272B3F">
      <w:pPr>
        <w:spacing w:line="24" w:lineRule="atLeast"/>
        <w:rPr>
          <w:rFonts w:ascii="Times New Roman" w:hAnsi="Times New Roman" w:cs="Times New Roman"/>
          <w:lang w:val="en-US"/>
        </w:rPr>
      </w:pPr>
      <w:r w:rsidRPr="00B27CEB">
        <w:rPr>
          <w:rFonts w:ascii="Times New Roman" w:hAnsi="Times New Roman" w:cs="Times New Roman"/>
        </w:rPr>
        <w:lastRenderedPageBreak/>
        <w:t xml:space="preserve">Bảng </w:t>
      </w:r>
      <w:r w:rsidR="00C41B82" w:rsidRPr="00B27CEB">
        <w:rPr>
          <w:rFonts w:ascii="Times New Roman" w:hAnsi="Times New Roman" w:cs="Times New Roman"/>
          <w:lang w:val="en-US"/>
        </w:rPr>
        <w:t>12</w:t>
      </w:r>
      <w:r w:rsidRPr="00B27CEB">
        <w:rPr>
          <w:rFonts w:ascii="Times New Roman" w:hAnsi="Times New Roman" w:cs="Times New Roman"/>
        </w:rPr>
        <w:t>: Đặc tả use-case thêm tài khoản</w:t>
      </w:r>
    </w:p>
    <w:tbl>
      <w:tblPr>
        <w:tblStyle w:val="TableGrid"/>
        <w:tblW w:w="0" w:type="auto"/>
        <w:tblLook w:val="04A0" w:firstRow="1" w:lastRow="0" w:firstColumn="1" w:lastColumn="0" w:noHBand="0" w:noVBand="1"/>
      </w:tblPr>
      <w:tblGrid>
        <w:gridCol w:w="4105"/>
        <w:gridCol w:w="4105"/>
      </w:tblGrid>
      <w:tr w:rsidR="009E3B63" w:rsidRPr="00B27CEB" w:rsidTr="00B7137A">
        <w:tc>
          <w:tcPr>
            <w:tcW w:w="4105" w:type="dxa"/>
          </w:tcPr>
          <w:p w:rsidR="009E3B63" w:rsidRPr="00B27CEB" w:rsidRDefault="009E3B63"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Tên use-case:</w:t>
            </w:r>
            <w:r w:rsidRPr="00B27CEB">
              <w:rPr>
                <w:rFonts w:ascii="Times New Roman" w:hAnsi="Times New Roman" w:cs="Times New Roman"/>
                <w:lang w:val="en-US"/>
              </w:rPr>
              <w:t xml:space="preserve"> Thêm tài khoản</w:t>
            </w:r>
          </w:p>
        </w:tc>
        <w:tc>
          <w:tcPr>
            <w:tcW w:w="4105" w:type="dxa"/>
          </w:tcPr>
          <w:p w:rsidR="009E3B63" w:rsidRPr="00B27CEB" w:rsidRDefault="009E3B63"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ID:</w:t>
            </w:r>
            <w:r w:rsidRPr="00B27CEB">
              <w:rPr>
                <w:rFonts w:ascii="Times New Roman" w:hAnsi="Times New Roman" w:cs="Times New Roman"/>
                <w:lang w:val="en-US"/>
              </w:rPr>
              <w:t xml:space="preserve"> P09</w:t>
            </w:r>
          </w:p>
        </w:tc>
      </w:tr>
      <w:tr w:rsidR="009E3B63" w:rsidRPr="00B27CEB" w:rsidTr="00B7137A">
        <w:tc>
          <w:tcPr>
            <w:tcW w:w="4105" w:type="dxa"/>
          </w:tcPr>
          <w:p w:rsidR="009E3B63" w:rsidRPr="00B27CEB" w:rsidRDefault="009E3B63" w:rsidP="00272B3F">
            <w:pPr>
              <w:spacing w:before="0" w:after="200" w:line="24" w:lineRule="atLeast"/>
              <w:rPr>
                <w:rFonts w:ascii="Times New Roman" w:hAnsi="Times New Roman" w:cs="Times New Roman"/>
              </w:rPr>
            </w:pPr>
            <w:r w:rsidRPr="00B27CEB">
              <w:rPr>
                <w:rFonts w:ascii="Times New Roman" w:hAnsi="Times New Roman" w:cs="Times New Roman"/>
                <w:b/>
              </w:rPr>
              <w:t>Tác nhân chính:</w:t>
            </w:r>
            <w:r w:rsidRPr="00B27CEB">
              <w:rPr>
                <w:rFonts w:ascii="Times New Roman" w:hAnsi="Times New Roman" w:cs="Times New Roman"/>
              </w:rPr>
              <w:t xml:space="preserve"> Người quản trị</w:t>
            </w:r>
          </w:p>
        </w:tc>
        <w:tc>
          <w:tcPr>
            <w:tcW w:w="4105" w:type="dxa"/>
          </w:tcPr>
          <w:p w:rsidR="009E3B63" w:rsidRPr="00B27CEB" w:rsidRDefault="009E3B63" w:rsidP="00272B3F">
            <w:pPr>
              <w:spacing w:before="0" w:after="200" w:line="24" w:lineRule="atLeast"/>
              <w:rPr>
                <w:rFonts w:ascii="Times New Roman" w:hAnsi="Times New Roman" w:cs="Times New Roman"/>
              </w:rPr>
            </w:pPr>
            <w:r w:rsidRPr="00B27CEB">
              <w:rPr>
                <w:rFonts w:ascii="Times New Roman" w:hAnsi="Times New Roman" w:cs="Times New Roman"/>
                <w:b/>
              </w:rPr>
              <w:t>Điều kiện:</w:t>
            </w:r>
            <w:r w:rsidRPr="00B27CEB">
              <w:rPr>
                <w:rFonts w:ascii="Times New Roman" w:hAnsi="Times New Roman" w:cs="Times New Roman"/>
              </w:rPr>
              <w:t xml:space="preserve"> Trang web đang hoạt động. </w:t>
            </w:r>
          </w:p>
        </w:tc>
      </w:tr>
      <w:tr w:rsidR="009E3B63" w:rsidRPr="00B27CEB" w:rsidTr="00B7137A">
        <w:tc>
          <w:tcPr>
            <w:tcW w:w="4105" w:type="dxa"/>
          </w:tcPr>
          <w:p w:rsidR="009E3B63" w:rsidRPr="00B27CEB" w:rsidRDefault="009E3B63" w:rsidP="00272B3F">
            <w:pPr>
              <w:spacing w:before="0" w:after="200" w:line="24" w:lineRule="atLeast"/>
              <w:rPr>
                <w:rFonts w:ascii="Times New Roman" w:hAnsi="Times New Roman" w:cs="Times New Roman"/>
                <w:b/>
              </w:rPr>
            </w:pPr>
            <w:r w:rsidRPr="00B27CEB">
              <w:rPr>
                <w:rFonts w:ascii="Times New Roman" w:hAnsi="Times New Roman" w:cs="Times New Roman"/>
                <w:b/>
              </w:rPr>
              <w:t>Phạm vi:</w:t>
            </w:r>
            <w:r w:rsidRPr="00B27CEB">
              <w:rPr>
                <w:rFonts w:ascii="Times New Roman" w:hAnsi="Times New Roman" w:cs="Times New Roman"/>
              </w:rPr>
              <w:t xml:space="preserve"> Khi người dùng đăng nhập vào hệ thống với tài khoản quản trị và chọn vào trang quản lí tài khoản</w:t>
            </w:r>
          </w:p>
        </w:tc>
        <w:tc>
          <w:tcPr>
            <w:tcW w:w="4105" w:type="dxa"/>
          </w:tcPr>
          <w:p w:rsidR="009E3B63" w:rsidRPr="00B27CEB" w:rsidRDefault="009E3B63" w:rsidP="00272B3F">
            <w:pPr>
              <w:spacing w:before="0" w:after="200" w:line="24" w:lineRule="atLeast"/>
              <w:rPr>
                <w:rFonts w:ascii="Times New Roman" w:hAnsi="Times New Roman" w:cs="Times New Roman"/>
                <w:b/>
              </w:rPr>
            </w:pPr>
            <w:r w:rsidRPr="00B27CEB">
              <w:rPr>
                <w:rFonts w:ascii="Times New Roman" w:hAnsi="Times New Roman" w:cs="Times New Roman"/>
                <w:b/>
              </w:rPr>
              <w:t>Mô tả ngắn gọn:</w:t>
            </w:r>
            <w:r w:rsidRPr="00B27CEB">
              <w:rPr>
                <w:rFonts w:ascii="Times New Roman" w:hAnsi="Times New Roman" w:cs="Times New Roman"/>
              </w:rPr>
              <w:t xml:space="preserve"> Người quản trị tạo thêm tài khoản.</w:t>
            </w:r>
          </w:p>
        </w:tc>
      </w:tr>
      <w:tr w:rsidR="009E3B63" w:rsidRPr="00B27CEB" w:rsidTr="00B7137A">
        <w:tc>
          <w:tcPr>
            <w:tcW w:w="8210" w:type="dxa"/>
            <w:gridSpan w:val="2"/>
          </w:tcPr>
          <w:p w:rsidR="009E3B63" w:rsidRPr="00B27CEB" w:rsidRDefault="009E3B63" w:rsidP="00272B3F">
            <w:pPr>
              <w:spacing w:before="0" w:after="200" w:line="24" w:lineRule="atLeast"/>
              <w:rPr>
                <w:rFonts w:ascii="Times New Roman" w:hAnsi="Times New Roman" w:cs="Times New Roman"/>
                <w:b/>
                <w:lang w:val="en-US"/>
              </w:rPr>
            </w:pPr>
            <w:r w:rsidRPr="00B27CEB">
              <w:rPr>
                <w:rFonts w:ascii="Times New Roman" w:hAnsi="Times New Roman" w:cs="Times New Roman"/>
                <w:b/>
                <w:lang w:val="en-US"/>
              </w:rPr>
              <w:t xml:space="preserve">Luồng sự kiện chính: </w:t>
            </w:r>
          </w:p>
          <w:p w:rsidR="009E3B63" w:rsidRPr="00B27CEB" w:rsidRDefault="009E3B6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Người quản trị chọn vào trang quản l</w:t>
            </w:r>
            <w:r w:rsidR="00C41B82" w:rsidRPr="00B27CEB">
              <w:rPr>
                <w:rFonts w:ascii="Times New Roman" w:hAnsi="Times New Roman" w:cs="Times New Roman"/>
                <w:lang w:val="en-US"/>
              </w:rPr>
              <w:t>í tài khoản</w:t>
            </w:r>
            <w:r w:rsidRPr="00B27CEB">
              <w:rPr>
                <w:rFonts w:ascii="Times New Roman" w:hAnsi="Times New Roman" w:cs="Times New Roman"/>
                <w:lang w:val="en-US"/>
              </w:rPr>
              <w:t>.</w:t>
            </w:r>
          </w:p>
          <w:p w:rsidR="00C41B82" w:rsidRPr="00B27CEB" w:rsidRDefault="00C41B82"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lang w:val="en-US"/>
              </w:rPr>
              <w:t>- Chọn mục thêm tài khoản</w:t>
            </w:r>
          </w:p>
          <w:p w:rsidR="009E3B63" w:rsidRPr="00B27CEB" w:rsidRDefault="009E3B6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Nhập vào</w:t>
            </w:r>
            <w:r w:rsidR="00C41B82" w:rsidRPr="00B27CEB">
              <w:rPr>
                <w:rFonts w:ascii="Times New Roman" w:hAnsi="Times New Roman" w:cs="Times New Roman"/>
                <w:lang w:val="en-US"/>
              </w:rPr>
              <w:t xml:space="preserve"> các</w:t>
            </w:r>
            <w:r w:rsidR="00C41B82" w:rsidRPr="00B27CEB">
              <w:rPr>
                <w:rFonts w:ascii="Times New Roman" w:hAnsi="Times New Roman" w:cs="Times New Roman"/>
              </w:rPr>
              <w:t xml:space="preserve"> thông tin: tên đăng nhập, mật khẩu, email..</w:t>
            </w:r>
            <w:r w:rsidRPr="00B27CEB">
              <w:rPr>
                <w:rFonts w:ascii="Times New Roman" w:hAnsi="Times New Roman" w:cs="Times New Roman"/>
              </w:rPr>
              <w:t>.</w:t>
            </w:r>
          </w:p>
          <w:p w:rsidR="009E3B63" w:rsidRPr="00B27CEB" w:rsidRDefault="009E3B6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Bấm vào nút thêm để xác nhận.</w:t>
            </w:r>
          </w:p>
          <w:p w:rsidR="009E3B63" w:rsidRPr="00B27CEB" w:rsidRDefault="009E3B6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Hệ thống tiến hành kiểm tra và trả kết quả.</w:t>
            </w:r>
          </w:p>
          <w:p w:rsidR="009E3B63" w:rsidRPr="00B27CEB" w:rsidRDefault="009E3B6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Nếu thông tin hợp lệ hệ thống sẽ lưu vào cơ sở dữ liệu, thông báo thêm mới thành công; nếu thông tin không hợp lệ, hệ thống sẽ thông báo</w:t>
            </w:r>
            <w:r w:rsidR="00C41B82" w:rsidRPr="00B27CEB">
              <w:rPr>
                <w:rFonts w:ascii="Times New Roman" w:hAnsi="Times New Roman" w:cs="Times New Roman"/>
              </w:rPr>
              <w:t xml:space="preserve"> lỗi</w:t>
            </w:r>
            <w:r w:rsidRPr="00B27CEB">
              <w:rPr>
                <w:rFonts w:ascii="Times New Roman" w:hAnsi="Times New Roman" w:cs="Times New Roman"/>
              </w:rPr>
              <w:t>.</w:t>
            </w:r>
          </w:p>
          <w:p w:rsidR="009E3B63" w:rsidRPr="00B27CEB" w:rsidRDefault="009E3B6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Use-case kết thúc.</w:t>
            </w:r>
          </w:p>
        </w:tc>
      </w:tr>
    </w:tbl>
    <w:p w:rsidR="009E3B63" w:rsidRPr="00B27CEB" w:rsidRDefault="009E3B63" w:rsidP="00272B3F">
      <w:pPr>
        <w:spacing w:line="24" w:lineRule="atLeast"/>
        <w:rPr>
          <w:rFonts w:ascii="Times New Roman" w:hAnsi="Times New Roman" w:cs="Times New Roman"/>
          <w:lang w:val="en-US"/>
        </w:rPr>
      </w:pPr>
      <w:r w:rsidRPr="00B27CEB">
        <w:rPr>
          <w:rFonts w:ascii="Times New Roman" w:hAnsi="Times New Roman" w:cs="Times New Roman"/>
        </w:rPr>
        <w:t xml:space="preserve">Bảng </w:t>
      </w:r>
      <w:r w:rsidR="00C41B82" w:rsidRPr="00B27CEB">
        <w:rPr>
          <w:rFonts w:ascii="Times New Roman" w:hAnsi="Times New Roman" w:cs="Times New Roman"/>
          <w:lang w:val="en-US"/>
        </w:rPr>
        <w:t>13</w:t>
      </w:r>
      <w:r w:rsidRPr="00B27CEB">
        <w:rPr>
          <w:rFonts w:ascii="Times New Roman" w:hAnsi="Times New Roman" w:cs="Times New Roman"/>
        </w:rPr>
        <w:t>: Đặc tả use-case chỉnh sử</w:t>
      </w:r>
      <w:r w:rsidR="00C41B82" w:rsidRPr="00B27CEB">
        <w:rPr>
          <w:rFonts w:ascii="Times New Roman" w:hAnsi="Times New Roman" w:cs="Times New Roman"/>
        </w:rPr>
        <w:t>a tài khoản</w:t>
      </w:r>
    </w:p>
    <w:tbl>
      <w:tblPr>
        <w:tblStyle w:val="TableGrid"/>
        <w:tblW w:w="0" w:type="auto"/>
        <w:tblLook w:val="04A0" w:firstRow="1" w:lastRow="0" w:firstColumn="1" w:lastColumn="0" w:noHBand="0" w:noVBand="1"/>
      </w:tblPr>
      <w:tblGrid>
        <w:gridCol w:w="4105"/>
        <w:gridCol w:w="4105"/>
      </w:tblGrid>
      <w:tr w:rsidR="009E3B63" w:rsidRPr="00B27CEB" w:rsidTr="00B7137A">
        <w:tc>
          <w:tcPr>
            <w:tcW w:w="4105" w:type="dxa"/>
          </w:tcPr>
          <w:p w:rsidR="009E3B63" w:rsidRPr="00B27CEB" w:rsidRDefault="009E3B63"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Tên use-case:</w:t>
            </w:r>
            <w:r w:rsidRPr="00B27CEB">
              <w:rPr>
                <w:rFonts w:ascii="Times New Roman" w:hAnsi="Times New Roman" w:cs="Times New Roman"/>
                <w:lang w:val="en-US"/>
              </w:rPr>
              <w:t xml:space="preserve"> Chỉnh sử</w:t>
            </w:r>
            <w:r w:rsidR="00C41B82" w:rsidRPr="00B27CEB">
              <w:rPr>
                <w:rFonts w:ascii="Times New Roman" w:hAnsi="Times New Roman" w:cs="Times New Roman"/>
                <w:lang w:val="en-US"/>
              </w:rPr>
              <w:t>a tài khoản</w:t>
            </w:r>
          </w:p>
        </w:tc>
        <w:tc>
          <w:tcPr>
            <w:tcW w:w="4105" w:type="dxa"/>
          </w:tcPr>
          <w:p w:rsidR="009E3B63" w:rsidRPr="00B27CEB" w:rsidRDefault="009E3B63"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ID:</w:t>
            </w:r>
            <w:r w:rsidR="00C41B82" w:rsidRPr="00B27CEB">
              <w:rPr>
                <w:rFonts w:ascii="Times New Roman" w:hAnsi="Times New Roman" w:cs="Times New Roman"/>
                <w:lang w:val="en-US"/>
              </w:rPr>
              <w:t xml:space="preserve"> P10</w:t>
            </w:r>
          </w:p>
        </w:tc>
      </w:tr>
      <w:tr w:rsidR="009E3B63" w:rsidRPr="00B27CEB" w:rsidTr="00B7137A">
        <w:tc>
          <w:tcPr>
            <w:tcW w:w="4105" w:type="dxa"/>
          </w:tcPr>
          <w:p w:rsidR="009E3B63" w:rsidRPr="00B27CEB" w:rsidRDefault="009E3B63" w:rsidP="00272B3F">
            <w:pPr>
              <w:spacing w:before="0" w:after="200" w:line="24" w:lineRule="atLeast"/>
              <w:rPr>
                <w:rFonts w:ascii="Times New Roman" w:hAnsi="Times New Roman" w:cs="Times New Roman"/>
              </w:rPr>
            </w:pPr>
            <w:r w:rsidRPr="00B27CEB">
              <w:rPr>
                <w:rFonts w:ascii="Times New Roman" w:hAnsi="Times New Roman" w:cs="Times New Roman"/>
                <w:b/>
              </w:rPr>
              <w:t>Tác nhân chính:</w:t>
            </w:r>
            <w:r w:rsidRPr="00B27CEB">
              <w:rPr>
                <w:rFonts w:ascii="Times New Roman" w:hAnsi="Times New Roman" w:cs="Times New Roman"/>
              </w:rPr>
              <w:t xml:space="preserve"> Người quản trị</w:t>
            </w:r>
          </w:p>
        </w:tc>
        <w:tc>
          <w:tcPr>
            <w:tcW w:w="4105" w:type="dxa"/>
          </w:tcPr>
          <w:p w:rsidR="009E3B63" w:rsidRPr="00B27CEB" w:rsidRDefault="009E3B63" w:rsidP="00272B3F">
            <w:pPr>
              <w:spacing w:before="0" w:after="200" w:line="24" w:lineRule="atLeast"/>
              <w:rPr>
                <w:rFonts w:ascii="Times New Roman" w:hAnsi="Times New Roman" w:cs="Times New Roman"/>
              </w:rPr>
            </w:pPr>
            <w:r w:rsidRPr="00B27CEB">
              <w:rPr>
                <w:rFonts w:ascii="Times New Roman" w:hAnsi="Times New Roman" w:cs="Times New Roman"/>
                <w:b/>
              </w:rPr>
              <w:t>Điều kiện:</w:t>
            </w:r>
            <w:r w:rsidRPr="00B27CEB">
              <w:rPr>
                <w:rFonts w:ascii="Times New Roman" w:hAnsi="Times New Roman" w:cs="Times New Roman"/>
              </w:rPr>
              <w:t xml:space="preserve"> Trang web đang hoạt động. </w:t>
            </w:r>
          </w:p>
        </w:tc>
      </w:tr>
      <w:tr w:rsidR="009E3B63" w:rsidRPr="00B27CEB" w:rsidTr="00B7137A">
        <w:tc>
          <w:tcPr>
            <w:tcW w:w="4105" w:type="dxa"/>
          </w:tcPr>
          <w:p w:rsidR="009E3B63" w:rsidRPr="00B27CEB" w:rsidRDefault="009E3B63" w:rsidP="00272B3F">
            <w:pPr>
              <w:spacing w:before="0" w:after="200" w:line="24" w:lineRule="atLeast"/>
              <w:rPr>
                <w:rFonts w:ascii="Times New Roman" w:hAnsi="Times New Roman" w:cs="Times New Roman"/>
                <w:b/>
              </w:rPr>
            </w:pPr>
            <w:r w:rsidRPr="00B27CEB">
              <w:rPr>
                <w:rFonts w:ascii="Times New Roman" w:hAnsi="Times New Roman" w:cs="Times New Roman"/>
                <w:b/>
              </w:rPr>
              <w:t>Phạm vi:</w:t>
            </w:r>
            <w:r w:rsidRPr="00B27CEB">
              <w:rPr>
                <w:rFonts w:ascii="Times New Roman" w:hAnsi="Times New Roman" w:cs="Times New Roman"/>
              </w:rPr>
              <w:t xml:space="preserve"> Khi người dùng đăng nhập vào hệ thống với tài khoản quản trị và chọn vào trang quả</w:t>
            </w:r>
            <w:r w:rsidR="00C41B82" w:rsidRPr="00B27CEB">
              <w:rPr>
                <w:rFonts w:ascii="Times New Roman" w:hAnsi="Times New Roman" w:cs="Times New Roman"/>
              </w:rPr>
              <w:t>n lí tài khoản</w:t>
            </w:r>
          </w:p>
        </w:tc>
        <w:tc>
          <w:tcPr>
            <w:tcW w:w="4105" w:type="dxa"/>
          </w:tcPr>
          <w:p w:rsidR="009E3B63" w:rsidRPr="00B27CEB" w:rsidRDefault="009E3B63" w:rsidP="00272B3F">
            <w:pPr>
              <w:spacing w:before="0" w:after="200" w:line="24" w:lineRule="atLeast"/>
              <w:rPr>
                <w:rFonts w:ascii="Times New Roman" w:hAnsi="Times New Roman" w:cs="Times New Roman"/>
                <w:b/>
              </w:rPr>
            </w:pPr>
            <w:r w:rsidRPr="00B27CEB">
              <w:rPr>
                <w:rFonts w:ascii="Times New Roman" w:hAnsi="Times New Roman" w:cs="Times New Roman"/>
                <w:b/>
              </w:rPr>
              <w:t>Mô tả ngắn gọn:</w:t>
            </w:r>
            <w:r w:rsidRPr="00B27CEB">
              <w:rPr>
                <w:rFonts w:ascii="Times New Roman" w:hAnsi="Times New Roman" w:cs="Times New Roman"/>
              </w:rPr>
              <w:t xml:space="preserve"> Người quản trị chỉnh sử</w:t>
            </w:r>
            <w:r w:rsidR="00C41B82" w:rsidRPr="00B27CEB">
              <w:rPr>
                <w:rFonts w:ascii="Times New Roman" w:hAnsi="Times New Roman" w:cs="Times New Roman"/>
              </w:rPr>
              <w:t>a tài khoản</w:t>
            </w:r>
            <w:r w:rsidRPr="00B27CEB">
              <w:rPr>
                <w:rFonts w:ascii="Times New Roman" w:hAnsi="Times New Roman" w:cs="Times New Roman"/>
              </w:rPr>
              <w:t>.</w:t>
            </w:r>
          </w:p>
        </w:tc>
      </w:tr>
      <w:tr w:rsidR="009E3B63" w:rsidRPr="00B27CEB" w:rsidTr="00B7137A">
        <w:tc>
          <w:tcPr>
            <w:tcW w:w="8210" w:type="dxa"/>
            <w:gridSpan w:val="2"/>
          </w:tcPr>
          <w:p w:rsidR="009E3B63" w:rsidRPr="00B27CEB" w:rsidRDefault="009E3B63" w:rsidP="00272B3F">
            <w:pPr>
              <w:spacing w:before="0" w:after="200" w:line="24" w:lineRule="atLeast"/>
              <w:rPr>
                <w:rFonts w:ascii="Times New Roman" w:hAnsi="Times New Roman" w:cs="Times New Roman"/>
                <w:b/>
                <w:lang w:val="en-US"/>
              </w:rPr>
            </w:pPr>
            <w:r w:rsidRPr="00B27CEB">
              <w:rPr>
                <w:rFonts w:ascii="Times New Roman" w:hAnsi="Times New Roman" w:cs="Times New Roman"/>
                <w:b/>
                <w:lang w:val="en-US"/>
              </w:rPr>
              <w:t xml:space="preserve">Luồng sự kiện chính: </w:t>
            </w:r>
          </w:p>
          <w:p w:rsidR="009E3B63" w:rsidRPr="00B27CEB" w:rsidRDefault="009E3B6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Người quản trị chọn vào trang quả</w:t>
            </w:r>
            <w:r w:rsidR="00C41B82" w:rsidRPr="00B27CEB">
              <w:rPr>
                <w:rFonts w:ascii="Times New Roman" w:hAnsi="Times New Roman" w:cs="Times New Roman"/>
                <w:lang w:val="en-US"/>
              </w:rPr>
              <w:t>n lí tài khoản</w:t>
            </w:r>
            <w:r w:rsidRPr="00B27CEB">
              <w:rPr>
                <w:rFonts w:ascii="Times New Roman" w:hAnsi="Times New Roman" w:cs="Times New Roman"/>
                <w:lang w:val="en-US"/>
              </w:rPr>
              <w:t>.</w:t>
            </w:r>
          </w:p>
          <w:p w:rsidR="009E3B63" w:rsidRPr="00B27CEB" w:rsidRDefault="009E3B6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w:t>
            </w:r>
            <w:r w:rsidRPr="00B27CEB">
              <w:rPr>
                <w:rFonts w:ascii="Times New Roman" w:hAnsi="Times New Roman" w:cs="Times New Roman"/>
                <w:lang w:val="en-US"/>
              </w:rPr>
              <w:t>gười quản trị ấn váo nút sửa vớ</w:t>
            </w:r>
            <w:r w:rsidR="00C41B82" w:rsidRPr="00B27CEB">
              <w:rPr>
                <w:rFonts w:ascii="Times New Roman" w:hAnsi="Times New Roman" w:cs="Times New Roman"/>
                <w:lang w:val="en-US"/>
              </w:rPr>
              <w:t>i tài khoản</w:t>
            </w:r>
            <w:r w:rsidRPr="00B27CEB">
              <w:rPr>
                <w:rFonts w:ascii="Times New Roman" w:hAnsi="Times New Roman" w:cs="Times New Roman"/>
                <w:lang w:val="en-US"/>
              </w:rPr>
              <w:t xml:space="preserve"> tương ứng</w:t>
            </w:r>
            <w:r w:rsidRPr="00B27CEB">
              <w:rPr>
                <w:rFonts w:ascii="Times New Roman" w:hAnsi="Times New Roman" w:cs="Times New Roman"/>
              </w:rPr>
              <w:t>.</w:t>
            </w:r>
          </w:p>
          <w:p w:rsidR="00C41B82" w:rsidRPr="00B27CEB" w:rsidRDefault="009E3B6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Nhập vào</w:t>
            </w:r>
            <w:r w:rsidR="00C41B82" w:rsidRPr="00B27CEB">
              <w:rPr>
                <w:rFonts w:ascii="Times New Roman" w:hAnsi="Times New Roman" w:cs="Times New Roman"/>
                <w:lang w:val="en-US"/>
              </w:rPr>
              <w:t xml:space="preserve"> các</w:t>
            </w:r>
            <w:r w:rsidRPr="00B27CEB">
              <w:rPr>
                <w:rFonts w:ascii="Times New Roman" w:hAnsi="Times New Roman" w:cs="Times New Roman"/>
              </w:rPr>
              <w:t xml:space="preserve"> thông tin</w:t>
            </w:r>
            <w:r w:rsidR="00C41B82" w:rsidRPr="00B27CEB">
              <w:rPr>
                <w:rFonts w:ascii="Times New Roman" w:hAnsi="Times New Roman" w:cs="Times New Roman"/>
                <w:lang w:val="en-US"/>
              </w:rPr>
              <w:t xml:space="preserve">: </w:t>
            </w:r>
            <w:r w:rsidR="00C41B82" w:rsidRPr="00B27CEB">
              <w:rPr>
                <w:rFonts w:ascii="Times New Roman" w:hAnsi="Times New Roman" w:cs="Times New Roman"/>
              </w:rPr>
              <w:t>mật khẩu, email</w:t>
            </w:r>
            <w:r w:rsidR="00C41B82" w:rsidRPr="00B27CEB">
              <w:rPr>
                <w:rFonts w:ascii="Times New Roman" w:hAnsi="Times New Roman" w:cs="Times New Roman"/>
                <w:lang w:val="en-US"/>
              </w:rPr>
              <w:t>, họ tên</w:t>
            </w:r>
            <w:r w:rsidR="00C41B82" w:rsidRPr="00B27CEB">
              <w:rPr>
                <w:rFonts w:ascii="Times New Roman" w:hAnsi="Times New Roman" w:cs="Times New Roman"/>
              </w:rPr>
              <w:t>...</w:t>
            </w:r>
          </w:p>
          <w:p w:rsidR="009E3B63" w:rsidRPr="00B27CEB" w:rsidRDefault="009E3B6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Bấm vào nút cập nhật để xác nhận.</w:t>
            </w:r>
          </w:p>
          <w:p w:rsidR="009E3B63" w:rsidRPr="00B27CEB" w:rsidRDefault="009E3B6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Hệ thống tiến hành kiểm tra và trả kết quả.</w:t>
            </w:r>
          </w:p>
          <w:p w:rsidR="009E3B63" w:rsidRPr="00B27CEB" w:rsidRDefault="009E3B6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Nếu thông tin hợp lệ hệ thống sẽ lưu vào cơ sở dữ liệ</w:t>
            </w:r>
            <w:r w:rsidR="00C41B82" w:rsidRPr="00B27CEB">
              <w:rPr>
                <w:rFonts w:ascii="Times New Roman" w:hAnsi="Times New Roman" w:cs="Times New Roman"/>
              </w:rPr>
              <w:t>u, thông báo cập nhật</w:t>
            </w:r>
            <w:r w:rsidRPr="00B27CEB">
              <w:rPr>
                <w:rFonts w:ascii="Times New Roman" w:hAnsi="Times New Roman" w:cs="Times New Roman"/>
              </w:rPr>
              <w:t xml:space="preserve"> mới thành công; nếu thông tin không hợp lệ, hệ thống sẽ thông báo</w:t>
            </w:r>
            <w:r w:rsidRPr="00B27CEB">
              <w:rPr>
                <w:rFonts w:ascii="Times New Roman" w:hAnsi="Times New Roman" w:cs="Times New Roman"/>
                <w:lang w:val="en-US"/>
              </w:rPr>
              <w:t xml:space="preserve"> lỗi</w:t>
            </w:r>
            <w:r w:rsidRPr="00B27CEB">
              <w:rPr>
                <w:rFonts w:ascii="Times New Roman" w:hAnsi="Times New Roman" w:cs="Times New Roman"/>
              </w:rPr>
              <w:t>.</w:t>
            </w:r>
          </w:p>
          <w:p w:rsidR="009E3B63" w:rsidRPr="00B27CEB" w:rsidRDefault="009E3B6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Use-case kết thúc.</w:t>
            </w:r>
          </w:p>
        </w:tc>
      </w:tr>
    </w:tbl>
    <w:p w:rsidR="00D87013" w:rsidRPr="00B27CEB" w:rsidRDefault="00D87013" w:rsidP="00272B3F">
      <w:pPr>
        <w:spacing w:line="24" w:lineRule="atLeast"/>
        <w:rPr>
          <w:rFonts w:ascii="Times New Roman" w:hAnsi="Times New Roman" w:cs="Times New Roman"/>
          <w:lang w:val="en-US"/>
        </w:rPr>
      </w:pPr>
      <w:r w:rsidRPr="00B27CEB">
        <w:rPr>
          <w:rFonts w:ascii="Times New Roman" w:hAnsi="Times New Roman" w:cs="Times New Roman"/>
        </w:rPr>
        <w:t xml:space="preserve">Bảng </w:t>
      </w:r>
      <w:r w:rsidRPr="00B27CEB">
        <w:rPr>
          <w:rFonts w:ascii="Times New Roman" w:hAnsi="Times New Roman" w:cs="Times New Roman"/>
          <w:lang w:val="en-US"/>
        </w:rPr>
        <w:t>14</w:t>
      </w:r>
      <w:r w:rsidRPr="00B27CEB">
        <w:rPr>
          <w:rFonts w:ascii="Times New Roman" w:hAnsi="Times New Roman" w:cs="Times New Roman"/>
        </w:rPr>
        <w:t>: Đặc tả use-case thêm tài liệu</w:t>
      </w:r>
    </w:p>
    <w:tbl>
      <w:tblPr>
        <w:tblStyle w:val="TableGrid"/>
        <w:tblW w:w="0" w:type="auto"/>
        <w:tblLook w:val="04A0" w:firstRow="1" w:lastRow="0" w:firstColumn="1" w:lastColumn="0" w:noHBand="0" w:noVBand="1"/>
      </w:tblPr>
      <w:tblGrid>
        <w:gridCol w:w="4105"/>
        <w:gridCol w:w="4105"/>
      </w:tblGrid>
      <w:tr w:rsidR="00D87013" w:rsidRPr="00B27CEB" w:rsidTr="00B7137A">
        <w:tc>
          <w:tcPr>
            <w:tcW w:w="4105" w:type="dxa"/>
          </w:tcPr>
          <w:p w:rsidR="00D87013" w:rsidRPr="00B27CEB" w:rsidRDefault="00D87013"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Tên use-case:</w:t>
            </w:r>
            <w:r w:rsidRPr="00B27CEB">
              <w:rPr>
                <w:rFonts w:ascii="Times New Roman" w:hAnsi="Times New Roman" w:cs="Times New Roman"/>
                <w:lang w:val="en-US"/>
              </w:rPr>
              <w:t xml:space="preserve"> Thêm tài liệu</w:t>
            </w:r>
          </w:p>
        </w:tc>
        <w:tc>
          <w:tcPr>
            <w:tcW w:w="4105" w:type="dxa"/>
          </w:tcPr>
          <w:p w:rsidR="00D87013" w:rsidRPr="00B27CEB" w:rsidRDefault="00D87013"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ID:</w:t>
            </w:r>
            <w:r w:rsidRPr="00B27CEB">
              <w:rPr>
                <w:rFonts w:ascii="Times New Roman" w:hAnsi="Times New Roman" w:cs="Times New Roman"/>
                <w:lang w:val="en-US"/>
              </w:rPr>
              <w:t xml:space="preserve"> P11</w:t>
            </w:r>
          </w:p>
        </w:tc>
      </w:tr>
      <w:tr w:rsidR="00D87013" w:rsidRPr="00B27CEB" w:rsidTr="00B7137A">
        <w:tc>
          <w:tcPr>
            <w:tcW w:w="4105" w:type="dxa"/>
          </w:tcPr>
          <w:p w:rsidR="00D87013" w:rsidRPr="00B27CEB" w:rsidRDefault="00D87013" w:rsidP="00272B3F">
            <w:pPr>
              <w:spacing w:before="0" w:after="200" w:line="24" w:lineRule="atLeast"/>
              <w:rPr>
                <w:rFonts w:ascii="Times New Roman" w:hAnsi="Times New Roman" w:cs="Times New Roman"/>
              </w:rPr>
            </w:pPr>
            <w:r w:rsidRPr="00B27CEB">
              <w:rPr>
                <w:rFonts w:ascii="Times New Roman" w:hAnsi="Times New Roman" w:cs="Times New Roman"/>
                <w:b/>
              </w:rPr>
              <w:t>Tác nhân chính:</w:t>
            </w:r>
            <w:r w:rsidRPr="00B27CEB">
              <w:rPr>
                <w:rFonts w:ascii="Times New Roman" w:hAnsi="Times New Roman" w:cs="Times New Roman"/>
              </w:rPr>
              <w:t xml:space="preserve"> Người quản trị</w:t>
            </w:r>
          </w:p>
        </w:tc>
        <w:tc>
          <w:tcPr>
            <w:tcW w:w="4105" w:type="dxa"/>
          </w:tcPr>
          <w:p w:rsidR="00D87013" w:rsidRPr="00B27CEB" w:rsidRDefault="00D87013" w:rsidP="00272B3F">
            <w:pPr>
              <w:spacing w:before="0" w:after="200" w:line="24" w:lineRule="atLeast"/>
              <w:rPr>
                <w:rFonts w:ascii="Times New Roman" w:hAnsi="Times New Roman" w:cs="Times New Roman"/>
              </w:rPr>
            </w:pPr>
            <w:r w:rsidRPr="00B27CEB">
              <w:rPr>
                <w:rFonts w:ascii="Times New Roman" w:hAnsi="Times New Roman" w:cs="Times New Roman"/>
                <w:b/>
              </w:rPr>
              <w:t>Điều kiện:</w:t>
            </w:r>
            <w:r w:rsidRPr="00B27CEB">
              <w:rPr>
                <w:rFonts w:ascii="Times New Roman" w:hAnsi="Times New Roman" w:cs="Times New Roman"/>
              </w:rPr>
              <w:t xml:space="preserve"> Trang web đang hoạt động. </w:t>
            </w:r>
          </w:p>
        </w:tc>
      </w:tr>
      <w:tr w:rsidR="00D87013" w:rsidRPr="00B27CEB" w:rsidTr="00B7137A">
        <w:tc>
          <w:tcPr>
            <w:tcW w:w="4105" w:type="dxa"/>
          </w:tcPr>
          <w:p w:rsidR="00D87013" w:rsidRPr="00B27CEB" w:rsidRDefault="00D87013" w:rsidP="00272B3F">
            <w:pPr>
              <w:spacing w:before="0" w:after="200" w:line="24" w:lineRule="atLeast"/>
              <w:rPr>
                <w:rFonts w:ascii="Times New Roman" w:hAnsi="Times New Roman" w:cs="Times New Roman"/>
                <w:b/>
              </w:rPr>
            </w:pPr>
            <w:r w:rsidRPr="00B27CEB">
              <w:rPr>
                <w:rFonts w:ascii="Times New Roman" w:hAnsi="Times New Roman" w:cs="Times New Roman"/>
                <w:b/>
              </w:rPr>
              <w:lastRenderedPageBreak/>
              <w:t>Phạm vi:</w:t>
            </w:r>
            <w:r w:rsidRPr="00B27CEB">
              <w:rPr>
                <w:rFonts w:ascii="Times New Roman" w:hAnsi="Times New Roman" w:cs="Times New Roman"/>
              </w:rPr>
              <w:t xml:space="preserve"> Khi người dùng đăng nhập vào hệ thống với tài khoản quản trị và chọn vào trang quản lí tào liệu</w:t>
            </w:r>
          </w:p>
        </w:tc>
        <w:tc>
          <w:tcPr>
            <w:tcW w:w="4105" w:type="dxa"/>
          </w:tcPr>
          <w:p w:rsidR="00D87013" w:rsidRPr="00B27CEB" w:rsidRDefault="00D87013" w:rsidP="00272B3F">
            <w:pPr>
              <w:spacing w:before="0" w:after="200" w:line="24" w:lineRule="atLeast"/>
              <w:rPr>
                <w:rFonts w:ascii="Times New Roman" w:hAnsi="Times New Roman" w:cs="Times New Roman"/>
                <w:b/>
              </w:rPr>
            </w:pPr>
            <w:r w:rsidRPr="00B27CEB">
              <w:rPr>
                <w:rFonts w:ascii="Times New Roman" w:hAnsi="Times New Roman" w:cs="Times New Roman"/>
                <w:b/>
              </w:rPr>
              <w:t>Mô tả ngắn gọn:</w:t>
            </w:r>
            <w:r w:rsidRPr="00B27CEB">
              <w:rPr>
                <w:rFonts w:ascii="Times New Roman" w:hAnsi="Times New Roman" w:cs="Times New Roman"/>
              </w:rPr>
              <w:t xml:space="preserve"> Người quản trị tạo thêm tài liệu.</w:t>
            </w:r>
          </w:p>
        </w:tc>
      </w:tr>
      <w:tr w:rsidR="00D87013" w:rsidRPr="00B27CEB" w:rsidTr="00B7137A">
        <w:tc>
          <w:tcPr>
            <w:tcW w:w="8210" w:type="dxa"/>
            <w:gridSpan w:val="2"/>
          </w:tcPr>
          <w:p w:rsidR="00D87013" w:rsidRPr="00B27CEB" w:rsidRDefault="00D87013" w:rsidP="00272B3F">
            <w:pPr>
              <w:spacing w:before="0" w:after="200" w:line="24" w:lineRule="atLeast"/>
              <w:rPr>
                <w:rFonts w:ascii="Times New Roman" w:hAnsi="Times New Roman" w:cs="Times New Roman"/>
                <w:b/>
                <w:lang w:val="en-US"/>
              </w:rPr>
            </w:pPr>
            <w:r w:rsidRPr="00B27CEB">
              <w:rPr>
                <w:rFonts w:ascii="Times New Roman" w:hAnsi="Times New Roman" w:cs="Times New Roman"/>
                <w:b/>
                <w:lang w:val="en-US"/>
              </w:rPr>
              <w:t xml:space="preserve">Luồng sự kiện chính: </w:t>
            </w:r>
          </w:p>
          <w:p w:rsidR="00D87013" w:rsidRPr="00B27CEB" w:rsidRDefault="00D8701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Người quản trị chọn vào trang quản lí tài liệu.</w:t>
            </w:r>
          </w:p>
          <w:p w:rsidR="00D87013" w:rsidRPr="00B27CEB" w:rsidRDefault="00D8701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lang w:val="en-US"/>
              </w:rPr>
              <w:t>- Chọn mục thêm tài liệu</w:t>
            </w:r>
          </w:p>
          <w:p w:rsidR="00D87013" w:rsidRPr="00B27CEB" w:rsidRDefault="00D8701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Nhập vào</w:t>
            </w:r>
            <w:r w:rsidRPr="00B27CEB">
              <w:rPr>
                <w:rFonts w:ascii="Times New Roman" w:hAnsi="Times New Roman" w:cs="Times New Roman"/>
                <w:lang w:val="en-US"/>
              </w:rPr>
              <w:t xml:space="preserve"> các</w:t>
            </w:r>
            <w:r w:rsidRPr="00B27CEB">
              <w:rPr>
                <w:rFonts w:ascii="Times New Roman" w:hAnsi="Times New Roman" w:cs="Times New Roman"/>
              </w:rPr>
              <w:t xml:space="preserve"> thông tin: tên tài liệu, </w:t>
            </w:r>
            <w:r w:rsidRPr="00B27CEB">
              <w:rPr>
                <w:rFonts w:ascii="Times New Roman" w:hAnsi="Times New Roman" w:cs="Times New Roman"/>
                <w:lang w:val="en-US"/>
              </w:rPr>
              <w:t>lĩnh vực</w:t>
            </w:r>
            <w:r w:rsidRPr="00B27CEB">
              <w:rPr>
                <w:rFonts w:ascii="Times New Roman" w:hAnsi="Times New Roman" w:cs="Times New Roman"/>
              </w:rPr>
              <w:t>, giáo viên...</w:t>
            </w:r>
          </w:p>
          <w:p w:rsidR="00D87013" w:rsidRPr="00B27CEB" w:rsidRDefault="00D8701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Bấm vào nút thêm để xác nhận.</w:t>
            </w:r>
          </w:p>
          <w:p w:rsidR="00D87013" w:rsidRPr="00B27CEB" w:rsidRDefault="00D8701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Hệ thống tiến hành kiểm tra và trả kết quả.</w:t>
            </w:r>
          </w:p>
          <w:p w:rsidR="00D87013" w:rsidRPr="00B27CEB" w:rsidRDefault="00D8701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Nếu thông tin hợp lệ hệ thống sẽ lưu vào cơ sở dữ liệu, thông báo thêm mới thành công; nếu thông tin không hợp lệ, hệ thống sẽ thông báo lỗi.</w:t>
            </w:r>
          </w:p>
          <w:p w:rsidR="00D87013" w:rsidRPr="00B27CEB" w:rsidRDefault="00D8701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Use-case kết thúc.</w:t>
            </w:r>
          </w:p>
        </w:tc>
      </w:tr>
    </w:tbl>
    <w:p w:rsidR="00D87013" w:rsidRPr="00B27CEB" w:rsidRDefault="00D87013" w:rsidP="00272B3F">
      <w:pPr>
        <w:spacing w:line="24" w:lineRule="atLeast"/>
        <w:rPr>
          <w:rFonts w:ascii="Times New Roman" w:hAnsi="Times New Roman" w:cs="Times New Roman"/>
          <w:lang w:val="en-US"/>
        </w:rPr>
      </w:pPr>
      <w:r w:rsidRPr="00B27CEB">
        <w:rPr>
          <w:rFonts w:ascii="Times New Roman" w:hAnsi="Times New Roman" w:cs="Times New Roman"/>
        </w:rPr>
        <w:t xml:space="preserve">Bảng </w:t>
      </w:r>
      <w:r w:rsidR="00EF5420" w:rsidRPr="00B27CEB">
        <w:rPr>
          <w:rFonts w:ascii="Times New Roman" w:hAnsi="Times New Roman" w:cs="Times New Roman"/>
          <w:lang w:val="en-US"/>
        </w:rPr>
        <w:t>15</w:t>
      </w:r>
      <w:r w:rsidRPr="00B27CEB">
        <w:rPr>
          <w:rFonts w:ascii="Times New Roman" w:hAnsi="Times New Roman" w:cs="Times New Roman"/>
        </w:rPr>
        <w:t>: Đặc tả use-case chỉnh sửa tài liệu</w:t>
      </w:r>
    </w:p>
    <w:tbl>
      <w:tblPr>
        <w:tblStyle w:val="TableGrid"/>
        <w:tblW w:w="0" w:type="auto"/>
        <w:tblLook w:val="04A0" w:firstRow="1" w:lastRow="0" w:firstColumn="1" w:lastColumn="0" w:noHBand="0" w:noVBand="1"/>
      </w:tblPr>
      <w:tblGrid>
        <w:gridCol w:w="4105"/>
        <w:gridCol w:w="4105"/>
      </w:tblGrid>
      <w:tr w:rsidR="00D87013" w:rsidRPr="00B27CEB" w:rsidTr="00B7137A">
        <w:tc>
          <w:tcPr>
            <w:tcW w:w="4105" w:type="dxa"/>
          </w:tcPr>
          <w:p w:rsidR="00D87013" w:rsidRPr="00B27CEB" w:rsidRDefault="00D87013"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Tên use-case:</w:t>
            </w:r>
            <w:r w:rsidRPr="00B27CEB">
              <w:rPr>
                <w:rFonts w:ascii="Times New Roman" w:hAnsi="Times New Roman" w:cs="Times New Roman"/>
                <w:lang w:val="en-US"/>
              </w:rPr>
              <w:t xml:space="preserve"> Chỉnh sửa tài liệu</w:t>
            </w:r>
          </w:p>
        </w:tc>
        <w:tc>
          <w:tcPr>
            <w:tcW w:w="4105" w:type="dxa"/>
          </w:tcPr>
          <w:p w:rsidR="00D87013" w:rsidRPr="00B27CEB" w:rsidRDefault="00D87013"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ID:</w:t>
            </w:r>
            <w:r w:rsidRPr="00B27CEB">
              <w:rPr>
                <w:rFonts w:ascii="Times New Roman" w:hAnsi="Times New Roman" w:cs="Times New Roman"/>
                <w:lang w:val="en-US"/>
              </w:rPr>
              <w:t xml:space="preserve"> P12</w:t>
            </w:r>
          </w:p>
        </w:tc>
      </w:tr>
      <w:tr w:rsidR="00D87013" w:rsidRPr="00B27CEB" w:rsidTr="00B7137A">
        <w:tc>
          <w:tcPr>
            <w:tcW w:w="4105" w:type="dxa"/>
          </w:tcPr>
          <w:p w:rsidR="00D87013" w:rsidRPr="00B27CEB" w:rsidRDefault="00D87013" w:rsidP="00272B3F">
            <w:pPr>
              <w:spacing w:before="0" w:after="200" w:line="24" w:lineRule="atLeast"/>
              <w:rPr>
                <w:rFonts w:ascii="Times New Roman" w:hAnsi="Times New Roman" w:cs="Times New Roman"/>
              </w:rPr>
            </w:pPr>
            <w:r w:rsidRPr="00B27CEB">
              <w:rPr>
                <w:rFonts w:ascii="Times New Roman" w:hAnsi="Times New Roman" w:cs="Times New Roman"/>
                <w:b/>
              </w:rPr>
              <w:t>Tác nhân chính:</w:t>
            </w:r>
            <w:r w:rsidRPr="00B27CEB">
              <w:rPr>
                <w:rFonts w:ascii="Times New Roman" w:hAnsi="Times New Roman" w:cs="Times New Roman"/>
              </w:rPr>
              <w:t xml:space="preserve"> Người quản trị</w:t>
            </w:r>
          </w:p>
        </w:tc>
        <w:tc>
          <w:tcPr>
            <w:tcW w:w="4105" w:type="dxa"/>
          </w:tcPr>
          <w:p w:rsidR="00D87013" w:rsidRPr="00B27CEB" w:rsidRDefault="00D87013" w:rsidP="00272B3F">
            <w:pPr>
              <w:spacing w:before="0" w:after="200" w:line="24" w:lineRule="atLeast"/>
              <w:rPr>
                <w:rFonts w:ascii="Times New Roman" w:hAnsi="Times New Roman" w:cs="Times New Roman"/>
              </w:rPr>
            </w:pPr>
            <w:r w:rsidRPr="00B27CEB">
              <w:rPr>
                <w:rFonts w:ascii="Times New Roman" w:hAnsi="Times New Roman" w:cs="Times New Roman"/>
                <w:b/>
              </w:rPr>
              <w:t>Điều kiện:</w:t>
            </w:r>
            <w:r w:rsidRPr="00B27CEB">
              <w:rPr>
                <w:rFonts w:ascii="Times New Roman" w:hAnsi="Times New Roman" w:cs="Times New Roman"/>
              </w:rPr>
              <w:t xml:space="preserve"> Trang web đang hoạt động. </w:t>
            </w:r>
          </w:p>
        </w:tc>
      </w:tr>
      <w:tr w:rsidR="00D87013" w:rsidRPr="00B27CEB" w:rsidTr="00B7137A">
        <w:tc>
          <w:tcPr>
            <w:tcW w:w="4105" w:type="dxa"/>
          </w:tcPr>
          <w:p w:rsidR="00D87013" w:rsidRPr="00B27CEB" w:rsidRDefault="00D87013" w:rsidP="00272B3F">
            <w:pPr>
              <w:spacing w:before="0" w:after="200" w:line="24" w:lineRule="atLeast"/>
              <w:rPr>
                <w:rFonts w:ascii="Times New Roman" w:hAnsi="Times New Roman" w:cs="Times New Roman"/>
                <w:b/>
              </w:rPr>
            </w:pPr>
            <w:r w:rsidRPr="00B27CEB">
              <w:rPr>
                <w:rFonts w:ascii="Times New Roman" w:hAnsi="Times New Roman" w:cs="Times New Roman"/>
                <w:b/>
              </w:rPr>
              <w:t>Phạm vi:</w:t>
            </w:r>
            <w:r w:rsidRPr="00B27CEB">
              <w:rPr>
                <w:rFonts w:ascii="Times New Roman" w:hAnsi="Times New Roman" w:cs="Times New Roman"/>
              </w:rPr>
              <w:t xml:space="preserve"> Khi người dùng đăng nhập vào hệ thống với tài khoản quản trị và chọn vào trang quản lí tài liệu</w:t>
            </w:r>
          </w:p>
        </w:tc>
        <w:tc>
          <w:tcPr>
            <w:tcW w:w="4105" w:type="dxa"/>
          </w:tcPr>
          <w:p w:rsidR="00D87013" w:rsidRPr="00B27CEB" w:rsidRDefault="00D87013" w:rsidP="00272B3F">
            <w:pPr>
              <w:spacing w:before="0" w:after="200" w:line="24" w:lineRule="atLeast"/>
              <w:rPr>
                <w:rFonts w:ascii="Times New Roman" w:hAnsi="Times New Roman" w:cs="Times New Roman"/>
                <w:b/>
              </w:rPr>
            </w:pPr>
            <w:r w:rsidRPr="00B27CEB">
              <w:rPr>
                <w:rFonts w:ascii="Times New Roman" w:hAnsi="Times New Roman" w:cs="Times New Roman"/>
                <w:b/>
              </w:rPr>
              <w:t>Mô tả ngắn gọn:</w:t>
            </w:r>
            <w:r w:rsidRPr="00B27CEB">
              <w:rPr>
                <w:rFonts w:ascii="Times New Roman" w:hAnsi="Times New Roman" w:cs="Times New Roman"/>
              </w:rPr>
              <w:t xml:space="preserve"> Người quản trị chỉnh sửa tài liệu.</w:t>
            </w:r>
          </w:p>
        </w:tc>
      </w:tr>
      <w:tr w:rsidR="00D87013" w:rsidRPr="00B27CEB" w:rsidTr="00B7137A">
        <w:tc>
          <w:tcPr>
            <w:tcW w:w="8210" w:type="dxa"/>
            <w:gridSpan w:val="2"/>
          </w:tcPr>
          <w:p w:rsidR="00D87013" w:rsidRPr="00B27CEB" w:rsidRDefault="00D87013" w:rsidP="00272B3F">
            <w:pPr>
              <w:spacing w:before="0" w:after="200" w:line="24" w:lineRule="atLeast"/>
              <w:rPr>
                <w:rFonts w:ascii="Times New Roman" w:hAnsi="Times New Roman" w:cs="Times New Roman"/>
                <w:b/>
                <w:lang w:val="en-US"/>
              </w:rPr>
            </w:pPr>
            <w:r w:rsidRPr="00B27CEB">
              <w:rPr>
                <w:rFonts w:ascii="Times New Roman" w:hAnsi="Times New Roman" w:cs="Times New Roman"/>
                <w:b/>
                <w:lang w:val="en-US"/>
              </w:rPr>
              <w:t xml:space="preserve">Luồng sự kiện chính: </w:t>
            </w:r>
          </w:p>
          <w:p w:rsidR="00D87013" w:rsidRPr="00B27CEB" w:rsidRDefault="00D8701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Người quản trị chọn vào trang quản lí tài liệu.</w:t>
            </w:r>
          </w:p>
          <w:p w:rsidR="00D87013" w:rsidRPr="00B27CEB" w:rsidRDefault="00D8701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w:t>
            </w:r>
            <w:r w:rsidRPr="00B27CEB">
              <w:rPr>
                <w:rFonts w:ascii="Times New Roman" w:hAnsi="Times New Roman" w:cs="Times New Roman"/>
                <w:lang w:val="en-US"/>
              </w:rPr>
              <w:t>gười quản trị ấn váo nút sửa với tài liệu tương ứng</w:t>
            </w:r>
            <w:r w:rsidRPr="00B27CEB">
              <w:rPr>
                <w:rFonts w:ascii="Times New Roman" w:hAnsi="Times New Roman" w:cs="Times New Roman"/>
              </w:rPr>
              <w:t>.</w:t>
            </w:r>
          </w:p>
          <w:p w:rsidR="00D87013" w:rsidRPr="00B27CEB" w:rsidRDefault="00D8701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Nhập vào</w:t>
            </w:r>
            <w:r w:rsidRPr="00B27CEB">
              <w:rPr>
                <w:rFonts w:ascii="Times New Roman" w:hAnsi="Times New Roman" w:cs="Times New Roman"/>
                <w:lang w:val="en-US"/>
              </w:rPr>
              <w:t xml:space="preserve"> các</w:t>
            </w:r>
            <w:r w:rsidRPr="00B27CEB">
              <w:rPr>
                <w:rFonts w:ascii="Times New Roman" w:hAnsi="Times New Roman" w:cs="Times New Roman"/>
              </w:rPr>
              <w:t xml:space="preserve"> thông tin</w:t>
            </w:r>
            <w:r w:rsidRPr="00B27CEB">
              <w:rPr>
                <w:rFonts w:ascii="Times New Roman" w:hAnsi="Times New Roman" w:cs="Times New Roman"/>
                <w:lang w:val="en-US"/>
              </w:rPr>
              <w:t xml:space="preserve">: </w:t>
            </w:r>
            <w:r w:rsidRPr="00B27CEB">
              <w:rPr>
                <w:rFonts w:ascii="Times New Roman" w:hAnsi="Times New Roman" w:cs="Times New Roman"/>
              </w:rPr>
              <w:t xml:space="preserve">tên tài liệu, </w:t>
            </w:r>
            <w:r w:rsidRPr="00B27CEB">
              <w:rPr>
                <w:rFonts w:ascii="Times New Roman" w:hAnsi="Times New Roman" w:cs="Times New Roman"/>
                <w:lang w:val="en-US"/>
              </w:rPr>
              <w:t>lĩnh vực</w:t>
            </w:r>
            <w:r w:rsidRPr="00B27CEB">
              <w:rPr>
                <w:rFonts w:ascii="Times New Roman" w:hAnsi="Times New Roman" w:cs="Times New Roman"/>
              </w:rPr>
              <w:t>, giáo viên...</w:t>
            </w:r>
          </w:p>
          <w:p w:rsidR="00D87013" w:rsidRPr="00B27CEB" w:rsidRDefault="00D8701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Bấm vào nút cập nhật để xác nhận.</w:t>
            </w:r>
          </w:p>
          <w:p w:rsidR="00D87013" w:rsidRPr="00B27CEB" w:rsidRDefault="00D8701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Hệ thống tiến hành kiểm tra và trả kết quả.</w:t>
            </w:r>
          </w:p>
          <w:p w:rsidR="00D87013" w:rsidRPr="00B27CEB" w:rsidRDefault="00D8701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Nếu thông tin hợp lệ hệ thống sẽ lưu vào cơ sở dữ liệu, thông báo cập nhật mới thành công; nếu thông tin không hợp lệ, hệ thống sẽ thông báo</w:t>
            </w:r>
            <w:r w:rsidRPr="00B27CEB">
              <w:rPr>
                <w:rFonts w:ascii="Times New Roman" w:hAnsi="Times New Roman" w:cs="Times New Roman"/>
                <w:lang w:val="en-US"/>
              </w:rPr>
              <w:t xml:space="preserve"> lỗi</w:t>
            </w:r>
            <w:r w:rsidRPr="00B27CEB">
              <w:rPr>
                <w:rFonts w:ascii="Times New Roman" w:hAnsi="Times New Roman" w:cs="Times New Roman"/>
              </w:rPr>
              <w:t>.</w:t>
            </w:r>
          </w:p>
          <w:p w:rsidR="00D87013" w:rsidRPr="00B27CEB" w:rsidRDefault="00D8701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Use-case kết thúc.</w:t>
            </w:r>
          </w:p>
        </w:tc>
      </w:tr>
    </w:tbl>
    <w:p w:rsidR="00D87013" w:rsidRPr="00B27CEB" w:rsidRDefault="00D87013" w:rsidP="00272B3F">
      <w:pPr>
        <w:spacing w:line="24" w:lineRule="atLeast"/>
        <w:rPr>
          <w:rFonts w:ascii="Times New Roman" w:hAnsi="Times New Roman" w:cs="Times New Roman"/>
          <w:lang w:val="en-US"/>
        </w:rPr>
      </w:pPr>
      <w:r w:rsidRPr="00B27CEB">
        <w:rPr>
          <w:rFonts w:ascii="Times New Roman" w:hAnsi="Times New Roman" w:cs="Times New Roman"/>
        </w:rPr>
        <w:t xml:space="preserve">Bảng </w:t>
      </w:r>
      <w:r w:rsidR="00EF5420" w:rsidRPr="00B27CEB">
        <w:rPr>
          <w:rFonts w:ascii="Times New Roman" w:hAnsi="Times New Roman" w:cs="Times New Roman"/>
          <w:lang w:val="en-US"/>
        </w:rPr>
        <w:t>16</w:t>
      </w:r>
      <w:r w:rsidRPr="00B27CEB">
        <w:rPr>
          <w:rFonts w:ascii="Times New Roman" w:hAnsi="Times New Roman" w:cs="Times New Roman"/>
        </w:rPr>
        <w:t>: Đặc tả use-case thêm l</w:t>
      </w:r>
      <w:r w:rsidRPr="00B27CEB">
        <w:rPr>
          <w:rFonts w:ascii="Times New Roman" w:hAnsi="Times New Roman" w:cs="Times New Roman"/>
          <w:lang w:val="en-US"/>
        </w:rPr>
        <w:t>ĩnh vực</w:t>
      </w:r>
    </w:p>
    <w:tbl>
      <w:tblPr>
        <w:tblStyle w:val="TableGrid"/>
        <w:tblW w:w="0" w:type="auto"/>
        <w:tblLook w:val="04A0" w:firstRow="1" w:lastRow="0" w:firstColumn="1" w:lastColumn="0" w:noHBand="0" w:noVBand="1"/>
      </w:tblPr>
      <w:tblGrid>
        <w:gridCol w:w="4105"/>
        <w:gridCol w:w="4105"/>
      </w:tblGrid>
      <w:tr w:rsidR="00D87013" w:rsidRPr="00B27CEB" w:rsidTr="00B7137A">
        <w:tc>
          <w:tcPr>
            <w:tcW w:w="4105" w:type="dxa"/>
          </w:tcPr>
          <w:p w:rsidR="00D87013" w:rsidRPr="00B27CEB" w:rsidRDefault="00D87013"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Tên use-case:</w:t>
            </w:r>
            <w:r w:rsidRPr="00B27CEB">
              <w:rPr>
                <w:rFonts w:ascii="Times New Roman" w:hAnsi="Times New Roman" w:cs="Times New Roman"/>
                <w:lang w:val="en-US"/>
              </w:rPr>
              <w:t xml:space="preserve"> Thêm lĩnh vực</w:t>
            </w:r>
          </w:p>
        </w:tc>
        <w:tc>
          <w:tcPr>
            <w:tcW w:w="4105" w:type="dxa"/>
          </w:tcPr>
          <w:p w:rsidR="00D87013" w:rsidRPr="00B27CEB" w:rsidRDefault="00D87013"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ID:</w:t>
            </w:r>
            <w:r w:rsidRPr="00B27CEB">
              <w:rPr>
                <w:rFonts w:ascii="Times New Roman" w:hAnsi="Times New Roman" w:cs="Times New Roman"/>
                <w:lang w:val="en-US"/>
              </w:rPr>
              <w:t xml:space="preserve"> P13</w:t>
            </w:r>
          </w:p>
        </w:tc>
      </w:tr>
      <w:tr w:rsidR="00D87013" w:rsidRPr="00B27CEB" w:rsidTr="00B7137A">
        <w:tc>
          <w:tcPr>
            <w:tcW w:w="4105" w:type="dxa"/>
          </w:tcPr>
          <w:p w:rsidR="00D87013" w:rsidRPr="00B27CEB" w:rsidRDefault="00D87013" w:rsidP="00272B3F">
            <w:pPr>
              <w:spacing w:before="0" w:after="200" w:line="24" w:lineRule="atLeast"/>
              <w:rPr>
                <w:rFonts w:ascii="Times New Roman" w:hAnsi="Times New Roman" w:cs="Times New Roman"/>
              </w:rPr>
            </w:pPr>
            <w:r w:rsidRPr="00B27CEB">
              <w:rPr>
                <w:rFonts w:ascii="Times New Roman" w:hAnsi="Times New Roman" w:cs="Times New Roman"/>
                <w:b/>
              </w:rPr>
              <w:t>Tác nhân chính:</w:t>
            </w:r>
            <w:r w:rsidRPr="00B27CEB">
              <w:rPr>
                <w:rFonts w:ascii="Times New Roman" w:hAnsi="Times New Roman" w:cs="Times New Roman"/>
              </w:rPr>
              <w:t xml:space="preserve"> Người quản trị</w:t>
            </w:r>
          </w:p>
        </w:tc>
        <w:tc>
          <w:tcPr>
            <w:tcW w:w="4105" w:type="dxa"/>
          </w:tcPr>
          <w:p w:rsidR="00D87013" w:rsidRPr="00B27CEB" w:rsidRDefault="00D87013" w:rsidP="00272B3F">
            <w:pPr>
              <w:spacing w:before="0" w:after="200" w:line="24" w:lineRule="atLeast"/>
              <w:rPr>
                <w:rFonts w:ascii="Times New Roman" w:hAnsi="Times New Roman" w:cs="Times New Roman"/>
              </w:rPr>
            </w:pPr>
            <w:r w:rsidRPr="00B27CEB">
              <w:rPr>
                <w:rFonts w:ascii="Times New Roman" w:hAnsi="Times New Roman" w:cs="Times New Roman"/>
                <w:b/>
              </w:rPr>
              <w:t>Điều kiện:</w:t>
            </w:r>
            <w:r w:rsidRPr="00B27CEB">
              <w:rPr>
                <w:rFonts w:ascii="Times New Roman" w:hAnsi="Times New Roman" w:cs="Times New Roman"/>
              </w:rPr>
              <w:t xml:space="preserve"> Trang web đang hoạt động. </w:t>
            </w:r>
          </w:p>
        </w:tc>
      </w:tr>
      <w:tr w:rsidR="00D87013" w:rsidRPr="00B27CEB" w:rsidTr="00B7137A">
        <w:tc>
          <w:tcPr>
            <w:tcW w:w="4105" w:type="dxa"/>
          </w:tcPr>
          <w:p w:rsidR="00D87013" w:rsidRPr="00B27CEB" w:rsidRDefault="00D87013" w:rsidP="00272B3F">
            <w:pPr>
              <w:spacing w:before="0" w:after="200" w:line="24" w:lineRule="atLeast"/>
              <w:rPr>
                <w:rFonts w:ascii="Times New Roman" w:hAnsi="Times New Roman" w:cs="Times New Roman"/>
                <w:b/>
              </w:rPr>
            </w:pPr>
            <w:r w:rsidRPr="00B27CEB">
              <w:rPr>
                <w:rFonts w:ascii="Times New Roman" w:hAnsi="Times New Roman" w:cs="Times New Roman"/>
                <w:b/>
              </w:rPr>
              <w:t>Phạm vi:</w:t>
            </w:r>
            <w:r w:rsidRPr="00B27CEB">
              <w:rPr>
                <w:rFonts w:ascii="Times New Roman" w:hAnsi="Times New Roman" w:cs="Times New Roman"/>
              </w:rPr>
              <w:t xml:space="preserve"> Khi người dùng đăng nhập vào hệ thống với tài khoản quản trị và chọn vào trang quản lí lĩnh vực</w:t>
            </w:r>
          </w:p>
        </w:tc>
        <w:tc>
          <w:tcPr>
            <w:tcW w:w="4105" w:type="dxa"/>
          </w:tcPr>
          <w:p w:rsidR="00D87013" w:rsidRPr="00B27CEB" w:rsidRDefault="00D87013" w:rsidP="00272B3F">
            <w:pPr>
              <w:spacing w:before="0" w:after="200" w:line="24" w:lineRule="atLeast"/>
              <w:rPr>
                <w:rFonts w:ascii="Times New Roman" w:hAnsi="Times New Roman" w:cs="Times New Roman"/>
                <w:b/>
              </w:rPr>
            </w:pPr>
            <w:r w:rsidRPr="00B27CEB">
              <w:rPr>
                <w:rFonts w:ascii="Times New Roman" w:hAnsi="Times New Roman" w:cs="Times New Roman"/>
                <w:b/>
              </w:rPr>
              <w:t>Mô tả ngắn gọn:</w:t>
            </w:r>
            <w:r w:rsidRPr="00B27CEB">
              <w:rPr>
                <w:rFonts w:ascii="Times New Roman" w:hAnsi="Times New Roman" w:cs="Times New Roman"/>
              </w:rPr>
              <w:t xml:space="preserve"> Người quản trị tạo thêm lĩnh vực.</w:t>
            </w:r>
          </w:p>
        </w:tc>
      </w:tr>
      <w:tr w:rsidR="00D87013" w:rsidRPr="00B27CEB" w:rsidTr="00B7137A">
        <w:tc>
          <w:tcPr>
            <w:tcW w:w="8210" w:type="dxa"/>
            <w:gridSpan w:val="2"/>
          </w:tcPr>
          <w:p w:rsidR="00D87013" w:rsidRPr="00B27CEB" w:rsidRDefault="00D87013" w:rsidP="00272B3F">
            <w:pPr>
              <w:spacing w:before="0" w:after="200" w:line="24" w:lineRule="atLeast"/>
              <w:rPr>
                <w:rFonts w:ascii="Times New Roman" w:hAnsi="Times New Roman" w:cs="Times New Roman"/>
                <w:b/>
                <w:lang w:val="en-US"/>
              </w:rPr>
            </w:pPr>
            <w:r w:rsidRPr="00B27CEB">
              <w:rPr>
                <w:rFonts w:ascii="Times New Roman" w:hAnsi="Times New Roman" w:cs="Times New Roman"/>
                <w:b/>
                <w:lang w:val="en-US"/>
              </w:rPr>
              <w:t xml:space="preserve">Luồng sự kiện chính: </w:t>
            </w:r>
          </w:p>
          <w:p w:rsidR="00D87013" w:rsidRPr="00B27CEB" w:rsidRDefault="00D8701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Người quản trị chọn vào trang quản lí lĩnh vực.</w:t>
            </w:r>
          </w:p>
          <w:p w:rsidR="00D87013" w:rsidRPr="00B27CEB" w:rsidRDefault="00D8701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lastRenderedPageBreak/>
              <w:t>- Nhập vào thông tin: tên lĩnh vực.</w:t>
            </w:r>
          </w:p>
          <w:p w:rsidR="00D87013" w:rsidRPr="00B27CEB" w:rsidRDefault="00D8701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Bấm vào nút thêm để xác nhận.</w:t>
            </w:r>
          </w:p>
          <w:p w:rsidR="00D87013" w:rsidRPr="00B27CEB" w:rsidRDefault="00D8701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Hệ thống tiến hành kiểm tra và trả kết quả.</w:t>
            </w:r>
          </w:p>
          <w:p w:rsidR="00D87013" w:rsidRPr="00B27CEB" w:rsidRDefault="00D8701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Nếu thông tin hợp lệ hệ thống sẽ lưu vào cơ sở dữ liệu, thông báo thêm mới thành công, chuyển về trang Quả</w:t>
            </w:r>
            <w:r w:rsidR="00694E2A" w:rsidRPr="00B27CEB">
              <w:rPr>
                <w:rFonts w:ascii="Times New Roman" w:hAnsi="Times New Roman" w:cs="Times New Roman"/>
              </w:rPr>
              <w:t>n lí lĩnh vực</w:t>
            </w:r>
            <w:r w:rsidRPr="00B27CEB">
              <w:rPr>
                <w:rFonts w:ascii="Times New Roman" w:hAnsi="Times New Roman" w:cs="Times New Roman"/>
              </w:rPr>
              <w:t>; nếu thông tin không hợp lệ, hệ thống sẽ thông báo và chuyển về trang Quả</w:t>
            </w:r>
            <w:r w:rsidR="00B7137A" w:rsidRPr="00B27CEB">
              <w:rPr>
                <w:rFonts w:ascii="Times New Roman" w:hAnsi="Times New Roman" w:cs="Times New Roman"/>
              </w:rPr>
              <w:t>n lí lĩnh vực</w:t>
            </w:r>
            <w:r w:rsidRPr="00B27CEB">
              <w:rPr>
                <w:rFonts w:ascii="Times New Roman" w:hAnsi="Times New Roman" w:cs="Times New Roman"/>
              </w:rPr>
              <w:t>.</w:t>
            </w:r>
          </w:p>
          <w:p w:rsidR="00D87013" w:rsidRPr="00B27CEB" w:rsidRDefault="00D8701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Use-case kết thúc.</w:t>
            </w:r>
          </w:p>
        </w:tc>
      </w:tr>
    </w:tbl>
    <w:p w:rsidR="00D87013" w:rsidRPr="00B27CEB" w:rsidRDefault="00D87013" w:rsidP="00272B3F">
      <w:pPr>
        <w:spacing w:line="24" w:lineRule="atLeast"/>
        <w:rPr>
          <w:rFonts w:ascii="Times New Roman" w:hAnsi="Times New Roman" w:cs="Times New Roman"/>
          <w:lang w:val="en-US"/>
        </w:rPr>
      </w:pPr>
      <w:r w:rsidRPr="00B27CEB">
        <w:rPr>
          <w:rFonts w:ascii="Times New Roman" w:hAnsi="Times New Roman" w:cs="Times New Roman"/>
        </w:rPr>
        <w:lastRenderedPageBreak/>
        <w:t xml:space="preserve">Bảng </w:t>
      </w:r>
      <w:r w:rsidR="00EF5420" w:rsidRPr="00B27CEB">
        <w:rPr>
          <w:rFonts w:ascii="Times New Roman" w:hAnsi="Times New Roman" w:cs="Times New Roman"/>
          <w:lang w:val="en-US"/>
        </w:rPr>
        <w:t>17</w:t>
      </w:r>
      <w:r w:rsidRPr="00B27CEB">
        <w:rPr>
          <w:rFonts w:ascii="Times New Roman" w:hAnsi="Times New Roman" w:cs="Times New Roman"/>
        </w:rPr>
        <w:t xml:space="preserve">: Đặc tả use-case chỉnh sửa </w:t>
      </w:r>
      <w:r w:rsidR="00B7137A" w:rsidRPr="00B27CEB">
        <w:rPr>
          <w:rFonts w:ascii="Times New Roman" w:hAnsi="Times New Roman" w:cs="Times New Roman"/>
        </w:rPr>
        <w:t>lĩnh vực</w:t>
      </w:r>
    </w:p>
    <w:tbl>
      <w:tblPr>
        <w:tblStyle w:val="TableGrid"/>
        <w:tblW w:w="0" w:type="auto"/>
        <w:tblLook w:val="04A0" w:firstRow="1" w:lastRow="0" w:firstColumn="1" w:lastColumn="0" w:noHBand="0" w:noVBand="1"/>
      </w:tblPr>
      <w:tblGrid>
        <w:gridCol w:w="4105"/>
        <w:gridCol w:w="4105"/>
      </w:tblGrid>
      <w:tr w:rsidR="00D87013" w:rsidRPr="00B27CEB" w:rsidTr="00B7137A">
        <w:tc>
          <w:tcPr>
            <w:tcW w:w="4105" w:type="dxa"/>
          </w:tcPr>
          <w:p w:rsidR="00D87013" w:rsidRPr="00B27CEB" w:rsidRDefault="00D87013"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Tên use-case:</w:t>
            </w:r>
            <w:r w:rsidRPr="00B27CEB">
              <w:rPr>
                <w:rFonts w:ascii="Times New Roman" w:hAnsi="Times New Roman" w:cs="Times New Roman"/>
                <w:lang w:val="en-US"/>
              </w:rPr>
              <w:t xml:space="preserve"> Chỉnh sử</w:t>
            </w:r>
            <w:r w:rsidR="00B7137A" w:rsidRPr="00B27CEB">
              <w:rPr>
                <w:rFonts w:ascii="Times New Roman" w:hAnsi="Times New Roman" w:cs="Times New Roman"/>
                <w:lang w:val="en-US"/>
              </w:rPr>
              <w:t>a lĩnh vực</w:t>
            </w:r>
          </w:p>
        </w:tc>
        <w:tc>
          <w:tcPr>
            <w:tcW w:w="4105" w:type="dxa"/>
          </w:tcPr>
          <w:p w:rsidR="00D87013" w:rsidRPr="00B27CEB" w:rsidRDefault="00D87013"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ID:</w:t>
            </w:r>
            <w:r w:rsidR="00B7137A" w:rsidRPr="00B27CEB">
              <w:rPr>
                <w:rFonts w:ascii="Times New Roman" w:hAnsi="Times New Roman" w:cs="Times New Roman"/>
                <w:lang w:val="en-US"/>
              </w:rPr>
              <w:t xml:space="preserve"> P14</w:t>
            </w:r>
          </w:p>
        </w:tc>
      </w:tr>
      <w:tr w:rsidR="00D87013" w:rsidRPr="00B27CEB" w:rsidTr="00B7137A">
        <w:tc>
          <w:tcPr>
            <w:tcW w:w="4105" w:type="dxa"/>
          </w:tcPr>
          <w:p w:rsidR="00D87013" w:rsidRPr="00B27CEB" w:rsidRDefault="00D87013" w:rsidP="00272B3F">
            <w:pPr>
              <w:spacing w:before="0" w:after="200" w:line="24" w:lineRule="atLeast"/>
              <w:rPr>
                <w:rFonts w:ascii="Times New Roman" w:hAnsi="Times New Roman" w:cs="Times New Roman"/>
              </w:rPr>
            </w:pPr>
            <w:r w:rsidRPr="00B27CEB">
              <w:rPr>
                <w:rFonts w:ascii="Times New Roman" w:hAnsi="Times New Roman" w:cs="Times New Roman"/>
                <w:b/>
              </w:rPr>
              <w:t>Tác nhân chính:</w:t>
            </w:r>
            <w:r w:rsidRPr="00B27CEB">
              <w:rPr>
                <w:rFonts w:ascii="Times New Roman" w:hAnsi="Times New Roman" w:cs="Times New Roman"/>
              </w:rPr>
              <w:t xml:space="preserve"> Người quản trị</w:t>
            </w:r>
          </w:p>
        </w:tc>
        <w:tc>
          <w:tcPr>
            <w:tcW w:w="4105" w:type="dxa"/>
          </w:tcPr>
          <w:p w:rsidR="00D87013" w:rsidRPr="00B27CEB" w:rsidRDefault="00D87013" w:rsidP="00272B3F">
            <w:pPr>
              <w:spacing w:before="0" w:after="200" w:line="24" w:lineRule="atLeast"/>
              <w:rPr>
                <w:rFonts w:ascii="Times New Roman" w:hAnsi="Times New Roman" w:cs="Times New Roman"/>
              </w:rPr>
            </w:pPr>
            <w:r w:rsidRPr="00B27CEB">
              <w:rPr>
                <w:rFonts w:ascii="Times New Roman" w:hAnsi="Times New Roman" w:cs="Times New Roman"/>
                <w:b/>
              </w:rPr>
              <w:t>Điều kiện:</w:t>
            </w:r>
            <w:r w:rsidRPr="00B27CEB">
              <w:rPr>
                <w:rFonts w:ascii="Times New Roman" w:hAnsi="Times New Roman" w:cs="Times New Roman"/>
              </w:rPr>
              <w:t xml:space="preserve"> Trang web đang hoạt động. </w:t>
            </w:r>
          </w:p>
        </w:tc>
      </w:tr>
      <w:tr w:rsidR="00D87013" w:rsidRPr="00B27CEB" w:rsidTr="00B7137A">
        <w:tc>
          <w:tcPr>
            <w:tcW w:w="4105" w:type="dxa"/>
          </w:tcPr>
          <w:p w:rsidR="00D87013" w:rsidRPr="00B27CEB" w:rsidRDefault="00D87013" w:rsidP="00272B3F">
            <w:pPr>
              <w:spacing w:before="0" w:after="200" w:line="24" w:lineRule="atLeast"/>
              <w:rPr>
                <w:rFonts w:ascii="Times New Roman" w:hAnsi="Times New Roman" w:cs="Times New Roman"/>
                <w:b/>
              </w:rPr>
            </w:pPr>
            <w:r w:rsidRPr="00B27CEB">
              <w:rPr>
                <w:rFonts w:ascii="Times New Roman" w:hAnsi="Times New Roman" w:cs="Times New Roman"/>
                <w:b/>
              </w:rPr>
              <w:t>Phạm vi:</w:t>
            </w:r>
            <w:r w:rsidRPr="00B27CEB">
              <w:rPr>
                <w:rFonts w:ascii="Times New Roman" w:hAnsi="Times New Roman" w:cs="Times New Roman"/>
              </w:rPr>
              <w:t xml:space="preserve"> Khi người dùng đăng nhập vào hệ thống với tài khoản quản trị và chọn vào trang quả</w:t>
            </w:r>
            <w:r w:rsidR="00B7137A" w:rsidRPr="00B27CEB">
              <w:rPr>
                <w:rFonts w:ascii="Times New Roman" w:hAnsi="Times New Roman" w:cs="Times New Roman"/>
              </w:rPr>
              <w:t>n lí lĩnh vực</w:t>
            </w:r>
          </w:p>
        </w:tc>
        <w:tc>
          <w:tcPr>
            <w:tcW w:w="4105" w:type="dxa"/>
          </w:tcPr>
          <w:p w:rsidR="00D87013" w:rsidRPr="00B27CEB" w:rsidRDefault="00D87013" w:rsidP="00272B3F">
            <w:pPr>
              <w:spacing w:before="0" w:after="200" w:line="24" w:lineRule="atLeast"/>
              <w:rPr>
                <w:rFonts w:ascii="Times New Roman" w:hAnsi="Times New Roman" w:cs="Times New Roman"/>
                <w:b/>
              </w:rPr>
            </w:pPr>
            <w:r w:rsidRPr="00B27CEB">
              <w:rPr>
                <w:rFonts w:ascii="Times New Roman" w:hAnsi="Times New Roman" w:cs="Times New Roman"/>
                <w:b/>
              </w:rPr>
              <w:t>Mô tả ngắn gọn:</w:t>
            </w:r>
            <w:r w:rsidRPr="00B27CEB">
              <w:rPr>
                <w:rFonts w:ascii="Times New Roman" w:hAnsi="Times New Roman" w:cs="Times New Roman"/>
              </w:rPr>
              <w:t xml:space="preserve"> Người quản trị chỉnh sử</w:t>
            </w:r>
            <w:r w:rsidR="00B7137A" w:rsidRPr="00B27CEB">
              <w:rPr>
                <w:rFonts w:ascii="Times New Roman" w:hAnsi="Times New Roman" w:cs="Times New Roman"/>
              </w:rPr>
              <w:t>a lĩnh vực</w:t>
            </w:r>
            <w:r w:rsidRPr="00B27CEB">
              <w:rPr>
                <w:rFonts w:ascii="Times New Roman" w:hAnsi="Times New Roman" w:cs="Times New Roman"/>
              </w:rPr>
              <w:t>.</w:t>
            </w:r>
          </w:p>
        </w:tc>
      </w:tr>
      <w:tr w:rsidR="00D87013" w:rsidRPr="00B27CEB" w:rsidTr="00B7137A">
        <w:tc>
          <w:tcPr>
            <w:tcW w:w="8210" w:type="dxa"/>
            <w:gridSpan w:val="2"/>
          </w:tcPr>
          <w:p w:rsidR="00D87013" w:rsidRPr="00B27CEB" w:rsidRDefault="00D87013" w:rsidP="00272B3F">
            <w:pPr>
              <w:spacing w:before="0" w:after="200" w:line="24" w:lineRule="atLeast"/>
              <w:rPr>
                <w:rFonts w:ascii="Times New Roman" w:hAnsi="Times New Roman" w:cs="Times New Roman"/>
                <w:b/>
                <w:lang w:val="en-US"/>
              </w:rPr>
            </w:pPr>
            <w:r w:rsidRPr="00B27CEB">
              <w:rPr>
                <w:rFonts w:ascii="Times New Roman" w:hAnsi="Times New Roman" w:cs="Times New Roman"/>
                <w:b/>
                <w:lang w:val="en-US"/>
              </w:rPr>
              <w:t xml:space="preserve">Luồng sự kiện chính: </w:t>
            </w:r>
          </w:p>
          <w:p w:rsidR="00D87013" w:rsidRPr="00B27CEB" w:rsidRDefault="00D8701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Người quản trị chọn vào trang quản lí cơ quan.</w:t>
            </w:r>
          </w:p>
          <w:p w:rsidR="00D87013" w:rsidRPr="00B27CEB" w:rsidRDefault="00D8701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w:t>
            </w:r>
            <w:r w:rsidRPr="00B27CEB">
              <w:rPr>
                <w:rFonts w:ascii="Times New Roman" w:hAnsi="Times New Roman" w:cs="Times New Roman"/>
                <w:lang w:val="en-US"/>
              </w:rPr>
              <w:t>gười quản trị ấn váo nút sửa với cơ quan tương ứng</w:t>
            </w:r>
            <w:r w:rsidRPr="00B27CEB">
              <w:rPr>
                <w:rFonts w:ascii="Times New Roman" w:hAnsi="Times New Roman" w:cs="Times New Roman"/>
              </w:rPr>
              <w:t>.</w:t>
            </w:r>
          </w:p>
          <w:p w:rsidR="00D87013" w:rsidRPr="00B27CEB" w:rsidRDefault="00D8701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Nhập vào thông tin: tên cơ quan.</w:t>
            </w:r>
          </w:p>
          <w:p w:rsidR="00D87013" w:rsidRPr="00B27CEB" w:rsidRDefault="00D8701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Bấm vào nút cập nhật để xác nhận.</w:t>
            </w:r>
          </w:p>
          <w:p w:rsidR="00D87013" w:rsidRPr="00B27CEB" w:rsidRDefault="00D8701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Hệ thống tiến hành kiểm tra và trả kết quả.</w:t>
            </w:r>
          </w:p>
          <w:p w:rsidR="00D87013" w:rsidRPr="00B27CEB" w:rsidRDefault="00D8701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Nếu thông tin hợp lệ hệ thống sẽ lưu vào cơ sở dữ liệu, chuyển về trang Quản lí lĩnh vực; nếu thông tin không hợp lệ, hệ thống sẽ thông </w:t>
            </w:r>
            <w:r w:rsidRPr="00B27CEB">
              <w:rPr>
                <w:rFonts w:ascii="Times New Roman" w:hAnsi="Times New Roman" w:cs="Times New Roman"/>
                <w:lang w:val="en-US"/>
              </w:rPr>
              <w:t>báo lỗi</w:t>
            </w:r>
            <w:r w:rsidRPr="00B27CEB">
              <w:rPr>
                <w:rFonts w:ascii="Times New Roman" w:hAnsi="Times New Roman" w:cs="Times New Roman"/>
              </w:rPr>
              <w:t>.</w:t>
            </w:r>
          </w:p>
          <w:p w:rsidR="00D87013" w:rsidRPr="00B27CEB" w:rsidRDefault="00D87013"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Use-case kết thúc.</w:t>
            </w:r>
          </w:p>
        </w:tc>
      </w:tr>
    </w:tbl>
    <w:p w:rsidR="00B7137A" w:rsidRPr="00B27CEB" w:rsidRDefault="00B7137A" w:rsidP="00272B3F">
      <w:pPr>
        <w:spacing w:line="24" w:lineRule="atLeast"/>
        <w:rPr>
          <w:rFonts w:ascii="Times New Roman" w:hAnsi="Times New Roman" w:cs="Times New Roman"/>
          <w:lang w:val="en-US"/>
        </w:rPr>
      </w:pPr>
      <w:r w:rsidRPr="00B27CEB">
        <w:rPr>
          <w:rFonts w:ascii="Times New Roman" w:hAnsi="Times New Roman" w:cs="Times New Roman"/>
        </w:rPr>
        <w:t xml:space="preserve">Bảng </w:t>
      </w:r>
      <w:r w:rsidR="00EF5420" w:rsidRPr="00B27CEB">
        <w:rPr>
          <w:rFonts w:ascii="Times New Roman" w:hAnsi="Times New Roman" w:cs="Times New Roman"/>
          <w:lang w:val="en-US"/>
        </w:rPr>
        <w:t>18</w:t>
      </w:r>
      <w:r w:rsidRPr="00B27CEB">
        <w:rPr>
          <w:rFonts w:ascii="Times New Roman" w:hAnsi="Times New Roman" w:cs="Times New Roman"/>
        </w:rPr>
        <w:t>: Đặc tả use-case xem danh sách chờ duyệt</w:t>
      </w:r>
    </w:p>
    <w:tbl>
      <w:tblPr>
        <w:tblStyle w:val="TableGrid"/>
        <w:tblW w:w="0" w:type="auto"/>
        <w:tblLook w:val="04A0" w:firstRow="1" w:lastRow="0" w:firstColumn="1" w:lastColumn="0" w:noHBand="0" w:noVBand="1"/>
      </w:tblPr>
      <w:tblGrid>
        <w:gridCol w:w="4105"/>
        <w:gridCol w:w="4105"/>
      </w:tblGrid>
      <w:tr w:rsidR="00B7137A" w:rsidRPr="00B27CEB" w:rsidTr="00B7137A">
        <w:tc>
          <w:tcPr>
            <w:tcW w:w="4105" w:type="dxa"/>
          </w:tcPr>
          <w:p w:rsidR="00B7137A" w:rsidRPr="00B27CEB" w:rsidRDefault="00B7137A" w:rsidP="00272B3F">
            <w:pPr>
              <w:spacing w:line="24" w:lineRule="atLeast"/>
              <w:rPr>
                <w:rFonts w:ascii="Times New Roman" w:hAnsi="Times New Roman" w:cs="Times New Roman"/>
                <w:lang w:val="en-US"/>
              </w:rPr>
            </w:pPr>
            <w:r w:rsidRPr="00B27CEB">
              <w:rPr>
                <w:rFonts w:ascii="Times New Roman" w:hAnsi="Times New Roman" w:cs="Times New Roman"/>
                <w:b/>
                <w:lang w:val="en-US"/>
              </w:rPr>
              <w:t>Tên use-case:</w:t>
            </w:r>
            <w:r w:rsidRPr="00B27CEB">
              <w:rPr>
                <w:rFonts w:ascii="Times New Roman" w:hAnsi="Times New Roman" w:cs="Times New Roman"/>
                <w:lang w:val="en-US"/>
              </w:rPr>
              <w:t xml:space="preserve"> </w:t>
            </w:r>
            <w:r w:rsidRPr="00B27CEB">
              <w:rPr>
                <w:rFonts w:ascii="Times New Roman" w:hAnsi="Times New Roman" w:cs="Times New Roman"/>
              </w:rPr>
              <w:t>xem danh sách chờ duyệt</w:t>
            </w:r>
          </w:p>
        </w:tc>
        <w:tc>
          <w:tcPr>
            <w:tcW w:w="4105" w:type="dxa"/>
          </w:tcPr>
          <w:p w:rsidR="00B7137A" w:rsidRPr="00B27CEB" w:rsidRDefault="00B7137A"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ID:</w:t>
            </w:r>
            <w:r w:rsidRPr="00B27CEB">
              <w:rPr>
                <w:rFonts w:ascii="Times New Roman" w:hAnsi="Times New Roman" w:cs="Times New Roman"/>
                <w:lang w:val="en-US"/>
              </w:rPr>
              <w:t xml:space="preserve"> P15</w:t>
            </w:r>
          </w:p>
        </w:tc>
      </w:tr>
      <w:tr w:rsidR="00B7137A" w:rsidRPr="00B27CEB" w:rsidTr="00B7137A">
        <w:tc>
          <w:tcPr>
            <w:tcW w:w="4105" w:type="dxa"/>
          </w:tcPr>
          <w:p w:rsidR="00B7137A" w:rsidRPr="00B27CEB" w:rsidRDefault="00B7137A" w:rsidP="00272B3F">
            <w:pPr>
              <w:spacing w:before="0" w:after="200" w:line="24" w:lineRule="atLeast"/>
              <w:rPr>
                <w:rFonts w:ascii="Times New Roman" w:hAnsi="Times New Roman" w:cs="Times New Roman"/>
              </w:rPr>
            </w:pPr>
            <w:r w:rsidRPr="00B27CEB">
              <w:rPr>
                <w:rFonts w:ascii="Times New Roman" w:hAnsi="Times New Roman" w:cs="Times New Roman"/>
                <w:b/>
              </w:rPr>
              <w:t>Tác nhân chính:</w:t>
            </w:r>
            <w:r w:rsidRPr="00B27CEB">
              <w:rPr>
                <w:rFonts w:ascii="Times New Roman" w:hAnsi="Times New Roman" w:cs="Times New Roman"/>
              </w:rPr>
              <w:t xml:space="preserve"> Người quản trị</w:t>
            </w:r>
          </w:p>
        </w:tc>
        <w:tc>
          <w:tcPr>
            <w:tcW w:w="4105" w:type="dxa"/>
          </w:tcPr>
          <w:p w:rsidR="00B7137A" w:rsidRPr="00B27CEB" w:rsidRDefault="00B7137A" w:rsidP="00272B3F">
            <w:pPr>
              <w:spacing w:before="0" w:after="200" w:line="24" w:lineRule="atLeast"/>
              <w:rPr>
                <w:rFonts w:ascii="Times New Roman" w:hAnsi="Times New Roman" w:cs="Times New Roman"/>
              </w:rPr>
            </w:pPr>
            <w:r w:rsidRPr="00B27CEB">
              <w:rPr>
                <w:rFonts w:ascii="Times New Roman" w:hAnsi="Times New Roman" w:cs="Times New Roman"/>
                <w:b/>
              </w:rPr>
              <w:t>Điều kiện:</w:t>
            </w:r>
            <w:r w:rsidRPr="00B27CEB">
              <w:rPr>
                <w:rFonts w:ascii="Times New Roman" w:hAnsi="Times New Roman" w:cs="Times New Roman"/>
              </w:rPr>
              <w:t xml:space="preserve"> Trang web đang hoạt động. </w:t>
            </w:r>
          </w:p>
        </w:tc>
      </w:tr>
      <w:tr w:rsidR="00B7137A" w:rsidRPr="00B27CEB" w:rsidTr="00B7137A">
        <w:tc>
          <w:tcPr>
            <w:tcW w:w="4105" w:type="dxa"/>
          </w:tcPr>
          <w:p w:rsidR="00B7137A" w:rsidRPr="00B27CEB" w:rsidRDefault="00B7137A" w:rsidP="00272B3F">
            <w:pPr>
              <w:spacing w:before="0" w:after="200" w:line="24" w:lineRule="atLeast"/>
              <w:rPr>
                <w:rFonts w:ascii="Times New Roman" w:hAnsi="Times New Roman" w:cs="Times New Roman"/>
                <w:b/>
                <w:lang w:val="en-US"/>
              </w:rPr>
            </w:pPr>
            <w:r w:rsidRPr="00B27CEB">
              <w:rPr>
                <w:rFonts w:ascii="Times New Roman" w:hAnsi="Times New Roman" w:cs="Times New Roman"/>
                <w:b/>
              </w:rPr>
              <w:t>Phạm vi:</w:t>
            </w:r>
            <w:r w:rsidRPr="00B27CEB">
              <w:rPr>
                <w:rFonts w:ascii="Times New Roman" w:hAnsi="Times New Roman" w:cs="Times New Roman"/>
              </w:rPr>
              <w:t xml:space="preserve"> Khi người dùng đăng nhập vào hệ thống với tài khoản quản trị và chọn vào trang quản lí mượn –</w:t>
            </w:r>
            <w:r w:rsidRPr="00B27CEB">
              <w:rPr>
                <w:rFonts w:ascii="Times New Roman" w:hAnsi="Times New Roman" w:cs="Times New Roman"/>
                <w:lang w:val="en-US"/>
              </w:rPr>
              <w:t xml:space="preserve"> </w:t>
            </w:r>
            <w:r w:rsidRPr="00B27CEB">
              <w:rPr>
                <w:rFonts w:ascii="Times New Roman" w:hAnsi="Times New Roman" w:cs="Times New Roman"/>
              </w:rPr>
              <w:t>trả</w:t>
            </w:r>
          </w:p>
        </w:tc>
        <w:tc>
          <w:tcPr>
            <w:tcW w:w="4105" w:type="dxa"/>
          </w:tcPr>
          <w:p w:rsidR="00B7137A" w:rsidRPr="00B27CEB" w:rsidRDefault="00B7137A" w:rsidP="00272B3F">
            <w:pPr>
              <w:spacing w:before="0" w:after="200" w:line="24" w:lineRule="atLeast"/>
              <w:rPr>
                <w:rFonts w:ascii="Times New Roman" w:hAnsi="Times New Roman" w:cs="Times New Roman"/>
                <w:b/>
              </w:rPr>
            </w:pPr>
            <w:r w:rsidRPr="00B27CEB">
              <w:rPr>
                <w:rFonts w:ascii="Times New Roman" w:hAnsi="Times New Roman" w:cs="Times New Roman"/>
                <w:b/>
              </w:rPr>
              <w:t>Mô tả ngắn gọn:</w:t>
            </w:r>
            <w:r w:rsidRPr="00B27CEB">
              <w:rPr>
                <w:rFonts w:ascii="Times New Roman" w:hAnsi="Times New Roman" w:cs="Times New Roman"/>
              </w:rPr>
              <w:t xml:space="preserve"> Người quản trị</w:t>
            </w:r>
            <w:r w:rsidR="00AD108E" w:rsidRPr="00B27CEB">
              <w:rPr>
                <w:rFonts w:ascii="Times New Roman" w:hAnsi="Times New Roman" w:cs="Times New Roman"/>
              </w:rPr>
              <w:t xml:space="preserve"> duyệt yêu cầu mượn tài liệu</w:t>
            </w:r>
            <w:r w:rsidRPr="00B27CEB">
              <w:rPr>
                <w:rFonts w:ascii="Times New Roman" w:hAnsi="Times New Roman" w:cs="Times New Roman"/>
              </w:rPr>
              <w:t>.</w:t>
            </w:r>
          </w:p>
        </w:tc>
      </w:tr>
      <w:tr w:rsidR="00B7137A" w:rsidRPr="00B27CEB" w:rsidTr="00B7137A">
        <w:tc>
          <w:tcPr>
            <w:tcW w:w="8210" w:type="dxa"/>
            <w:gridSpan w:val="2"/>
          </w:tcPr>
          <w:p w:rsidR="00B7137A" w:rsidRPr="00B27CEB" w:rsidRDefault="00B7137A" w:rsidP="00272B3F">
            <w:pPr>
              <w:spacing w:before="0" w:after="200" w:line="24" w:lineRule="atLeast"/>
              <w:rPr>
                <w:rFonts w:ascii="Times New Roman" w:hAnsi="Times New Roman" w:cs="Times New Roman"/>
                <w:b/>
                <w:lang w:val="en-US"/>
              </w:rPr>
            </w:pPr>
            <w:r w:rsidRPr="00B27CEB">
              <w:rPr>
                <w:rFonts w:ascii="Times New Roman" w:hAnsi="Times New Roman" w:cs="Times New Roman"/>
                <w:b/>
                <w:lang w:val="en-US"/>
              </w:rPr>
              <w:t xml:space="preserve">Luồng sự kiện chính: </w:t>
            </w:r>
          </w:p>
          <w:p w:rsidR="00B7137A" w:rsidRPr="00B27CEB" w:rsidRDefault="00B7137A"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Người quản trị chọ</w:t>
            </w:r>
            <w:r w:rsidR="00AD108E" w:rsidRPr="00B27CEB">
              <w:rPr>
                <w:rFonts w:ascii="Times New Roman" w:hAnsi="Times New Roman" w:cs="Times New Roman"/>
                <w:lang w:val="en-US"/>
              </w:rPr>
              <w:t>n vào trang chờ duyệt</w:t>
            </w:r>
          </w:p>
          <w:p w:rsidR="00B7137A" w:rsidRPr="00B27CEB" w:rsidRDefault="00AD108E"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Chọn duyệt hoặc hủy</w:t>
            </w:r>
            <w:r w:rsidRPr="00B27CEB">
              <w:rPr>
                <w:rFonts w:ascii="Times New Roman" w:hAnsi="Times New Roman" w:cs="Times New Roman"/>
                <w:lang w:val="en-US"/>
              </w:rPr>
              <w:t xml:space="preserve"> để xác nhận yêu cầu</w:t>
            </w:r>
            <w:r w:rsidR="00B7137A" w:rsidRPr="00B27CEB">
              <w:rPr>
                <w:rFonts w:ascii="Times New Roman" w:hAnsi="Times New Roman" w:cs="Times New Roman"/>
              </w:rPr>
              <w:t>.</w:t>
            </w:r>
          </w:p>
          <w:p w:rsidR="00B7137A" w:rsidRPr="00B27CEB" w:rsidRDefault="00B7137A"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Hệ thống tiến hành kiểm tra và trả kết quả.</w:t>
            </w:r>
          </w:p>
          <w:p w:rsidR="00B7137A" w:rsidRPr="00B27CEB" w:rsidRDefault="00B7137A"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Nếu thông tin hợp lệ hệ thống sẽ lưu vào cơ sở dữ liệ</w:t>
            </w:r>
            <w:r w:rsidR="00AD108E" w:rsidRPr="00B27CEB">
              <w:rPr>
                <w:rFonts w:ascii="Times New Roman" w:hAnsi="Times New Roman" w:cs="Times New Roman"/>
              </w:rPr>
              <w:t xml:space="preserve">u, </w:t>
            </w:r>
            <w:r w:rsidRPr="00B27CEB">
              <w:rPr>
                <w:rFonts w:ascii="Times New Roman" w:hAnsi="Times New Roman" w:cs="Times New Roman"/>
              </w:rPr>
              <w:t>chuyển về</w:t>
            </w:r>
            <w:r w:rsidR="00AD108E" w:rsidRPr="00B27CEB">
              <w:rPr>
                <w:rFonts w:ascii="Times New Roman" w:hAnsi="Times New Roman" w:cs="Times New Roman"/>
              </w:rPr>
              <w:t xml:space="preserve"> trang chờ duyệt.</w:t>
            </w:r>
          </w:p>
          <w:p w:rsidR="00B7137A" w:rsidRPr="00B27CEB" w:rsidRDefault="00B7137A"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Use-case kết thúc.</w:t>
            </w:r>
          </w:p>
        </w:tc>
      </w:tr>
    </w:tbl>
    <w:p w:rsidR="00AD108E" w:rsidRPr="00B27CEB" w:rsidRDefault="00AD108E" w:rsidP="00272B3F">
      <w:pPr>
        <w:spacing w:line="24" w:lineRule="atLeast"/>
        <w:rPr>
          <w:rFonts w:ascii="Times New Roman" w:hAnsi="Times New Roman" w:cs="Times New Roman"/>
          <w:lang w:val="en-US"/>
        </w:rPr>
      </w:pPr>
      <w:r w:rsidRPr="00B27CEB">
        <w:rPr>
          <w:rFonts w:ascii="Times New Roman" w:hAnsi="Times New Roman" w:cs="Times New Roman"/>
        </w:rPr>
        <w:lastRenderedPageBreak/>
        <w:t xml:space="preserve">Bảng </w:t>
      </w:r>
      <w:r w:rsidR="00EF5420" w:rsidRPr="00B27CEB">
        <w:rPr>
          <w:rFonts w:ascii="Times New Roman" w:hAnsi="Times New Roman" w:cs="Times New Roman"/>
          <w:lang w:val="en-US"/>
        </w:rPr>
        <w:t>19</w:t>
      </w:r>
      <w:r w:rsidRPr="00B27CEB">
        <w:rPr>
          <w:rFonts w:ascii="Times New Roman" w:hAnsi="Times New Roman" w:cs="Times New Roman"/>
        </w:rPr>
        <w:t>: Đặc tả</w:t>
      </w:r>
      <w:r w:rsidRPr="00B27CEB">
        <w:rPr>
          <w:rFonts w:ascii="Times New Roman" w:hAnsi="Times New Roman" w:cs="Times New Roman"/>
        </w:rPr>
        <w:t xml:space="preserve"> use-case xem danh sách nhận lại tài liệu</w:t>
      </w:r>
    </w:p>
    <w:tbl>
      <w:tblPr>
        <w:tblStyle w:val="TableGrid"/>
        <w:tblW w:w="0" w:type="auto"/>
        <w:tblLook w:val="04A0" w:firstRow="1" w:lastRow="0" w:firstColumn="1" w:lastColumn="0" w:noHBand="0" w:noVBand="1"/>
      </w:tblPr>
      <w:tblGrid>
        <w:gridCol w:w="4105"/>
        <w:gridCol w:w="4105"/>
      </w:tblGrid>
      <w:tr w:rsidR="00AD108E" w:rsidRPr="00B27CEB" w:rsidTr="00DB6EC9">
        <w:tc>
          <w:tcPr>
            <w:tcW w:w="4105" w:type="dxa"/>
          </w:tcPr>
          <w:p w:rsidR="00AD108E" w:rsidRPr="00B27CEB" w:rsidRDefault="00AD108E" w:rsidP="00272B3F">
            <w:pPr>
              <w:spacing w:line="24" w:lineRule="atLeast"/>
              <w:rPr>
                <w:rFonts w:ascii="Times New Roman" w:hAnsi="Times New Roman" w:cs="Times New Roman"/>
                <w:lang w:val="en-US"/>
              </w:rPr>
            </w:pPr>
            <w:r w:rsidRPr="00B27CEB">
              <w:rPr>
                <w:rFonts w:ascii="Times New Roman" w:hAnsi="Times New Roman" w:cs="Times New Roman"/>
                <w:b/>
                <w:lang w:val="en-US"/>
              </w:rPr>
              <w:t>Tên use-case:</w:t>
            </w:r>
            <w:r w:rsidRPr="00B27CEB">
              <w:rPr>
                <w:rFonts w:ascii="Times New Roman" w:hAnsi="Times New Roman" w:cs="Times New Roman"/>
                <w:lang w:val="en-US"/>
              </w:rPr>
              <w:t xml:space="preserve"> </w:t>
            </w:r>
            <w:r w:rsidRPr="00B27CEB">
              <w:rPr>
                <w:rFonts w:ascii="Times New Roman" w:hAnsi="Times New Roman" w:cs="Times New Roman"/>
              </w:rPr>
              <w:t>xem danh sách nhận lại tài liệu</w:t>
            </w:r>
          </w:p>
        </w:tc>
        <w:tc>
          <w:tcPr>
            <w:tcW w:w="4105" w:type="dxa"/>
          </w:tcPr>
          <w:p w:rsidR="00AD108E" w:rsidRPr="00B27CEB" w:rsidRDefault="00AD108E"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ID:</w:t>
            </w:r>
            <w:r w:rsidRPr="00B27CEB">
              <w:rPr>
                <w:rFonts w:ascii="Times New Roman" w:hAnsi="Times New Roman" w:cs="Times New Roman"/>
                <w:lang w:val="en-US"/>
              </w:rPr>
              <w:t xml:space="preserve"> P16</w:t>
            </w:r>
          </w:p>
        </w:tc>
      </w:tr>
      <w:tr w:rsidR="00AD108E" w:rsidRPr="00B27CEB" w:rsidTr="00DB6EC9">
        <w:tc>
          <w:tcPr>
            <w:tcW w:w="4105" w:type="dxa"/>
          </w:tcPr>
          <w:p w:rsidR="00AD108E" w:rsidRPr="00B27CEB" w:rsidRDefault="00AD108E" w:rsidP="00272B3F">
            <w:pPr>
              <w:spacing w:before="0" w:after="200" w:line="24" w:lineRule="atLeast"/>
              <w:rPr>
                <w:rFonts w:ascii="Times New Roman" w:hAnsi="Times New Roman" w:cs="Times New Roman"/>
              </w:rPr>
            </w:pPr>
            <w:r w:rsidRPr="00B27CEB">
              <w:rPr>
                <w:rFonts w:ascii="Times New Roman" w:hAnsi="Times New Roman" w:cs="Times New Roman"/>
                <w:b/>
              </w:rPr>
              <w:t>Tác nhân chính:</w:t>
            </w:r>
            <w:r w:rsidRPr="00B27CEB">
              <w:rPr>
                <w:rFonts w:ascii="Times New Roman" w:hAnsi="Times New Roman" w:cs="Times New Roman"/>
              </w:rPr>
              <w:t xml:space="preserve"> Người quản trị</w:t>
            </w:r>
          </w:p>
        </w:tc>
        <w:tc>
          <w:tcPr>
            <w:tcW w:w="4105" w:type="dxa"/>
          </w:tcPr>
          <w:p w:rsidR="00AD108E" w:rsidRPr="00B27CEB" w:rsidRDefault="00AD108E" w:rsidP="00272B3F">
            <w:pPr>
              <w:spacing w:before="0" w:after="200" w:line="24" w:lineRule="atLeast"/>
              <w:rPr>
                <w:rFonts w:ascii="Times New Roman" w:hAnsi="Times New Roman" w:cs="Times New Roman"/>
              </w:rPr>
            </w:pPr>
            <w:r w:rsidRPr="00B27CEB">
              <w:rPr>
                <w:rFonts w:ascii="Times New Roman" w:hAnsi="Times New Roman" w:cs="Times New Roman"/>
                <w:b/>
              </w:rPr>
              <w:t>Điều kiện:</w:t>
            </w:r>
            <w:r w:rsidRPr="00B27CEB">
              <w:rPr>
                <w:rFonts w:ascii="Times New Roman" w:hAnsi="Times New Roman" w:cs="Times New Roman"/>
              </w:rPr>
              <w:t xml:space="preserve"> Trang web đang hoạt động. </w:t>
            </w:r>
          </w:p>
        </w:tc>
      </w:tr>
      <w:tr w:rsidR="00AD108E" w:rsidRPr="00B27CEB" w:rsidTr="00DB6EC9">
        <w:tc>
          <w:tcPr>
            <w:tcW w:w="4105" w:type="dxa"/>
          </w:tcPr>
          <w:p w:rsidR="00AD108E" w:rsidRPr="00B27CEB" w:rsidRDefault="00AD108E" w:rsidP="00272B3F">
            <w:pPr>
              <w:spacing w:before="0" w:after="200" w:line="24" w:lineRule="atLeast"/>
              <w:rPr>
                <w:rFonts w:ascii="Times New Roman" w:hAnsi="Times New Roman" w:cs="Times New Roman"/>
                <w:b/>
                <w:lang w:val="en-US"/>
              </w:rPr>
            </w:pPr>
            <w:r w:rsidRPr="00B27CEB">
              <w:rPr>
                <w:rFonts w:ascii="Times New Roman" w:hAnsi="Times New Roman" w:cs="Times New Roman"/>
                <w:b/>
              </w:rPr>
              <w:t>Phạm vi:</w:t>
            </w:r>
            <w:r w:rsidRPr="00B27CEB">
              <w:rPr>
                <w:rFonts w:ascii="Times New Roman" w:hAnsi="Times New Roman" w:cs="Times New Roman"/>
              </w:rPr>
              <w:t xml:space="preserve"> Khi người dùng đăng nhập vào hệ thống với tài khoản quản trị và chọn vào trang quản lí mượn –</w:t>
            </w:r>
            <w:r w:rsidRPr="00B27CEB">
              <w:rPr>
                <w:rFonts w:ascii="Times New Roman" w:hAnsi="Times New Roman" w:cs="Times New Roman"/>
                <w:lang w:val="en-US"/>
              </w:rPr>
              <w:t xml:space="preserve"> </w:t>
            </w:r>
            <w:r w:rsidRPr="00B27CEB">
              <w:rPr>
                <w:rFonts w:ascii="Times New Roman" w:hAnsi="Times New Roman" w:cs="Times New Roman"/>
              </w:rPr>
              <w:t>trả</w:t>
            </w:r>
          </w:p>
        </w:tc>
        <w:tc>
          <w:tcPr>
            <w:tcW w:w="4105" w:type="dxa"/>
          </w:tcPr>
          <w:p w:rsidR="00AD108E" w:rsidRPr="00B27CEB" w:rsidRDefault="00AD108E" w:rsidP="00272B3F">
            <w:pPr>
              <w:spacing w:before="0" w:after="200" w:line="24" w:lineRule="atLeast"/>
              <w:rPr>
                <w:rFonts w:ascii="Times New Roman" w:hAnsi="Times New Roman" w:cs="Times New Roman"/>
                <w:b/>
              </w:rPr>
            </w:pPr>
            <w:r w:rsidRPr="00B27CEB">
              <w:rPr>
                <w:rFonts w:ascii="Times New Roman" w:hAnsi="Times New Roman" w:cs="Times New Roman"/>
                <w:b/>
              </w:rPr>
              <w:t>Mô tả ngắn gọn:</w:t>
            </w:r>
            <w:r w:rsidRPr="00B27CEB">
              <w:rPr>
                <w:rFonts w:ascii="Times New Roman" w:hAnsi="Times New Roman" w:cs="Times New Roman"/>
              </w:rPr>
              <w:t xml:space="preserve"> Người quản trị duyệ</w:t>
            </w:r>
            <w:r w:rsidRPr="00B27CEB">
              <w:rPr>
                <w:rFonts w:ascii="Times New Roman" w:hAnsi="Times New Roman" w:cs="Times New Roman"/>
              </w:rPr>
              <w:t>t nhận lại tài liệu</w:t>
            </w:r>
            <w:r w:rsidRPr="00B27CEB">
              <w:rPr>
                <w:rFonts w:ascii="Times New Roman" w:hAnsi="Times New Roman" w:cs="Times New Roman"/>
              </w:rPr>
              <w:t>.</w:t>
            </w:r>
          </w:p>
        </w:tc>
      </w:tr>
      <w:tr w:rsidR="00AD108E" w:rsidRPr="00B27CEB" w:rsidTr="00DB6EC9">
        <w:tc>
          <w:tcPr>
            <w:tcW w:w="8210" w:type="dxa"/>
            <w:gridSpan w:val="2"/>
          </w:tcPr>
          <w:p w:rsidR="00AD108E" w:rsidRPr="00B27CEB" w:rsidRDefault="00AD108E" w:rsidP="00272B3F">
            <w:pPr>
              <w:spacing w:before="0" w:after="200" w:line="24" w:lineRule="atLeast"/>
              <w:rPr>
                <w:rFonts w:ascii="Times New Roman" w:hAnsi="Times New Roman" w:cs="Times New Roman"/>
                <w:b/>
                <w:lang w:val="en-US"/>
              </w:rPr>
            </w:pPr>
            <w:r w:rsidRPr="00B27CEB">
              <w:rPr>
                <w:rFonts w:ascii="Times New Roman" w:hAnsi="Times New Roman" w:cs="Times New Roman"/>
                <w:b/>
                <w:lang w:val="en-US"/>
              </w:rPr>
              <w:t xml:space="preserve">Luồng sự kiện chính: </w:t>
            </w:r>
          </w:p>
          <w:p w:rsidR="00AD108E" w:rsidRPr="00B27CEB" w:rsidRDefault="00AD108E"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Người quản trị chọ</w:t>
            </w:r>
            <w:r w:rsidRPr="00B27CEB">
              <w:rPr>
                <w:rFonts w:ascii="Times New Roman" w:hAnsi="Times New Roman" w:cs="Times New Roman"/>
                <w:lang w:val="en-US"/>
              </w:rPr>
              <w:t>n vào trang nhận lại.</w:t>
            </w:r>
          </w:p>
          <w:p w:rsidR="00AD108E" w:rsidRPr="00B27CEB" w:rsidRDefault="00AD108E"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Chọ</w:t>
            </w:r>
            <w:r w:rsidRPr="00B27CEB">
              <w:rPr>
                <w:rFonts w:ascii="Times New Roman" w:hAnsi="Times New Roman" w:cs="Times New Roman"/>
              </w:rPr>
              <w:t>n nhận</w:t>
            </w:r>
            <w:r w:rsidRPr="00B27CEB">
              <w:rPr>
                <w:rFonts w:ascii="Times New Roman" w:hAnsi="Times New Roman" w:cs="Times New Roman"/>
                <w:lang w:val="en-US"/>
              </w:rPr>
              <w:t xml:space="preserve"> lại</w:t>
            </w:r>
            <w:r w:rsidRPr="00B27CEB">
              <w:rPr>
                <w:rFonts w:ascii="Times New Roman" w:hAnsi="Times New Roman" w:cs="Times New Roman"/>
                <w:lang w:val="en-US"/>
              </w:rPr>
              <w:t xml:space="preserve"> để xác nhận yêu cầu</w:t>
            </w:r>
            <w:r w:rsidRPr="00B27CEB">
              <w:rPr>
                <w:rFonts w:ascii="Times New Roman" w:hAnsi="Times New Roman" w:cs="Times New Roman"/>
              </w:rPr>
              <w:t>.</w:t>
            </w:r>
          </w:p>
          <w:p w:rsidR="00AD108E" w:rsidRPr="00B27CEB" w:rsidRDefault="00AD108E"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Hệ thống tiến hành kiểm tra và trả kết quả.</w:t>
            </w:r>
          </w:p>
          <w:p w:rsidR="00AD108E" w:rsidRPr="00B27CEB" w:rsidRDefault="00AD108E"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Nếu thông tin hợp lệ hệ thống sẽ lưu vào cơ sở dữ liệu, chuyển về</w:t>
            </w:r>
            <w:r w:rsidRPr="00B27CEB">
              <w:rPr>
                <w:rFonts w:ascii="Times New Roman" w:hAnsi="Times New Roman" w:cs="Times New Roman"/>
              </w:rPr>
              <w:t xml:space="preserve"> trang nhận lại</w:t>
            </w:r>
            <w:r w:rsidRPr="00B27CEB">
              <w:rPr>
                <w:rFonts w:ascii="Times New Roman" w:hAnsi="Times New Roman" w:cs="Times New Roman"/>
              </w:rPr>
              <w:t>.</w:t>
            </w:r>
          </w:p>
          <w:p w:rsidR="00AD108E" w:rsidRPr="00B27CEB" w:rsidRDefault="00AD108E"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Use-case kết thúc.</w:t>
            </w:r>
          </w:p>
        </w:tc>
      </w:tr>
    </w:tbl>
    <w:p w:rsidR="00AD108E" w:rsidRPr="00B27CEB" w:rsidRDefault="00AD108E" w:rsidP="00272B3F">
      <w:pPr>
        <w:spacing w:line="24" w:lineRule="atLeast"/>
        <w:rPr>
          <w:rFonts w:ascii="Times New Roman" w:hAnsi="Times New Roman" w:cs="Times New Roman"/>
          <w:lang w:val="en-US"/>
        </w:rPr>
      </w:pPr>
      <w:r w:rsidRPr="00B27CEB">
        <w:rPr>
          <w:rFonts w:ascii="Times New Roman" w:hAnsi="Times New Roman" w:cs="Times New Roman"/>
        </w:rPr>
        <w:t xml:space="preserve">Bảng </w:t>
      </w:r>
      <w:r w:rsidR="00EF5420" w:rsidRPr="00B27CEB">
        <w:rPr>
          <w:rFonts w:ascii="Times New Roman" w:hAnsi="Times New Roman" w:cs="Times New Roman"/>
          <w:lang w:val="en-US"/>
        </w:rPr>
        <w:t>20</w:t>
      </w:r>
      <w:r w:rsidRPr="00B27CEB">
        <w:rPr>
          <w:rFonts w:ascii="Times New Roman" w:hAnsi="Times New Roman" w:cs="Times New Roman"/>
        </w:rPr>
        <w:t>: Đặc tả</w:t>
      </w:r>
      <w:r w:rsidRPr="00B27CEB">
        <w:rPr>
          <w:rFonts w:ascii="Times New Roman" w:hAnsi="Times New Roman" w:cs="Times New Roman"/>
        </w:rPr>
        <w:t xml:space="preserve"> use-case xem danh sách tài liệu đã nhận lại</w:t>
      </w:r>
    </w:p>
    <w:tbl>
      <w:tblPr>
        <w:tblStyle w:val="TableGrid"/>
        <w:tblW w:w="0" w:type="auto"/>
        <w:tblLook w:val="04A0" w:firstRow="1" w:lastRow="0" w:firstColumn="1" w:lastColumn="0" w:noHBand="0" w:noVBand="1"/>
      </w:tblPr>
      <w:tblGrid>
        <w:gridCol w:w="4105"/>
        <w:gridCol w:w="4105"/>
      </w:tblGrid>
      <w:tr w:rsidR="00AD108E" w:rsidRPr="00B27CEB" w:rsidTr="00DB6EC9">
        <w:tc>
          <w:tcPr>
            <w:tcW w:w="4105" w:type="dxa"/>
          </w:tcPr>
          <w:p w:rsidR="00AD108E" w:rsidRPr="00B27CEB" w:rsidRDefault="00AD108E" w:rsidP="00272B3F">
            <w:pPr>
              <w:spacing w:line="24" w:lineRule="atLeast"/>
              <w:rPr>
                <w:rFonts w:ascii="Times New Roman" w:hAnsi="Times New Roman" w:cs="Times New Roman"/>
                <w:lang w:val="en-US"/>
              </w:rPr>
            </w:pPr>
            <w:r w:rsidRPr="00B27CEB">
              <w:rPr>
                <w:rFonts w:ascii="Times New Roman" w:hAnsi="Times New Roman" w:cs="Times New Roman"/>
                <w:b/>
                <w:lang w:val="en-US"/>
              </w:rPr>
              <w:t>Tên use-case:</w:t>
            </w:r>
            <w:r w:rsidRPr="00B27CEB">
              <w:rPr>
                <w:rFonts w:ascii="Times New Roman" w:hAnsi="Times New Roman" w:cs="Times New Roman"/>
                <w:lang w:val="en-US"/>
              </w:rPr>
              <w:t xml:space="preserve"> </w:t>
            </w:r>
            <w:r w:rsidRPr="00B27CEB">
              <w:rPr>
                <w:rFonts w:ascii="Times New Roman" w:hAnsi="Times New Roman" w:cs="Times New Roman"/>
              </w:rPr>
              <w:t>xem danh sách tài liệu đã nhận lại</w:t>
            </w:r>
          </w:p>
        </w:tc>
        <w:tc>
          <w:tcPr>
            <w:tcW w:w="4105" w:type="dxa"/>
          </w:tcPr>
          <w:p w:rsidR="00AD108E" w:rsidRPr="00B27CEB" w:rsidRDefault="00AD108E"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ID:</w:t>
            </w:r>
            <w:r w:rsidRPr="00B27CEB">
              <w:rPr>
                <w:rFonts w:ascii="Times New Roman" w:hAnsi="Times New Roman" w:cs="Times New Roman"/>
                <w:lang w:val="en-US"/>
              </w:rPr>
              <w:t xml:space="preserve"> P17</w:t>
            </w:r>
          </w:p>
        </w:tc>
      </w:tr>
      <w:tr w:rsidR="00AD108E" w:rsidRPr="00B27CEB" w:rsidTr="00DB6EC9">
        <w:tc>
          <w:tcPr>
            <w:tcW w:w="4105" w:type="dxa"/>
          </w:tcPr>
          <w:p w:rsidR="00AD108E" w:rsidRPr="00B27CEB" w:rsidRDefault="00AD108E" w:rsidP="00272B3F">
            <w:pPr>
              <w:spacing w:before="0" w:after="200" w:line="24" w:lineRule="atLeast"/>
              <w:rPr>
                <w:rFonts w:ascii="Times New Roman" w:hAnsi="Times New Roman" w:cs="Times New Roman"/>
              </w:rPr>
            </w:pPr>
            <w:r w:rsidRPr="00B27CEB">
              <w:rPr>
                <w:rFonts w:ascii="Times New Roman" w:hAnsi="Times New Roman" w:cs="Times New Roman"/>
                <w:b/>
              </w:rPr>
              <w:t>Tác nhân chính:</w:t>
            </w:r>
            <w:r w:rsidRPr="00B27CEB">
              <w:rPr>
                <w:rFonts w:ascii="Times New Roman" w:hAnsi="Times New Roman" w:cs="Times New Roman"/>
              </w:rPr>
              <w:t xml:space="preserve"> Người quản trị</w:t>
            </w:r>
          </w:p>
        </w:tc>
        <w:tc>
          <w:tcPr>
            <w:tcW w:w="4105" w:type="dxa"/>
          </w:tcPr>
          <w:p w:rsidR="00AD108E" w:rsidRPr="00B27CEB" w:rsidRDefault="00AD108E" w:rsidP="00272B3F">
            <w:pPr>
              <w:spacing w:before="0" w:after="200" w:line="24" w:lineRule="atLeast"/>
              <w:rPr>
                <w:rFonts w:ascii="Times New Roman" w:hAnsi="Times New Roman" w:cs="Times New Roman"/>
              </w:rPr>
            </w:pPr>
            <w:r w:rsidRPr="00B27CEB">
              <w:rPr>
                <w:rFonts w:ascii="Times New Roman" w:hAnsi="Times New Roman" w:cs="Times New Roman"/>
                <w:b/>
              </w:rPr>
              <w:t>Điều kiện:</w:t>
            </w:r>
            <w:r w:rsidRPr="00B27CEB">
              <w:rPr>
                <w:rFonts w:ascii="Times New Roman" w:hAnsi="Times New Roman" w:cs="Times New Roman"/>
              </w:rPr>
              <w:t xml:space="preserve"> Trang web đang hoạt động. </w:t>
            </w:r>
          </w:p>
        </w:tc>
      </w:tr>
      <w:tr w:rsidR="00AD108E" w:rsidRPr="00B27CEB" w:rsidTr="00DB6EC9">
        <w:tc>
          <w:tcPr>
            <w:tcW w:w="4105" w:type="dxa"/>
          </w:tcPr>
          <w:p w:rsidR="00AD108E" w:rsidRPr="00B27CEB" w:rsidRDefault="00AD108E" w:rsidP="00272B3F">
            <w:pPr>
              <w:spacing w:before="0" w:after="200" w:line="24" w:lineRule="atLeast"/>
              <w:rPr>
                <w:rFonts w:ascii="Times New Roman" w:hAnsi="Times New Roman" w:cs="Times New Roman"/>
                <w:b/>
                <w:lang w:val="en-US"/>
              </w:rPr>
            </w:pPr>
            <w:r w:rsidRPr="00B27CEB">
              <w:rPr>
                <w:rFonts w:ascii="Times New Roman" w:hAnsi="Times New Roman" w:cs="Times New Roman"/>
                <w:b/>
              </w:rPr>
              <w:t>Phạm vi:</w:t>
            </w:r>
            <w:r w:rsidRPr="00B27CEB">
              <w:rPr>
                <w:rFonts w:ascii="Times New Roman" w:hAnsi="Times New Roman" w:cs="Times New Roman"/>
              </w:rPr>
              <w:t xml:space="preserve"> Khi người dùng đăng nhập vào hệ thống với tài khoản quản trị và chọn vào trang quản lí mượn –</w:t>
            </w:r>
            <w:r w:rsidRPr="00B27CEB">
              <w:rPr>
                <w:rFonts w:ascii="Times New Roman" w:hAnsi="Times New Roman" w:cs="Times New Roman"/>
                <w:lang w:val="en-US"/>
              </w:rPr>
              <w:t xml:space="preserve"> </w:t>
            </w:r>
            <w:r w:rsidRPr="00B27CEB">
              <w:rPr>
                <w:rFonts w:ascii="Times New Roman" w:hAnsi="Times New Roman" w:cs="Times New Roman"/>
              </w:rPr>
              <w:t>trả</w:t>
            </w:r>
          </w:p>
        </w:tc>
        <w:tc>
          <w:tcPr>
            <w:tcW w:w="4105" w:type="dxa"/>
          </w:tcPr>
          <w:p w:rsidR="00AD108E" w:rsidRPr="00B27CEB" w:rsidRDefault="00AD108E" w:rsidP="00272B3F">
            <w:pPr>
              <w:spacing w:before="0" w:after="200" w:line="24" w:lineRule="atLeast"/>
              <w:rPr>
                <w:rFonts w:ascii="Times New Roman" w:hAnsi="Times New Roman" w:cs="Times New Roman"/>
                <w:b/>
              </w:rPr>
            </w:pPr>
            <w:r w:rsidRPr="00B27CEB">
              <w:rPr>
                <w:rFonts w:ascii="Times New Roman" w:hAnsi="Times New Roman" w:cs="Times New Roman"/>
                <w:b/>
              </w:rPr>
              <w:t>Mô tả ngắn gọn:</w:t>
            </w:r>
            <w:r w:rsidRPr="00B27CEB">
              <w:rPr>
                <w:rFonts w:ascii="Times New Roman" w:hAnsi="Times New Roman" w:cs="Times New Roman"/>
              </w:rPr>
              <w:t xml:space="preserve"> Người quản trị</w:t>
            </w:r>
            <w:r w:rsidRPr="00B27CEB">
              <w:rPr>
                <w:rFonts w:ascii="Times New Roman" w:hAnsi="Times New Roman" w:cs="Times New Roman"/>
              </w:rPr>
              <w:t xml:space="preserve"> xem các tài liệu đã nhận lạ</w:t>
            </w:r>
            <w:r w:rsidRPr="00B27CEB">
              <w:rPr>
                <w:rFonts w:ascii="Times New Roman" w:hAnsi="Times New Roman" w:cs="Times New Roman"/>
              </w:rPr>
              <w:t>.</w:t>
            </w:r>
          </w:p>
        </w:tc>
      </w:tr>
      <w:tr w:rsidR="00AD108E" w:rsidRPr="00B27CEB" w:rsidTr="00DB6EC9">
        <w:tc>
          <w:tcPr>
            <w:tcW w:w="8210" w:type="dxa"/>
            <w:gridSpan w:val="2"/>
          </w:tcPr>
          <w:p w:rsidR="00AD108E" w:rsidRPr="00B27CEB" w:rsidRDefault="00AD108E" w:rsidP="00272B3F">
            <w:pPr>
              <w:spacing w:before="0" w:after="200" w:line="24" w:lineRule="atLeast"/>
              <w:rPr>
                <w:rFonts w:ascii="Times New Roman" w:hAnsi="Times New Roman" w:cs="Times New Roman"/>
                <w:b/>
                <w:lang w:val="en-US"/>
              </w:rPr>
            </w:pPr>
            <w:r w:rsidRPr="00B27CEB">
              <w:rPr>
                <w:rFonts w:ascii="Times New Roman" w:hAnsi="Times New Roman" w:cs="Times New Roman"/>
                <w:b/>
                <w:lang w:val="en-US"/>
              </w:rPr>
              <w:t xml:space="preserve">Luồng sự kiện chính: </w:t>
            </w:r>
          </w:p>
          <w:p w:rsidR="00AD108E" w:rsidRPr="00B27CEB" w:rsidRDefault="00AD108E"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Người quản trị chọ</w:t>
            </w:r>
            <w:r w:rsidRPr="00B27CEB">
              <w:rPr>
                <w:rFonts w:ascii="Times New Roman" w:hAnsi="Times New Roman" w:cs="Times New Roman"/>
                <w:lang w:val="en-US"/>
              </w:rPr>
              <w:t>n vào trang đã nhận lại</w:t>
            </w:r>
            <w:r w:rsidRPr="00B27CEB">
              <w:rPr>
                <w:rFonts w:ascii="Times New Roman" w:hAnsi="Times New Roman" w:cs="Times New Roman"/>
                <w:lang w:val="en-US"/>
              </w:rPr>
              <w:t>.</w:t>
            </w:r>
          </w:p>
          <w:p w:rsidR="00AD108E" w:rsidRPr="00B27CEB" w:rsidRDefault="00AD108E"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Hệ thống </w:t>
            </w:r>
            <w:r w:rsidRPr="00B27CEB">
              <w:rPr>
                <w:rFonts w:ascii="Times New Roman" w:hAnsi="Times New Roman" w:cs="Times New Roman"/>
                <w:lang w:val="en-US"/>
              </w:rPr>
              <w:t>hiển thị danh sách tài liệu đã nhận lại</w:t>
            </w:r>
            <w:r w:rsidRPr="00B27CEB">
              <w:rPr>
                <w:rFonts w:ascii="Times New Roman" w:hAnsi="Times New Roman" w:cs="Times New Roman"/>
              </w:rPr>
              <w:t>.</w:t>
            </w:r>
          </w:p>
          <w:p w:rsidR="00AD108E" w:rsidRPr="00B27CEB" w:rsidRDefault="00AD108E"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Use-case kết thúc.</w:t>
            </w:r>
          </w:p>
        </w:tc>
      </w:tr>
    </w:tbl>
    <w:p w:rsidR="00B27CEB" w:rsidRDefault="00B27CEB" w:rsidP="00272B3F">
      <w:pPr>
        <w:spacing w:line="24" w:lineRule="atLeast"/>
        <w:rPr>
          <w:rFonts w:ascii="Times New Roman" w:hAnsi="Times New Roman" w:cs="Times New Roman"/>
        </w:rPr>
      </w:pPr>
    </w:p>
    <w:p w:rsidR="00B27CEB" w:rsidRDefault="00B27CEB" w:rsidP="00272B3F">
      <w:pPr>
        <w:spacing w:line="24" w:lineRule="atLeast"/>
        <w:rPr>
          <w:rFonts w:ascii="Times New Roman" w:hAnsi="Times New Roman" w:cs="Times New Roman"/>
        </w:rPr>
      </w:pPr>
    </w:p>
    <w:p w:rsidR="00B27CEB" w:rsidRDefault="00B27CEB" w:rsidP="00272B3F">
      <w:pPr>
        <w:spacing w:line="24" w:lineRule="atLeast"/>
        <w:rPr>
          <w:rFonts w:ascii="Times New Roman" w:hAnsi="Times New Roman" w:cs="Times New Roman"/>
        </w:rPr>
      </w:pPr>
    </w:p>
    <w:p w:rsidR="00BA7C8F" w:rsidRPr="00B27CEB" w:rsidRDefault="00BA7C8F" w:rsidP="00272B3F">
      <w:pPr>
        <w:spacing w:line="24" w:lineRule="atLeast"/>
        <w:rPr>
          <w:rFonts w:ascii="Times New Roman" w:hAnsi="Times New Roman" w:cs="Times New Roman"/>
          <w:lang w:val="en-US"/>
        </w:rPr>
      </w:pPr>
      <w:r w:rsidRPr="00B27CEB">
        <w:rPr>
          <w:rFonts w:ascii="Times New Roman" w:hAnsi="Times New Roman" w:cs="Times New Roman"/>
        </w:rPr>
        <w:t xml:space="preserve">Bảng </w:t>
      </w:r>
      <w:r w:rsidR="00EF5420" w:rsidRPr="00B27CEB">
        <w:rPr>
          <w:rFonts w:ascii="Times New Roman" w:hAnsi="Times New Roman" w:cs="Times New Roman"/>
          <w:lang w:val="en-US"/>
        </w:rPr>
        <w:t>21</w:t>
      </w:r>
      <w:r w:rsidRPr="00B27CEB">
        <w:rPr>
          <w:rFonts w:ascii="Times New Roman" w:hAnsi="Times New Roman" w:cs="Times New Roman"/>
        </w:rPr>
        <w:t>: Đặc tả</w:t>
      </w:r>
      <w:r w:rsidRPr="00B27CEB">
        <w:rPr>
          <w:rFonts w:ascii="Times New Roman" w:hAnsi="Times New Roman" w:cs="Times New Roman"/>
        </w:rPr>
        <w:t xml:space="preserve"> use-case xem tài liệu đăng ký</w:t>
      </w:r>
    </w:p>
    <w:tbl>
      <w:tblPr>
        <w:tblStyle w:val="TableGrid"/>
        <w:tblW w:w="0" w:type="auto"/>
        <w:tblLook w:val="04A0" w:firstRow="1" w:lastRow="0" w:firstColumn="1" w:lastColumn="0" w:noHBand="0" w:noVBand="1"/>
      </w:tblPr>
      <w:tblGrid>
        <w:gridCol w:w="4105"/>
        <w:gridCol w:w="4105"/>
      </w:tblGrid>
      <w:tr w:rsidR="00BA7C8F" w:rsidRPr="00B27CEB" w:rsidTr="00DB6EC9">
        <w:tc>
          <w:tcPr>
            <w:tcW w:w="4105" w:type="dxa"/>
          </w:tcPr>
          <w:p w:rsidR="00BA7C8F" w:rsidRPr="00B27CEB" w:rsidRDefault="00BA7C8F" w:rsidP="00272B3F">
            <w:pPr>
              <w:spacing w:line="24" w:lineRule="atLeast"/>
              <w:rPr>
                <w:rFonts w:ascii="Times New Roman" w:hAnsi="Times New Roman" w:cs="Times New Roman"/>
                <w:lang w:val="en-US"/>
              </w:rPr>
            </w:pPr>
            <w:r w:rsidRPr="00B27CEB">
              <w:rPr>
                <w:rFonts w:ascii="Times New Roman" w:hAnsi="Times New Roman" w:cs="Times New Roman"/>
                <w:b/>
                <w:lang w:val="en-US"/>
              </w:rPr>
              <w:t>Tên use-case:</w:t>
            </w:r>
            <w:r w:rsidRPr="00B27CEB">
              <w:rPr>
                <w:rFonts w:ascii="Times New Roman" w:hAnsi="Times New Roman" w:cs="Times New Roman"/>
                <w:lang w:val="en-US"/>
              </w:rPr>
              <w:t xml:space="preserve"> </w:t>
            </w:r>
            <w:r w:rsidRPr="00B27CEB">
              <w:rPr>
                <w:rFonts w:ascii="Times New Roman" w:hAnsi="Times New Roman" w:cs="Times New Roman"/>
              </w:rPr>
              <w:t xml:space="preserve">xem </w:t>
            </w:r>
            <w:r w:rsidRPr="00B27CEB">
              <w:rPr>
                <w:rFonts w:ascii="Times New Roman" w:hAnsi="Times New Roman" w:cs="Times New Roman"/>
                <w:lang w:val="en-US"/>
              </w:rPr>
              <w:t>tài liệu đăng ký</w:t>
            </w:r>
          </w:p>
        </w:tc>
        <w:tc>
          <w:tcPr>
            <w:tcW w:w="4105" w:type="dxa"/>
          </w:tcPr>
          <w:p w:rsidR="00BA7C8F" w:rsidRPr="00B27CEB" w:rsidRDefault="00BA7C8F"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ID:</w:t>
            </w:r>
            <w:r w:rsidRPr="00B27CEB">
              <w:rPr>
                <w:rFonts w:ascii="Times New Roman" w:hAnsi="Times New Roman" w:cs="Times New Roman"/>
                <w:lang w:val="en-US"/>
              </w:rPr>
              <w:t xml:space="preserve"> P18</w:t>
            </w:r>
          </w:p>
        </w:tc>
      </w:tr>
      <w:tr w:rsidR="00BA7C8F" w:rsidRPr="00B27CEB" w:rsidTr="00DB6EC9">
        <w:tc>
          <w:tcPr>
            <w:tcW w:w="4105" w:type="dxa"/>
          </w:tcPr>
          <w:p w:rsidR="00BA7C8F" w:rsidRPr="00B27CEB" w:rsidRDefault="00BA7C8F" w:rsidP="00272B3F">
            <w:pPr>
              <w:spacing w:before="0" w:after="200" w:line="24" w:lineRule="atLeast"/>
              <w:rPr>
                <w:rFonts w:ascii="Times New Roman" w:hAnsi="Times New Roman" w:cs="Times New Roman"/>
              </w:rPr>
            </w:pPr>
            <w:r w:rsidRPr="00B27CEB">
              <w:rPr>
                <w:rFonts w:ascii="Times New Roman" w:hAnsi="Times New Roman" w:cs="Times New Roman"/>
                <w:b/>
              </w:rPr>
              <w:t>Tác nhân chính:</w:t>
            </w:r>
            <w:r w:rsidRPr="00B27CEB">
              <w:rPr>
                <w:rFonts w:ascii="Times New Roman" w:hAnsi="Times New Roman" w:cs="Times New Roman"/>
              </w:rPr>
              <w:t xml:space="preserve"> Thành viên</w:t>
            </w:r>
          </w:p>
        </w:tc>
        <w:tc>
          <w:tcPr>
            <w:tcW w:w="4105" w:type="dxa"/>
          </w:tcPr>
          <w:p w:rsidR="00BA7C8F" w:rsidRPr="00B27CEB" w:rsidRDefault="00BA7C8F" w:rsidP="00272B3F">
            <w:pPr>
              <w:spacing w:before="0" w:after="200" w:line="24" w:lineRule="atLeast"/>
              <w:rPr>
                <w:rFonts w:ascii="Times New Roman" w:hAnsi="Times New Roman" w:cs="Times New Roman"/>
              </w:rPr>
            </w:pPr>
            <w:r w:rsidRPr="00B27CEB">
              <w:rPr>
                <w:rFonts w:ascii="Times New Roman" w:hAnsi="Times New Roman" w:cs="Times New Roman"/>
                <w:b/>
              </w:rPr>
              <w:t>Điều kiện:</w:t>
            </w:r>
            <w:r w:rsidRPr="00B27CEB">
              <w:rPr>
                <w:rFonts w:ascii="Times New Roman" w:hAnsi="Times New Roman" w:cs="Times New Roman"/>
              </w:rPr>
              <w:t xml:space="preserve"> Trang web đang hoạt động. </w:t>
            </w:r>
          </w:p>
        </w:tc>
      </w:tr>
      <w:tr w:rsidR="00BA7C8F" w:rsidRPr="00B27CEB" w:rsidTr="00DB6EC9">
        <w:tc>
          <w:tcPr>
            <w:tcW w:w="4105" w:type="dxa"/>
          </w:tcPr>
          <w:p w:rsidR="00BA7C8F" w:rsidRPr="00B27CEB" w:rsidRDefault="00BA7C8F" w:rsidP="00272B3F">
            <w:pPr>
              <w:spacing w:before="0" w:after="200" w:line="24" w:lineRule="atLeast"/>
              <w:rPr>
                <w:rFonts w:ascii="Times New Roman" w:hAnsi="Times New Roman" w:cs="Times New Roman"/>
                <w:b/>
                <w:lang w:val="en-US"/>
              </w:rPr>
            </w:pPr>
            <w:r w:rsidRPr="00B27CEB">
              <w:rPr>
                <w:rFonts w:ascii="Times New Roman" w:hAnsi="Times New Roman" w:cs="Times New Roman"/>
                <w:b/>
              </w:rPr>
              <w:t>Phạm vi:</w:t>
            </w:r>
            <w:r w:rsidRPr="00B27CEB">
              <w:rPr>
                <w:rFonts w:ascii="Times New Roman" w:hAnsi="Times New Roman" w:cs="Times New Roman"/>
              </w:rPr>
              <w:t xml:space="preserve"> Khi người dùng đăng nhập vào hệ thống với tài khoản </w:t>
            </w:r>
            <w:r w:rsidR="005B76B9" w:rsidRPr="00B27CEB">
              <w:rPr>
                <w:rFonts w:ascii="Times New Roman" w:hAnsi="Times New Roman" w:cs="Times New Roman"/>
                <w:lang w:val="en-US"/>
              </w:rPr>
              <w:t xml:space="preserve">thành </w:t>
            </w:r>
            <w:r w:rsidR="005B76B9" w:rsidRPr="00B27CEB">
              <w:rPr>
                <w:rFonts w:ascii="Times New Roman" w:hAnsi="Times New Roman" w:cs="Times New Roman"/>
                <w:lang w:val="en-US"/>
              </w:rPr>
              <w:lastRenderedPageBreak/>
              <w:t>viên</w:t>
            </w:r>
            <w:r w:rsidRPr="00B27CEB">
              <w:rPr>
                <w:rFonts w:ascii="Times New Roman" w:hAnsi="Times New Roman" w:cs="Times New Roman"/>
              </w:rPr>
              <w:t xml:space="preserve"> và chọ</w:t>
            </w:r>
            <w:r w:rsidRPr="00B27CEB">
              <w:rPr>
                <w:rFonts w:ascii="Times New Roman" w:hAnsi="Times New Roman" w:cs="Times New Roman"/>
              </w:rPr>
              <w:t xml:space="preserve">n vào trang </w:t>
            </w:r>
            <w:r w:rsidRPr="00B27CEB">
              <w:rPr>
                <w:rFonts w:ascii="Times New Roman" w:hAnsi="Times New Roman" w:cs="Times New Roman"/>
                <w:lang w:val="en-US"/>
              </w:rPr>
              <w:t>tài liệu đăng ký mượn</w:t>
            </w:r>
          </w:p>
        </w:tc>
        <w:tc>
          <w:tcPr>
            <w:tcW w:w="4105" w:type="dxa"/>
          </w:tcPr>
          <w:p w:rsidR="00BA7C8F" w:rsidRPr="00B27CEB" w:rsidRDefault="00BA7C8F" w:rsidP="00272B3F">
            <w:pPr>
              <w:spacing w:before="0" w:after="200" w:line="24" w:lineRule="atLeast"/>
              <w:rPr>
                <w:rFonts w:ascii="Times New Roman" w:hAnsi="Times New Roman" w:cs="Times New Roman"/>
                <w:b/>
              </w:rPr>
            </w:pPr>
            <w:r w:rsidRPr="00B27CEB">
              <w:rPr>
                <w:rFonts w:ascii="Times New Roman" w:hAnsi="Times New Roman" w:cs="Times New Roman"/>
                <w:b/>
              </w:rPr>
              <w:lastRenderedPageBreak/>
              <w:t>Mô tả ngắn gọn:</w:t>
            </w:r>
            <w:r w:rsidRPr="00B27CEB">
              <w:rPr>
                <w:rFonts w:ascii="Times New Roman" w:hAnsi="Times New Roman" w:cs="Times New Roman"/>
              </w:rPr>
              <w:t xml:space="preserve"> </w:t>
            </w:r>
            <w:r w:rsidRPr="00B27CEB">
              <w:rPr>
                <w:rFonts w:ascii="Times New Roman" w:hAnsi="Times New Roman" w:cs="Times New Roman"/>
                <w:lang w:val="en-US"/>
              </w:rPr>
              <w:t>Thành viên xem tài liệu đã đăng ký</w:t>
            </w:r>
            <w:r w:rsidRPr="00B27CEB">
              <w:rPr>
                <w:rFonts w:ascii="Times New Roman" w:hAnsi="Times New Roman" w:cs="Times New Roman"/>
              </w:rPr>
              <w:t>.</w:t>
            </w:r>
          </w:p>
        </w:tc>
      </w:tr>
      <w:tr w:rsidR="00BA7C8F" w:rsidRPr="00B27CEB" w:rsidTr="00DB6EC9">
        <w:tc>
          <w:tcPr>
            <w:tcW w:w="8210" w:type="dxa"/>
            <w:gridSpan w:val="2"/>
          </w:tcPr>
          <w:p w:rsidR="00BA7C8F" w:rsidRPr="00B27CEB" w:rsidRDefault="00BA7C8F" w:rsidP="00272B3F">
            <w:pPr>
              <w:spacing w:before="0" w:after="200" w:line="24" w:lineRule="atLeast"/>
              <w:rPr>
                <w:rFonts w:ascii="Times New Roman" w:hAnsi="Times New Roman" w:cs="Times New Roman"/>
                <w:b/>
                <w:lang w:val="en-US"/>
              </w:rPr>
            </w:pPr>
            <w:r w:rsidRPr="00B27CEB">
              <w:rPr>
                <w:rFonts w:ascii="Times New Roman" w:hAnsi="Times New Roman" w:cs="Times New Roman"/>
                <w:b/>
                <w:lang w:val="en-US"/>
              </w:rPr>
              <w:lastRenderedPageBreak/>
              <w:t xml:space="preserve">Luồng sự kiện chính: </w:t>
            </w:r>
          </w:p>
          <w:p w:rsidR="00BA7C8F" w:rsidRPr="00B27CEB" w:rsidRDefault="00BA7C8F"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Thành viên</w:t>
            </w:r>
            <w:r w:rsidRPr="00B27CEB">
              <w:rPr>
                <w:rFonts w:ascii="Times New Roman" w:hAnsi="Times New Roman" w:cs="Times New Roman"/>
                <w:lang w:val="en-US"/>
              </w:rPr>
              <w:t xml:space="preserve"> chọ</w:t>
            </w:r>
            <w:r w:rsidRPr="00B27CEB">
              <w:rPr>
                <w:rFonts w:ascii="Times New Roman" w:hAnsi="Times New Roman" w:cs="Times New Roman"/>
                <w:lang w:val="en-US"/>
              </w:rPr>
              <w:t>n vào trang tài liệu đăng ký mượn</w:t>
            </w:r>
            <w:r w:rsidRPr="00B27CEB">
              <w:rPr>
                <w:rFonts w:ascii="Times New Roman" w:hAnsi="Times New Roman" w:cs="Times New Roman"/>
                <w:lang w:val="en-US"/>
              </w:rPr>
              <w:t>.</w:t>
            </w:r>
          </w:p>
          <w:p w:rsidR="00BA7C8F" w:rsidRPr="00B27CEB" w:rsidRDefault="00BA7C8F"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Hệ thống </w:t>
            </w:r>
            <w:r w:rsidRPr="00B27CEB">
              <w:rPr>
                <w:rFonts w:ascii="Times New Roman" w:hAnsi="Times New Roman" w:cs="Times New Roman"/>
                <w:lang w:val="en-US"/>
              </w:rPr>
              <w:t>hiển thị danh sách tài liệ</w:t>
            </w:r>
            <w:r w:rsidRPr="00B27CEB">
              <w:rPr>
                <w:rFonts w:ascii="Times New Roman" w:hAnsi="Times New Roman" w:cs="Times New Roman"/>
                <w:lang w:val="en-US"/>
              </w:rPr>
              <w:t>u đăng ký mượn</w:t>
            </w:r>
            <w:r w:rsidRPr="00B27CEB">
              <w:rPr>
                <w:rFonts w:ascii="Times New Roman" w:hAnsi="Times New Roman" w:cs="Times New Roman"/>
              </w:rPr>
              <w:t>.</w:t>
            </w:r>
          </w:p>
          <w:p w:rsidR="00BA7C8F" w:rsidRPr="00B27CEB" w:rsidRDefault="00BA7C8F"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Use-case kết thúc.</w:t>
            </w:r>
          </w:p>
        </w:tc>
      </w:tr>
    </w:tbl>
    <w:p w:rsidR="00BA7C8F" w:rsidRPr="00B27CEB" w:rsidRDefault="00BA7C8F" w:rsidP="00272B3F">
      <w:pPr>
        <w:spacing w:line="24" w:lineRule="atLeast"/>
        <w:rPr>
          <w:rFonts w:ascii="Times New Roman" w:hAnsi="Times New Roman" w:cs="Times New Roman"/>
          <w:lang w:val="en-US"/>
        </w:rPr>
      </w:pPr>
      <w:r w:rsidRPr="00B27CEB">
        <w:rPr>
          <w:rFonts w:ascii="Times New Roman" w:hAnsi="Times New Roman" w:cs="Times New Roman"/>
        </w:rPr>
        <w:t xml:space="preserve">Bảng </w:t>
      </w:r>
      <w:r w:rsidR="00EF5420" w:rsidRPr="00B27CEB">
        <w:rPr>
          <w:rFonts w:ascii="Times New Roman" w:hAnsi="Times New Roman" w:cs="Times New Roman"/>
          <w:lang w:val="en-US"/>
        </w:rPr>
        <w:t>22</w:t>
      </w:r>
      <w:r w:rsidRPr="00B27CEB">
        <w:rPr>
          <w:rFonts w:ascii="Times New Roman" w:hAnsi="Times New Roman" w:cs="Times New Roman"/>
        </w:rPr>
        <w:t>: Đặc tả</w:t>
      </w:r>
      <w:r w:rsidRPr="00B27CEB">
        <w:rPr>
          <w:rFonts w:ascii="Times New Roman" w:hAnsi="Times New Roman" w:cs="Times New Roman"/>
        </w:rPr>
        <w:t xml:space="preserve"> use-case xem thông tin tài khoản</w:t>
      </w:r>
    </w:p>
    <w:tbl>
      <w:tblPr>
        <w:tblStyle w:val="TableGrid"/>
        <w:tblW w:w="0" w:type="auto"/>
        <w:tblLook w:val="04A0" w:firstRow="1" w:lastRow="0" w:firstColumn="1" w:lastColumn="0" w:noHBand="0" w:noVBand="1"/>
      </w:tblPr>
      <w:tblGrid>
        <w:gridCol w:w="4105"/>
        <w:gridCol w:w="4105"/>
      </w:tblGrid>
      <w:tr w:rsidR="00BA7C8F" w:rsidRPr="00B27CEB" w:rsidTr="00DB6EC9">
        <w:tc>
          <w:tcPr>
            <w:tcW w:w="4105" w:type="dxa"/>
          </w:tcPr>
          <w:p w:rsidR="00BA7C8F" w:rsidRPr="00B27CEB" w:rsidRDefault="00BA7C8F" w:rsidP="00272B3F">
            <w:pPr>
              <w:spacing w:line="24" w:lineRule="atLeast"/>
              <w:rPr>
                <w:rFonts w:ascii="Times New Roman" w:hAnsi="Times New Roman" w:cs="Times New Roman"/>
                <w:lang w:val="en-US"/>
              </w:rPr>
            </w:pPr>
            <w:r w:rsidRPr="00B27CEB">
              <w:rPr>
                <w:rFonts w:ascii="Times New Roman" w:hAnsi="Times New Roman" w:cs="Times New Roman"/>
                <w:b/>
                <w:lang w:val="en-US"/>
              </w:rPr>
              <w:t>Tên use-case:</w:t>
            </w:r>
            <w:r w:rsidRPr="00B27CEB">
              <w:rPr>
                <w:rFonts w:ascii="Times New Roman" w:hAnsi="Times New Roman" w:cs="Times New Roman"/>
                <w:lang w:val="en-US"/>
              </w:rPr>
              <w:t xml:space="preserve"> </w:t>
            </w:r>
            <w:r w:rsidRPr="00B27CEB">
              <w:rPr>
                <w:rFonts w:ascii="Times New Roman" w:hAnsi="Times New Roman" w:cs="Times New Roman"/>
              </w:rPr>
              <w:t>xem thông tin tài khoản</w:t>
            </w:r>
          </w:p>
        </w:tc>
        <w:tc>
          <w:tcPr>
            <w:tcW w:w="4105" w:type="dxa"/>
          </w:tcPr>
          <w:p w:rsidR="00BA7C8F" w:rsidRPr="00B27CEB" w:rsidRDefault="00BA7C8F"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ID:</w:t>
            </w:r>
            <w:r w:rsidRPr="00B27CEB">
              <w:rPr>
                <w:rFonts w:ascii="Times New Roman" w:hAnsi="Times New Roman" w:cs="Times New Roman"/>
                <w:lang w:val="en-US"/>
              </w:rPr>
              <w:t xml:space="preserve"> P19</w:t>
            </w:r>
          </w:p>
        </w:tc>
      </w:tr>
      <w:tr w:rsidR="00BA7C8F" w:rsidRPr="00B27CEB" w:rsidTr="00DB6EC9">
        <w:tc>
          <w:tcPr>
            <w:tcW w:w="4105" w:type="dxa"/>
          </w:tcPr>
          <w:p w:rsidR="00BA7C8F" w:rsidRPr="00B27CEB" w:rsidRDefault="00BA7C8F" w:rsidP="00272B3F">
            <w:pPr>
              <w:spacing w:before="0" w:after="200" w:line="24" w:lineRule="atLeast"/>
              <w:rPr>
                <w:rFonts w:ascii="Times New Roman" w:hAnsi="Times New Roman" w:cs="Times New Roman"/>
              </w:rPr>
            </w:pPr>
            <w:r w:rsidRPr="00B27CEB">
              <w:rPr>
                <w:rFonts w:ascii="Times New Roman" w:hAnsi="Times New Roman" w:cs="Times New Roman"/>
                <w:b/>
              </w:rPr>
              <w:t>Tác nhân chính:</w:t>
            </w:r>
            <w:r w:rsidRPr="00B27CEB">
              <w:rPr>
                <w:rFonts w:ascii="Times New Roman" w:hAnsi="Times New Roman" w:cs="Times New Roman"/>
              </w:rPr>
              <w:t xml:space="preserve"> Thành viên</w:t>
            </w:r>
          </w:p>
        </w:tc>
        <w:tc>
          <w:tcPr>
            <w:tcW w:w="4105" w:type="dxa"/>
          </w:tcPr>
          <w:p w:rsidR="00BA7C8F" w:rsidRPr="00B27CEB" w:rsidRDefault="00BA7C8F" w:rsidP="00272B3F">
            <w:pPr>
              <w:spacing w:before="0" w:after="200" w:line="24" w:lineRule="atLeast"/>
              <w:rPr>
                <w:rFonts w:ascii="Times New Roman" w:hAnsi="Times New Roman" w:cs="Times New Roman"/>
              </w:rPr>
            </w:pPr>
            <w:r w:rsidRPr="00B27CEB">
              <w:rPr>
                <w:rFonts w:ascii="Times New Roman" w:hAnsi="Times New Roman" w:cs="Times New Roman"/>
                <w:b/>
              </w:rPr>
              <w:t>Điều kiện:</w:t>
            </w:r>
            <w:r w:rsidRPr="00B27CEB">
              <w:rPr>
                <w:rFonts w:ascii="Times New Roman" w:hAnsi="Times New Roman" w:cs="Times New Roman"/>
              </w:rPr>
              <w:t xml:space="preserve"> Trang web đang hoạt động. </w:t>
            </w:r>
          </w:p>
        </w:tc>
      </w:tr>
      <w:tr w:rsidR="00BA7C8F" w:rsidRPr="00B27CEB" w:rsidTr="00DB6EC9">
        <w:tc>
          <w:tcPr>
            <w:tcW w:w="4105" w:type="dxa"/>
          </w:tcPr>
          <w:p w:rsidR="00BA7C8F" w:rsidRPr="00B27CEB" w:rsidRDefault="00BA7C8F" w:rsidP="00272B3F">
            <w:pPr>
              <w:spacing w:before="0" w:after="200" w:line="24" w:lineRule="atLeast"/>
              <w:rPr>
                <w:rFonts w:ascii="Times New Roman" w:hAnsi="Times New Roman" w:cs="Times New Roman"/>
                <w:b/>
                <w:lang w:val="en-US"/>
              </w:rPr>
            </w:pPr>
            <w:r w:rsidRPr="00B27CEB">
              <w:rPr>
                <w:rFonts w:ascii="Times New Roman" w:hAnsi="Times New Roman" w:cs="Times New Roman"/>
                <w:b/>
              </w:rPr>
              <w:t>Phạm vi:</w:t>
            </w:r>
            <w:r w:rsidRPr="00B27CEB">
              <w:rPr>
                <w:rFonts w:ascii="Times New Roman" w:hAnsi="Times New Roman" w:cs="Times New Roman"/>
              </w:rPr>
              <w:t xml:space="preserve"> Khi người dùng đăng nhập vào hệ thống với tài khoản </w:t>
            </w:r>
            <w:r w:rsidR="005B76B9" w:rsidRPr="00B27CEB">
              <w:rPr>
                <w:rFonts w:ascii="Times New Roman" w:hAnsi="Times New Roman" w:cs="Times New Roman"/>
                <w:lang w:val="en-US"/>
              </w:rPr>
              <w:t>thành viên</w:t>
            </w:r>
            <w:r w:rsidRPr="00B27CEB">
              <w:rPr>
                <w:rFonts w:ascii="Times New Roman" w:hAnsi="Times New Roman" w:cs="Times New Roman"/>
              </w:rPr>
              <w:t xml:space="preserve"> và chọn vào trang </w:t>
            </w:r>
            <w:r w:rsidRPr="00B27CEB">
              <w:rPr>
                <w:rFonts w:ascii="Times New Roman" w:hAnsi="Times New Roman" w:cs="Times New Roman"/>
                <w:lang w:val="en-US"/>
              </w:rPr>
              <w:t>thông tin tài khoản</w:t>
            </w:r>
          </w:p>
        </w:tc>
        <w:tc>
          <w:tcPr>
            <w:tcW w:w="4105" w:type="dxa"/>
          </w:tcPr>
          <w:p w:rsidR="00BA7C8F" w:rsidRPr="00B27CEB" w:rsidRDefault="00BA7C8F" w:rsidP="00272B3F">
            <w:pPr>
              <w:spacing w:before="0" w:after="200" w:line="24" w:lineRule="atLeast"/>
              <w:rPr>
                <w:rFonts w:ascii="Times New Roman" w:hAnsi="Times New Roman" w:cs="Times New Roman"/>
                <w:b/>
              </w:rPr>
            </w:pPr>
            <w:r w:rsidRPr="00B27CEB">
              <w:rPr>
                <w:rFonts w:ascii="Times New Roman" w:hAnsi="Times New Roman" w:cs="Times New Roman"/>
                <w:b/>
              </w:rPr>
              <w:t>Mô tả ngắn gọn:</w:t>
            </w:r>
            <w:r w:rsidRPr="00B27CEB">
              <w:rPr>
                <w:rFonts w:ascii="Times New Roman" w:hAnsi="Times New Roman" w:cs="Times New Roman"/>
              </w:rPr>
              <w:t xml:space="preserve"> </w:t>
            </w:r>
            <w:r w:rsidRPr="00B27CEB">
              <w:rPr>
                <w:rFonts w:ascii="Times New Roman" w:hAnsi="Times New Roman" w:cs="Times New Roman"/>
                <w:lang w:val="en-US"/>
              </w:rPr>
              <w:t>Thành viên xem thông tin tài khoản</w:t>
            </w:r>
            <w:r w:rsidRPr="00B27CEB">
              <w:rPr>
                <w:rFonts w:ascii="Times New Roman" w:hAnsi="Times New Roman" w:cs="Times New Roman"/>
              </w:rPr>
              <w:t>.</w:t>
            </w:r>
          </w:p>
        </w:tc>
      </w:tr>
      <w:tr w:rsidR="00BA7C8F" w:rsidRPr="00B27CEB" w:rsidTr="00DB6EC9">
        <w:tc>
          <w:tcPr>
            <w:tcW w:w="8210" w:type="dxa"/>
            <w:gridSpan w:val="2"/>
          </w:tcPr>
          <w:p w:rsidR="00BA7C8F" w:rsidRPr="00B27CEB" w:rsidRDefault="00BA7C8F" w:rsidP="00272B3F">
            <w:pPr>
              <w:spacing w:before="0" w:after="200" w:line="24" w:lineRule="atLeast"/>
              <w:rPr>
                <w:rFonts w:ascii="Times New Roman" w:hAnsi="Times New Roman" w:cs="Times New Roman"/>
                <w:b/>
                <w:lang w:val="en-US"/>
              </w:rPr>
            </w:pPr>
            <w:r w:rsidRPr="00B27CEB">
              <w:rPr>
                <w:rFonts w:ascii="Times New Roman" w:hAnsi="Times New Roman" w:cs="Times New Roman"/>
                <w:b/>
                <w:lang w:val="en-US"/>
              </w:rPr>
              <w:t xml:space="preserve">Luồng sự kiện chính: </w:t>
            </w:r>
          </w:p>
          <w:p w:rsidR="00BA7C8F" w:rsidRPr="00B27CEB" w:rsidRDefault="00BA7C8F"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Thành viên chọ</w:t>
            </w:r>
            <w:r w:rsidRPr="00B27CEB">
              <w:rPr>
                <w:rFonts w:ascii="Times New Roman" w:hAnsi="Times New Roman" w:cs="Times New Roman"/>
                <w:lang w:val="en-US"/>
              </w:rPr>
              <w:t>n vào trang thông tin tài khoản</w:t>
            </w:r>
            <w:r w:rsidRPr="00B27CEB">
              <w:rPr>
                <w:rFonts w:ascii="Times New Roman" w:hAnsi="Times New Roman" w:cs="Times New Roman"/>
                <w:lang w:val="en-US"/>
              </w:rPr>
              <w:t>.</w:t>
            </w:r>
          </w:p>
          <w:p w:rsidR="00BA7C8F" w:rsidRPr="00B27CEB" w:rsidRDefault="00BA7C8F"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Hệ thống </w:t>
            </w:r>
            <w:r w:rsidRPr="00B27CEB">
              <w:rPr>
                <w:rFonts w:ascii="Times New Roman" w:hAnsi="Times New Roman" w:cs="Times New Roman"/>
                <w:lang w:val="en-US"/>
              </w:rPr>
              <w:t>hiển thị</w:t>
            </w:r>
            <w:r w:rsidRPr="00B27CEB">
              <w:rPr>
                <w:rFonts w:ascii="Times New Roman" w:hAnsi="Times New Roman" w:cs="Times New Roman"/>
                <w:lang w:val="en-US"/>
              </w:rPr>
              <w:t xml:space="preserve"> thông tin tài khoản</w:t>
            </w:r>
            <w:r w:rsidRPr="00B27CEB">
              <w:rPr>
                <w:rFonts w:ascii="Times New Roman" w:hAnsi="Times New Roman" w:cs="Times New Roman"/>
              </w:rPr>
              <w:t>.</w:t>
            </w:r>
          </w:p>
          <w:p w:rsidR="00BA7C8F" w:rsidRPr="00B27CEB" w:rsidRDefault="00BA7C8F"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lang w:val="en-US"/>
              </w:rPr>
              <w:t>- Nếu muốn cập nhật thông tin, nhập các thông tin cần thay đổi.</w:t>
            </w:r>
          </w:p>
          <w:p w:rsidR="00BA7C8F" w:rsidRPr="00B27CEB" w:rsidRDefault="00BA7C8F"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lang w:val="en-US"/>
              </w:rPr>
              <w:t>- Ấn cập nhật để xác nhận.</w:t>
            </w:r>
          </w:p>
          <w:p w:rsidR="00BA7C8F" w:rsidRPr="00B27CEB" w:rsidRDefault="00BA7C8F"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Hệ thống tiến hành kiểm tra và trả kết quả.</w:t>
            </w:r>
          </w:p>
          <w:p w:rsidR="00BA7C8F" w:rsidRPr="00B27CEB" w:rsidRDefault="00BA7C8F"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Nếu thông tin hợp lệ hệ thống sẽ lưu vào cơ sở dữ liệ</w:t>
            </w:r>
            <w:r w:rsidRPr="00B27CEB">
              <w:rPr>
                <w:rFonts w:ascii="Times New Roman" w:hAnsi="Times New Roman" w:cs="Times New Roman"/>
              </w:rPr>
              <w:t>u, thông báo</w:t>
            </w:r>
            <w:r w:rsidRPr="00B27CEB">
              <w:rPr>
                <w:rFonts w:ascii="Times New Roman" w:hAnsi="Times New Roman" w:cs="Times New Roman"/>
              </w:rPr>
              <w:t xml:space="preserve"> thành công; nếu thông tin không hợp lệ, hệ thống sẽ</w:t>
            </w:r>
            <w:r w:rsidRPr="00B27CEB">
              <w:rPr>
                <w:rFonts w:ascii="Times New Roman" w:hAnsi="Times New Roman" w:cs="Times New Roman"/>
              </w:rPr>
              <w:t xml:space="preserve"> thông báo</w:t>
            </w:r>
            <w:r w:rsidRPr="00B27CEB">
              <w:rPr>
                <w:rFonts w:ascii="Times New Roman" w:hAnsi="Times New Roman" w:cs="Times New Roman"/>
                <w:lang w:val="en-US"/>
              </w:rPr>
              <w:t xml:space="preserve"> lỗi</w:t>
            </w:r>
            <w:r w:rsidRPr="00B27CEB">
              <w:rPr>
                <w:rFonts w:ascii="Times New Roman" w:hAnsi="Times New Roman" w:cs="Times New Roman"/>
              </w:rPr>
              <w:t>.</w:t>
            </w:r>
          </w:p>
          <w:p w:rsidR="00BA7C8F" w:rsidRPr="00B27CEB" w:rsidRDefault="00BA7C8F"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Use-case kết thúc.</w:t>
            </w:r>
          </w:p>
        </w:tc>
      </w:tr>
    </w:tbl>
    <w:p w:rsidR="00B27CEB" w:rsidRDefault="00B27CEB" w:rsidP="00272B3F">
      <w:pPr>
        <w:spacing w:line="24" w:lineRule="atLeast"/>
        <w:rPr>
          <w:rFonts w:ascii="Times New Roman" w:hAnsi="Times New Roman" w:cs="Times New Roman"/>
        </w:rPr>
      </w:pPr>
    </w:p>
    <w:p w:rsidR="005B76B9" w:rsidRPr="00B27CEB" w:rsidRDefault="005B76B9" w:rsidP="00272B3F">
      <w:pPr>
        <w:spacing w:line="24" w:lineRule="atLeast"/>
        <w:rPr>
          <w:rFonts w:ascii="Times New Roman" w:hAnsi="Times New Roman" w:cs="Times New Roman"/>
          <w:lang w:val="en-US"/>
        </w:rPr>
      </w:pPr>
      <w:r w:rsidRPr="00B27CEB">
        <w:rPr>
          <w:rFonts w:ascii="Times New Roman" w:hAnsi="Times New Roman" w:cs="Times New Roman"/>
        </w:rPr>
        <w:t xml:space="preserve">Bảng </w:t>
      </w:r>
      <w:r w:rsidR="00EF5420" w:rsidRPr="00B27CEB">
        <w:rPr>
          <w:rFonts w:ascii="Times New Roman" w:hAnsi="Times New Roman" w:cs="Times New Roman"/>
          <w:lang w:val="en-US"/>
        </w:rPr>
        <w:t>23</w:t>
      </w:r>
      <w:r w:rsidRPr="00B27CEB">
        <w:rPr>
          <w:rFonts w:ascii="Times New Roman" w:hAnsi="Times New Roman" w:cs="Times New Roman"/>
        </w:rPr>
        <w:t xml:space="preserve">: Đặc tả use-case </w:t>
      </w:r>
      <w:r w:rsidRPr="00B27CEB">
        <w:rPr>
          <w:rFonts w:ascii="Times New Roman" w:hAnsi="Times New Roman" w:cs="Times New Roman"/>
          <w:lang w:val="en-US"/>
        </w:rPr>
        <w:t>đăng ký mượn tài liệu</w:t>
      </w:r>
    </w:p>
    <w:tbl>
      <w:tblPr>
        <w:tblStyle w:val="TableGrid"/>
        <w:tblW w:w="0" w:type="auto"/>
        <w:tblLook w:val="04A0" w:firstRow="1" w:lastRow="0" w:firstColumn="1" w:lastColumn="0" w:noHBand="0" w:noVBand="1"/>
      </w:tblPr>
      <w:tblGrid>
        <w:gridCol w:w="4105"/>
        <w:gridCol w:w="4105"/>
      </w:tblGrid>
      <w:tr w:rsidR="005B76B9" w:rsidRPr="00B27CEB" w:rsidTr="00DB6EC9">
        <w:tc>
          <w:tcPr>
            <w:tcW w:w="4105" w:type="dxa"/>
          </w:tcPr>
          <w:p w:rsidR="005B76B9" w:rsidRPr="00B27CEB" w:rsidRDefault="005B76B9" w:rsidP="00272B3F">
            <w:pPr>
              <w:spacing w:line="24" w:lineRule="atLeast"/>
              <w:rPr>
                <w:rFonts w:ascii="Times New Roman" w:hAnsi="Times New Roman" w:cs="Times New Roman"/>
                <w:lang w:val="en-US"/>
              </w:rPr>
            </w:pPr>
            <w:r w:rsidRPr="00B27CEB">
              <w:rPr>
                <w:rFonts w:ascii="Times New Roman" w:hAnsi="Times New Roman" w:cs="Times New Roman"/>
                <w:b/>
                <w:lang w:val="en-US"/>
              </w:rPr>
              <w:t>Tên use-case:</w:t>
            </w:r>
            <w:r w:rsidRPr="00B27CEB">
              <w:rPr>
                <w:rFonts w:ascii="Times New Roman" w:hAnsi="Times New Roman" w:cs="Times New Roman"/>
                <w:lang w:val="en-US"/>
              </w:rPr>
              <w:t xml:space="preserve"> đăng ký mượn tài liệu</w:t>
            </w:r>
          </w:p>
        </w:tc>
        <w:tc>
          <w:tcPr>
            <w:tcW w:w="4105" w:type="dxa"/>
          </w:tcPr>
          <w:p w:rsidR="005B76B9" w:rsidRPr="00B27CEB" w:rsidRDefault="005B76B9" w:rsidP="00272B3F">
            <w:pPr>
              <w:spacing w:before="0" w:after="200" w:line="24" w:lineRule="atLeast"/>
              <w:rPr>
                <w:rFonts w:ascii="Times New Roman" w:hAnsi="Times New Roman" w:cs="Times New Roman"/>
              </w:rPr>
            </w:pPr>
            <w:r w:rsidRPr="00B27CEB">
              <w:rPr>
                <w:rFonts w:ascii="Times New Roman" w:hAnsi="Times New Roman" w:cs="Times New Roman"/>
                <w:b/>
                <w:lang w:val="en-US"/>
              </w:rPr>
              <w:t>ID:</w:t>
            </w:r>
            <w:r w:rsidRPr="00B27CEB">
              <w:rPr>
                <w:rFonts w:ascii="Times New Roman" w:hAnsi="Times New Roman" w:cs="Times New Roman"/>
                <w:lang w:val="en-US"/>
              </w:rPr>
              <w:t xml:space="preserve"> </w:t>
            </w:r>
            <w:r w:rsidRPr="00B27CEB">
              <w:rPr>
                <w:rFonts w:ascii="Times New Roman" w:hAnsi="Times New Roman" w:cs="Times New Roman"/>
                <w:lang w:val="en-US"/>
              </w:rPr>
              <w:t>P20</w:t>
            </w:r>
          </w:p>
        </w:tc>
      </w:tr>
      <w:tr w:rsidR="005B76B9" w:rsidRPr="00B27CEB" w:rsidTr="00DB6EC9">
        <w:tc>
          <w:tcPr>
            <w:tcW w:w="4105" w:type="dxa"/>
          </w:tcPr>
          <w:p w:rsidR="005B76B9" w:rsidRPr="00B27CEB" w:rsidRDefault="005B76B9" w:rsidP="00272B3F">
            <w:pPr>
              <w:spacing w:before="0" w:after="200" w:line="24" w:lineRule="atLeast"/>
              <w:rPr>
                <w:rFonts w:ascii="Times New Roman" w:hAnsi="Times New Roman" w:cs="Times New Roman"/>
              </w:rPr>
            </w:pPr>
            <w:r w:rsidRPr="00B27CEB">
              <w:rPr>
                <w:rFonts w:ascii="Times New Roman" w:hAnsi="Times New Roman" w:cs="Times New Roman"/>
                <w:b/>
              </w:rPr>
              <w:t>Tác nhân chính:</w:t>
            </w:r>
            <w:r w:rsidRPr="00B27CEB">
              <w:rPr>
                <w:rFonts w:ascii="Times New Roman" w:hAnsi="Times New Roman" w:cs="Times New Roman"/>
              </w:rPr>
              <w:t xml:space="preserve"> Thành viên</w:t>
            </w:r>
          </w:p>
        </w:tc>
        <w:tc>
          <w:tcPr>
            <w:tcW w:w="4105" w:type="dxa"/>
          </w:tcPr>
          <w:p w:rsidR="005B76B9" w:rsidRPr="00B27CEB" w:rsidRDefault="005B76B9" w:rsidP="00272B3F">
            <w:pPr>
              <w:spacing w:before="0" w:after="200" w:line="24" w:lineRule="atLeast"/>
              <w:rPr>
                <w:rFonts w:ascii="Times New Roman" w:hAnsi="Times New Roman" w:cs="Times New Roman"/>
              </w:rPr>
            </w:pPr>
            <w:r w:rsidRPr="00B27CEB">
              <w:rPr>
                <w:rFonts w:ascii="Times New Roman" w:hAnsi="Times New Roman" w:cs="Times New Roman"/>
                <w:b/>
              </w:rPr>
              <w:t>Điều kiện:</w:t>
            </w:r>
            <w:r w:rsidRPr="00B27CEB">
              <w:rPr>
                <w:rFonts w:ascii="Times New Roman" w:hAnsi="Times New Roman" w:cs="Times New Roman"/>
              </w:rPr>
              <w:t xml:space="preserve"> Trang web đang hoạt động. </w:t>
            </w:r>
          </w:p>
        </w:tc>
      </w:tr>
      <w:tr w:rsidR="005B76B9" w:rsidRPr="00B27CEB" w:rsidTr="00DB6EC9">
        <w:tc>
          <w:tcPr>
            <w:tcW w:w="4105" w:type="dxa"/>
          </w:tcPr>
          <w:p w:rsidR="005B76B9" w:rsidRPr="00B27CEB" w:rsidRDefault="005B76B9" w:rsidP="00272B3F">
            <w:pPr>
              <w:spacing w:before="0" w:after="200" w:line="24" w:lineRule="atLeast"/>
              <w:rPr>
                <w:rFonts w:ascii="Times New Roman" w:hAnsi="Times New Roman" w:cs="Times New Roman"/>
                <w:b/>
                <w:lang w:val="en-US"/>
              </w:rPr>
            </w:pPr>
            <w:r w:rsidRPr="00B27CEB">
              <w:rPr>
                <w:rFonts w:ascii="Times New Roman" w:hAnsi="Times New Roman" w:cs="Times New Roman"/>
                <w:b/>
              </w:rPr>
              <w:t>Phạm vi:</w:t>
            </w:r>
            <w:r w:rsidRPr="00B27CEB">
              <w:rPr>
                <w:rFonts w:ascii="Times New Roman" w:hAnsi="Times New Roman" w:cs="Times New Roman"/>
              </w:rPr>
              <w:t xml:space="preserve"> Khi người dùng đăng nhập vào hệ thống với tài khoản </w:t>
            </w:r>
            <w:r w:rsidRPr="00B27CEB">
              <w:rPr>
                <w:rFonts w:ascii="Times New Roman" w:hAnsi="Times New Roman" w:cs="Times New Roman"/>
                <w:lang w:val="en-US"/>
              </w:rPr>
              <w:t>thành viên</w:t>
            </w:r>
            <w:r w:rsidRPr="00B27CEB">
              <w:rPr>
                <w:rFonts w:ascii="Times New Roman" w:hAnsi="Times New Roman" w:cs="Times New Roman"/>
              </w:rPr>
              <w:t xml:space="preserve"> và chọn </w:t>
            </w:r>
            <w:r w:rsidRPr="00B27CEB">
              <w:rPr>
                <w:rFonts w:ascii="Times New Roman" w:hAnsi="Times New Roman" w:cs="Times New Roman"/>
                <w:lang w:val="en-US"/>
              </w:rPr>
              <w:t>trang chủ</w:t>
            </w:r>
          </w:p>
        </w:tc>
        <w:tc>
          <w:tcPr>
            <w:tcW w:w="4105" w:type="dxa"/>
          </w:tcPr>
          <w:p w:rsidR="005B76B9" w:rsidRPr="00B27CEB" w:rsidRDefault="005B76B9" w:rsidP="00272B3F">
            <w:pPr>
              <w:spacing w:before="0" w:after="200" w:line="24" w:lineRule="atLeast"/>
              <w:rPr>
                <w:rFonts w:ascii="Times New Roman" w:hAnsi="Times New Roman" w:cs="Times New Roman"/>
                <w:b/>
              </w:rPr>
            </w:pPr>
            <w:r w:rsidRPr="00B27CEB">
              <w:rPr>
                <w:rFonts w:ascii="Times New Roman" w:hAnsi="Times New Roman" w:cs="Times New Roman"/>
                <w:b/>
              </w:rPr>
              <w:t>Mô tả ngắn gọn:</w:t>
            </w:r>
            <w:r w:rsidRPr="00B27CEB">
              <w:rPr>
                <w:rFonts w:ascii="Times New Roman" w:hAnsi="Times New Roman" w:cs="Times New Roman"/>
              </w:rPr>
              <w:t xml:space="preserve"> </w:t>
            </w:r>
            <w:r w:rsidRPr="00B27CEB">
              <w:rPr>
                <w:rFonts w:ascii="Times New Roman" w:hAnsi="Times New Roman" w:cs="Times New Roman"/>
                <w:lang w:val="en-US"/>
              </w:rPr>
              <w:t xml:space="preserve">Thành viên </w:t>
            </w:r>
            <w:r w:rsidRPr="00B27CEB">
              <w:rPr>
                <w:rFonts w:ascii="Times New Roman" w:hAnsi="Times New Roman" w:cs="Times New Roman"/>
                <w:lang w:val="en-US"/>
              </w:rPr>
              <w:t>đăng ký mượn tài liệu</w:t>
            </w:r>
            <w:r w:rsidRPr="00B27CEB">
              <w:rPr>
                <w:rFonts w:ascii="Times New Roman" w:hAnsi="Times New Roman" w:cs="Times New Roman"/>
              </w:rPr>
              <w:t>.</w:t>
            </w:r>
          </w:p>
        </w:tc>
      </w:tr>
      <w:tr w:rsidR="005B76B9" w:rsidRPr="00B27CEB" w:rsidTr="00DB6EC9">
        <w:tc>
          <w:tcPr>
            <w:tcW w:w="8210" w:type="dxa"/>
            <w:gridSpan w:val="2"/>
          </w:tcPr>
          <w:p w:rsidR="005B76B9" w:rsidRPr="00B27CEB" w:rsidRDefault="005B76B9" w:rsidP="00272B3F">
            <w:pPr>
              <w:spacing w:before="0" w:after="200" w:line="24" w:lineRule="atLeast"/>
              <w:rPr>
                <w:rFonts w:ascii="Times New Roman" w:hAnsi="Times New Roman" w:cs="Times New Roman"/>
                <w:b/>
                <w:lang w:val="en-US"/>
              </w:rPr>
            </w:pPr>
            <w:r w:rsidRPr="00B27CEB">
              <w:rPr>
                <w:rFonts w:ascii="Times New Roman" w:hAnsi="Times New Roman" w:cs="Times New Roman"/>
                <w:b/>
                <w:lang w:val="en-US"/>
              </w:rPr>
              <w:t xml:space="preserve">Luồng sự kiện chính: </w:t>
            </w:r>
          </w:p>
          <w:p w:rsidR="005B76B9" w:rsidRPr="00B27CEB" w:rsidRDefault="005B76B9"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Thành viên chọ</w:t>
            </w:r>
            <w:r w:rsidRPr="00B27CEB">
              <w:rPr>
                <w:rFonts w:ascii="Times New Roman" w:hAnsi="Times New Roman" w:cs="Times New Roman"/>
                <w:lang w:val="en-US"/>
              </w:rPr>
              <w:t>n vào trang chủ</w:t>
            </w:r>
            <w:r w:rsidRPr="00B27CEB">
              <w:rPr>
                <w:rFonts w:ascii="Times New Roman" w:hAnsi="Times New Roman" w:cs="Times New Roman"/>
                <w:lang w:val="en-US"/>
              </w:rPr>
              <w:t>.</w:t>
            </w:r>
          </w:p>
          <w:p w:rsidR="005B76B9" w:rsidRPr="00B27CEB" w:rsidRDefault="005B76B9"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Chọn các tài liệu cần mượn</w:t>
            </w:r>
            <w:r w:rsidRPr="00B27CEB">
              <w:rPr>
                <w:rFonts w:ascii="Times New Roman" w:hAnsi="Times New Roman" w:cs="Times New Roman"/>
              </w:rPr>
              <w:t>.</w:t>
            </w:r>
          </w:p>
          <w:p w:rsidR="005B76B9" w:rsidRPr="00B27CEB" w:rsidRDefault="005B76B9"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lang w:val="en-US"/>
              </w:rPr>
              <w:t>- Ấn mượn</w:t>
            </w:r>
          </w:p>
          <w:p w:rsidR="005B76B9" w:rsidRPr="00B27CEB" w:rsidRDefault="005B76B9"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Hệ thống tiến hành kiểm tra và trả kết quả.</w:t>
            </w:r>
          </w:p>
          <w:p w:rsidR="005B76B9" w:rsidRPr="00B27CEB" w:rsidRDefault="005B76B9"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lastRenderedPageBreak/>
              <w:t>- Nếu thông tin hợp lệ hệ thống sẽ</w:t>
            </w:r>
            <w:r w:rsidRPr="00B27CEB">
              <w:rPr>
                <w:rFonts w:ascii="Times New Roman" w:hAnsi="Times New Roman" w:cs="Times New Roman"/>
              </w:rPr>
              <w:t xml:space="preserve"> chuyển </w:t>
            </w:r>
            <w:r w:rsidRPr="00B27CEB">
              <w:rPr>
                <w:rFonts w:ascii="Times New Roman" w:hAnsi="Times New Roman" w:cs="Times New Roman"/>
                <w:lang w:val="en-US"/>
              </w:rPr>
              <w:t>đến trang xác nhận đăng ký</w:t>
            </w:r>
            <w:r w:rsidRPr="00B27CEB">
              <w:rPr>
                <w:rFonts w:ascii="Times New Roman" w:hAnsi="Times New Roman" w:cs="Times New Roman"/>
              </w:rPr>
              <w:t>; nếu thông tin không hợp lệ, hệ thống sẽ thông báo</w:t>
            </w:r>
            <w:r w:rsidRPr="00B27CEB">
              <w:rPr>
                <w:rFonts w:ascii="Times New Roman" w:hAnsi="Times New Roman" w:cs="Times New Roman"/>
                <w:lang w:val="en-US"/>
              </w:rPr>
              <w:t xml:space="preserve"> lỗi</w:t>
            </w:r>
            <w:r w:rsidRPr="00B27CEB">
              <w:rPr>
                <w:rFonts w:ascii="Times New Roman" w:hAnsi="Times New Roman" w:cs="Times New Roman"/>
              </w:rPr>
              <w:t>.</w:t>
            </w:r>
          </w:p>
          <w:p w:rsidR="005B76B9" w:rsidRPr="00B27CEB" w:rsidRDefault="005B76B9"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lang w:val="en-US"/>
              </w:rPr>
              <w:t xml:space="preserve">- </w:t>
            </w:r>
            <w:r w:rsidRPr="00B27CEB">
              <w:rPr>
                <w:rFonts w:ascii="Times New Roman" w:hAnsi="Times New Roman" w:cs="Times New Roman"/>
                <w:lang w:val="en-US"/>
              </w:rPr>
              <w:t>Thành viên chọc mốc thời gian và xác nhận.</w:t>
            </w:r>
          </w:p>
          <w:p w:rsidR="005B76B9" w:rsidRPr="00B27CEB" w:rsidRDefault="005B76B9"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Hệ thống tiến hành kiểm tra và trả kết quả.</w:t>
            </w:r>
          </w:p>
          <w:p w:rsidR="005B76B9" w:rsidRPr="00B27CEB" w:rsidRDefault="005B76B9"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Nếu thông tin hợp lệ hệ thống sẽ lưu vào cơ sở dữ liệu, </w:t>
            </w:r>
            <w:r w:rsidRPr="00B27CEB">
              <w:rPr>
                <w:rFonts w:ascii="Times New Roman" w:hAnsi="Times New Roman" w:cs="Times New Roman"/>
                <w:lang w:val="en-US"/>
              </w:rPr>
              <w:t>chuyển đế</w:t>
            </w:r>
            <w:r w:rsidR="003D579D" w:rsidRPr="00B27CEB">
              <w:rPr>
                <w:rFonts w:ascii="Times New Roman" w:hAnsi="Times New Roman" w:cs="Times New Roman"/>
                <w:lang w:val="en-US"/>
              </w:rPr>
              <w:t>n trang tài liệu đăng ký</w:t>
            </w:r>
            <w:r w:rsidRPr="00B27CEB">
              <w:rPr>
                <w:rFonts w:ascii="Times New Roman" w:hAnsi="Times New Roman" w:cs="Times New Roman"/>
                <w:lang w:val="en-US"/>
              </w:rPr>
              <w:t xml:space="preserve">; </w:t>
            </w:r>
            <w:r w:rsidRPr="00B27CEB">
              <w:rPr>
                <w:rFonts w:ascii="Times New Roman" w:hAnsi="Times New Roman" w:cs="Times New Roman"/>
              </w:rPr>
              <w:t>nếu thông tin không hợp lệ, hệ thống sẽ thông báo</w:t>
            </w:r>
            <w:r w:rsidRPr="00B27CEB">
              <w:rPr>
                <w:rFonts w:ascii="Times New Roman" w:hAnsi="Times New Roman" w:cs="Times New Roman"/>
                <w:lang w:val="en-US"/>
              </w:rPr>
              <w:t xml:space="preserve"> lỗi</w:t>
            </w:r>
            <w:r w:rsidRPr="00B27CEB">
              <w:rPr>
                <w:rFonts w:ascii="Times New Roman" w:hAnsi="Times New Roman" w:cs="Times New Roman"/>
              </w:rPr>
              <w:t>.</w:t>
            </w:r>
          </w:p>
          <w:p w:rsidR="005B76B9" w:rsidRPr="00B27CEB" w:rsidRDefault="005B76B9" w:rsidP="00272B3F">
            <w:pPr>
              <w:pStyle w:val="ListParagraph"/>
              <w:numPr>
                <w:ilvl w:val="0"/>
                <w:numId w:val="2"/>
              </w:numPr>
              <w:spacing w:before="0" w:after="200" w:line="24" w:lineRule="atLeast"/>
              <w:ind w:left="0" w:hanging="219"/>
              <w:rPr>
                <w:rFonts w:ascii="Times New Roman" w:hAnsi="Times New Roman" w:cs="Times New Roman"/>
                <w:b/>
              </w:rPr>
            </w:pPr>
            <w:r w:rsidRPr="00B27CEB">
              <w:rPr>
                <w:rFonts w:ascii="Times New Roman" w:hAnsi="Times New Roman" w:cs="Times New Roman"/>
              </w:rPr>
              <w:t xml:space="preserve">- </w:t>
            </w:r>
            <w:r w:rsidRPr="00B27CEB">
              <w:rPr>
                <w:rFonts w:ascii="Times New Roman" w:hAnsi="Times New Roman" w:cs="Times New Roman"/>
                <w:lang w:val="en-US"/>
              </w:rPr>
              <w:t>Use-case kết thúc.</w:t>
            </w:r>
          </w:p>
        </w:tc>
      </w:tr>
    </w:tbl>
    <w:p w:rsidR="00B31D15" w:rsidRPr="00B27CEB" w:rsidRDefault="00B31D15" w:rsidP="00272B3F">
      <w:pPr>
        <w:pStyle w:val="e2"/>
        <w:spacing w:line="24" w:lineRule="atLeast"/>
        <w:rPr>
          <w:rFonts w:ascii="Times New Roman" w:hAnsi="Times New Roman" w:cs="Times New Roman"/>
          <w:lang w:val="en-US"/>
        </w:rPr>
      </w:pPr>
      <w:bookmarkStart w:id="100" w:name="_Toc448216142"/>
      <w:bookmarkStart w:id="101" w:name="_Toc449386697"/>
      <w:bookmarkStart w:id="102" w:name="_Toc449483218"/>
      <w:r w:rsidRPr="00B27CEB">
        <w:rPr>
          <w:rFonts w:ascii="Times New Roman" w:hAnsi="Times New Roman" w:cs="Times New Roman"/>
          <w:lang w:val="en-US"/>
        </w:rPr>
        <w:lastRenderedPageBreak/>
        <w:t>3.3.2. Sơ đồ tuần tự các use-case</w:t>
      </w:r>
      <w:bookmarkEnd w:id="100"/>
      <w:bookmarkEnd w:id="101"/>
      <w:bookmarkEnd w:id="102"/>
      <w:r w:rsidRPr="00B27CEB">
        <w:rPr>
          <w:rFonts w:ascii="Times New Roman" w:hAnsi="Times New Roman" w:cs="Times New Roman"/>
          <w:lang w:val="en-US"/>
        </w:rPr>
        <w:t xml:space="preserve"> </w:t>
      </w:r>
    </w:p>
    <w:p w:rsidR="00B31D15" w:rsidRPr="00B27CEB" w:rsidRDefault="006C2742" w:rsidP="00272B3F">
      <w:pPr>
        <w:keepNext/>
        <w:spacing w:line="24" w:lineRule="atLeast"/>
        <w:jc w:val="center"/>
        <w:rPr>
          <w:rFonts w:ascii="Times New Roman" w:hAnsi="Times New Roman" w:cs="Times New Roman"/>
        </w:rPr>
      </w:pPr>
      <w:r w:rsidRPr="00B27CEB">
        <w:rPr>
          <w:rFonts w:ascii="Times New Roman" w:hAnsi="Times New Roman" w:cs="Times New Roman"/>
          <w:noProof/>
          <w:lang w:val="en-US" w:eastAsia="ja-JP"/>
        </w:rPr>
        <w:drawing>
          <wp:inline distT="0" distB="0" distL="0" distR="0">
            <wp:extent cx="5943600" cy="3698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queTaiLieu.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98875"/>
                    </a:xfrm>
                    <a:prstGeom prst="rect">
                      <a:avLst/>
                    </a:prstGeom>
                  </pic:spPr>
                </pic:pic>
              </a:graphicData>
            </a:graphic>
          </wp:inline>
        </w:drawing>
      </w:r>
    </w:p>
    <w:p w:rsidR="00B31D15" w:rsidRPr="00B27CEB" w:rsidRDefault="00B31D15" w:rsidP="00272B3F">
      <w:pPr>
        <w:spacing w:line="24" w:lineRule="atLeast"/>
        <w:jc w:val="center"/>
        <w:rPr>
          <w:rFonts w:ascii="Times New Roman" w:hAnsi="Times New Roman" w:cs="Times New Roman"/>
        </w:rPr>
      </w:pPr>
      <w:bookmarkStart w:id="103" w:name="_Toc449449070"/>
      <w:bookmarkStart w:id="104" w:name="_Toc449452081"/>
      <w:r w:rsidRPr="00B27CEB">
        <w:rPr>
          <w:rFonts w:ascii="Times New Roman" w:hAnsi="Times New Roman" w:cs="Times New Roman"/>
        </w:rPr>
        <w:t xml:space="preserve">Hình </w:t>
      </w:r>
      <w:r w:rsidR="006C2742" w:rsidRPr="00B27CEB">
        <w:rPr>
          <w:rFonts w:ascii="Times New Roman" w:hAnsi="Times New Roman" w:cs="Times New Roman"/>
          <w:lang w:val="en-US"/>
        </w:rPr>
        <w:t>12</w:t>
      </w:r>
      <w:r w:rsidRPr="00B27CEB">
        <w:rPr>
          <w:rFonts w:ascii="Times New Roman" w:hAnsi="Times New Roman" w:cs="Times New Roman"/>
        </w:rPr>
        <w:t xml:space="preserve">: Sơ đồ tuần tự use-case </w:t>
      </w:r>
      <w:bookmarkEnd w:id="103"/>
      <w:bookmarkEnd w:id="104"/>
      <w:r w:rsidR="006C2742" w:rsidRPr="00B27CEB">
        <w:rPr>
          <w:rFonts w:ascii="Times New Roman" w:hAnsi="Times New Roman" w:cs="Times New Roman"/>
        </w:rPr>
        <w:t>Thêm tài liệu</w:t>
      </w:r>
    </w:p>
    <w:p w:rsidR="00B31D15" w:rsidRPr="00B27CEB" w:rsidRDefault="006C2742" w:rsidP="00272B3F">
      <w:pPr>
        <w:keepNext/>
        <w:spacing w:line="24" w:lineRule="atLeast"/>
        <w:jc w:val="center"/>
        <w:rPr>
          <w:rFonts w:ascii="Times New Roman" w:hAnsi="Times New Roman" w:cs="Times New Roman"/>
        </w:rPr>
      </w:pPr>
      <w:r w:rsidRPr="00B27CEB">
        <w:rPr>
          <w:rFonts w:ascii="Times New Roman" w:hAnsi="Times New Roman" w:cs="Times New Roman"/>
          <w:noProof/>
          <w:lang w:val="en-US" w:eastAsia="ja-JP"/>
        </w:rPr>
        <w:lastRenderedPageBreak/>
        <w:drawing>
          <wp:inline distT="0" distB="0" distL="0" distR="0">
            <wp:extent cx="5943600" cy="45459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queDatT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545965"/>
                    </a:xfrm>
                    <a:prstGeom prst="rect">
                      <a:avLst/>
                    </a:prstGeom>
                  </pic:spPr>
                </pic:pic>
              </a:graphicData>
            </a:graphic>
          </wp:inline>
        </w:drawing>
      </w:r>
    </w:p>
    <w:p w:rsidR="006C2742" w:rsidRPr="00B27CEB" w:rsidRDefault="006C2742" w:rsidP="00272B3F">
      <w:pPr>
        <w:spacing w:line="24" w:lineRule="atLeast"/>
        <w:jc w:val="center"/>
        <w:rPr>
          <w:rFonts w:ascii="Times New Roman" w:hAnsi="Times New Roman" w:cs="Times New Roman"/>
        </w:rPr>
      </w:pPr>
      <w:r w:rsidRPr="00B27CEB">
        <w:rPr>
          <w:rFonts w:ascii="Times New Roman" w:hAnsi="Times New Roman" w:cs="Times New Roman"/>
        </w:rPr>
        <w:t xml:space="preserve">Hình </w:t>
      </w:r>
      <w:r w:rsidRPr="00B27CEB">
        <w:rPr>
          <w:rFonts w:ascii="Times New Roman" w:hAnsi="Times New Roman" w:cs="Times New Roman"/>
          <w:lang w:val="en-US"/>
        </w:rPr>
        <w:t>13</w:t>
      </w:r>
      <w:r w:rsidRPr="00B27CEB">
        <w:rPr>
          <w:rFonts w:ascii="Times New Roman" w:hAnsi="Times New Roman" w:cs="Times New Roman"/>
        </w:rPr>
        <w:t xml:space="preserve">: Sơ đồ tuần tự use-case </w:t>
      </w:r>
      <w:r w:rsidRPr="00B27CEB">
        <w:rPr>
          <w:rFonts w:ascii="Times New Roman" w:hAnsi="Times New Roman" w:cs="Times New Roman"/>
        </w:rPr>
        <w:t>Đăng ký mượn</w:t>
      </w:r>
      <w:r w:rsidRPr="00B27CEB">
        <w:rPr>
          <w:rFonts w:ascii="Times New Roman" w:hAnsi="Times New Roman" w:cs="Times New Roman"/>
        </w:rPr>
        <w:t xml:space="preserve"> tài liệu</w:t>
      </w:r>
    </w:p>
    <w:p w:rsidR="005A0746" w:rsidRPr="00B27CEB" w:rsidRDefault="00844CDF" w:rsidP="00272B3F">
      <w:pPr>
        <w:spacing w:before="0" w:after="200" w:line="24" w:lineRule="atLeast"/>
        <w:rPr>
          <w:rFonts w:ascii="Times New Roman" w:hAnsi="Times New Roman" w:cs="Times New Roman"/>
          <w:b/>
        </w:rPr>
      </w:pPr>
      <w:r w:rsidRPr="00B27CEB">
        <w:rPr>
          <w:rFonts w:ascii="Times New Roman" w:hAnsi="Times New Roman" w:cs="Times New Roman"/>
          <w:b/>
          <w:noProof/>
          <w:lang w:val="en-US" w:eastAsia="ja-JP"/>
        </w:rPr>
        <w:drawing>
          <wp:inline distT="0" distB="0" distL="0" distR="0">
            <wp:extent cx="5943600" cy="3733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queDuyetYC.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733800"/>
                    </a:xfrm>
                    <a:prstGeom prst="rect">
                      <a:avLst/>
                    </a:prstGeom>
                  </pic:spPr>
                </pic:pic>
              </a:graphicData>
            </a:graphic>
          </wp:inline>
        </w:drawing>
      </w:r>
    </w:p>
    <w:p w:rsidR="00844CDF" w:rsidRPr="00B27CEB" w:rsidRDefault="00844CDF" w:rsidP="00272B3F">
      <w:pPr>
        <w:spacing w:line="24" w:lineRule="atLeast"/>
        <w:jc w:val="center"/>
        <w:rPr>
          <w:rFonts w:ascii="Times New Roman" w:hAnsi="Times New Roman" w:cs="Times New Roman"/>
          <w:lang w:val="en-US"/>
        </w:rPr>
      </w:pPr>
      <w:r w:rsidRPr="00B27CEB">
        <w:rPr>
          <w:rFonts w:ascii="Times New Roman" w:hAnsi="Times New Roman" w:cs="Times New Roman"/>
        </w:rPr>
        <w:t xml:space="preserve">Hình </w:t>
      </w:r>
      <w:r w:rsidRPr="00B27CEB">
        <w:rPr>
          <w:rFonts w:ascii="Times New Roman" w:hAnsi="Times New Roman" w:cs="Times New Roman"/>
          <w:lang w:val="en-US"/>
        </w:rPr>
        <w:t>14</w:t>
      </w:r>
      <w:r w:rsidRPr="00B27CEB">
        <w:rPr>
          <w:rFonts w:ascii="Times New Roman" w:hAnsi="Times New Roman" w:cs="Times New Roman"/>
        </w:rPr>
        <w:t xml:space="preserve">: Sơ đồ tuần tự use-case </w:t>
      </w:r>
      <w:r w:rsidRPr="00B27CEB">
        <w:rPr>
          <w:rFonts w:ascii="Times New Roman" w:hAnsi="Times New Roman" w:cs="Times New Roman"/>
        </w:rPr>
        <w:t>Duyệt yêu cầu</w:t>
      </w:r>
      <w:r w:rsidRPr="00B27CEB">
        <w:rPr>
          <w:rFonts w:ascii="Times New Roman" w:hAnsi="Times New Roman" w:cs="Times New Roman"/>
          <w:lang w:val="en-US"/>
        </w:rPr>
        <w:t xml:space="preserve"> đăng ký mượn tài liệu</w:t>
      </w:r>
    </w:p>
    <w:p w:rsidR="00844CDF" w:rsidRPr="00B27CEB" w:rsidRDefault="00844CDF" w:rsidP="00272B3F">
      <w:pPr>
        <w:spacing w:before="0" w:after="200" w:line="24" w:lineRule="atLeast"/>
        <w:rPr>
          <w:rFonts w:ascii="Times New Roman" w:hAnsi="Times New Roman" w:cs="Times New Roman"/>
          <w:b/>
        </w:rPr>
      </w:pPr>
    </w:p>
    <w:p w:rsidR="00361C35" w:rsidRPr="00B27CEB" w:rsidRDefault="00361C35" w:rsidP="00272B3F">
      <w:pPr>
        <w:pStyle w:val="e2"/>
        <w:spacing w:line="24" w:lineRule="atLeast"/>
        <w:rPr>
          <w:rFonts w:ascii="Times New Roman" w:hAnsi="Times New Roman" w:cs="Times New Roman"/>
        </w:rPr>
      </w:pPr>
      <w:bookmarkStart w:id="105" w:name="_Toc448216143"/>
      <w:bookmarkStart w:id="106" w:name="_Toc449386698"/>
      <w:bookmarkStart w:id="107" w:name="_Toc449483219"/>
      <w:r w:rsidRPr="00B27CEB">
        <w:rPr>
          <w:rFonts w:ascii="Times New Roman" w:hAnsi="Times New Roman" w:cs="Times New Roman"/>
        </w:rPr>
        <w:t>3.3.3. Các lớp đối tượng</w:t>
      </w:r>
      <w:bookmarkEnd w:id="105"/>
      <w:bookmarkEnd w:id="106"/>
      <w:bookmarkEnd w:id="107"/>
    </w:p>
    <w:p w:rsidR="00361C35" w:rsidRPr="00B27CEB" w:rsidRDefault="00361C35" w:rsidP="00272B3F">
      <w:pPr>
        <w:pStyle w:val="e3"/>
        <w:spacing w:line="24" w:lineRule="atLeast"/>
      </w:pPr>
      <w:bookmarkStart w:id="108" w:name="_Toc448216144"/>
      <w:bookmarkStart w:id="109" w:name="_Toc449386699"/>
      <w:bookmarkStart w:id="110" w:name="_Toc449483220"/>
      <w:r w:rsidRPr="00B27CEB">
        <w:t>3.3.3.1. Sơ đồ lớp</w:t>
      </w:r>
      <w:bookmarkEnd w:id="108"/>
      <w:bookmarkEnd w:id="109"/>
      <w:bookmarkEnd w:id="110"/>
      <w:r w:rsidRPr="00B27CEB">
        <w:t xml:space="preserve">  </w:t>
      </w:r>
    </w:p>
    <w:p w:rsidR="00361C35" w:rsidRPr="00B27CEB" w:rsidRDefault="00FB4BFA" w:rsidP="00272B3F">
      <w:pPr>
        <w:keepNext/>
        <w:spacing w:line="24" w:lineRule="atLeast"/>
        <w:jc w:val="center"/>
        <w:rPr>
          <w:rFonts w:ascii="Times New Roman" w:hAnsi="Times New Roman" w:cs="Times New Roman"/>
        </w:rPr>
      </w:pPr>
      <w:r w:rsidRPr="00B27CEB">
        <w:rPr>
          <w:rFonts w:ascii="Times New Roman" w:hAnsi="Times New Roman" w:cs="Times New Roman"/>
          <w:noProof/>
          <w:lang w:val="en-US" w:eastAsia="ja-JP"/>
        </w:rPr>
        <w:drawing>
          <wp:inline distT="0" distB="0" distL="0" distR="0" wp14:anchorId="4D7004FC" wp14:editId="5D7C0B77">
            <wp:extent cx="5943600" cy="6910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6910070"/>
                    </a:xfrm>
                    <a:prstGeom prst="rect">
                      <a:avLst/>
                    </a:prstGeom>
                  </pic:spPr>
                </pic:pic>
              </a:graphicData>
            </a:graphic>
          </wp:inline>
        </w:drawing>
      </w:r>
    </w:p>
    <w:p w:rsidR="00361C35" w:rsidRPr="00B27CEB" w:rsidRDefault="00361C35" w:rsidP="00272B3F">
      <w:pPr>
        <w:spacing w:line="24" w:lineRule="atLeast"/>
        <w:jc w:val="center"/>
        <w:rPr>
          <w:rFonts w:ascii="Times New Roman" w:hAnsi="Times New Roman" w:cs="Times New Roman"/>
        </w:rPr>
      </w:pPr>
      <w:bookmarkStart w:id="111" w:name="_Toc449449073"/>
      <w:bookmarkStart w:id="112" w:name="_Toc449452084"/>
      <w:r w:rsidRPr="00B27CEB">
        <w:rPr>
          <w:rFonts w:ascii="Times New Roman" w:hAnsi="Times New Roman" w:cs="Times New Roman"/>
        </w:rPr>
        <w:t xml:space="preserve">Hình </w:t>
      </w:r>
      <w:r w:rsidR="00EF5420" w:rsidRPr="00B27CEB">
        <w:rPr>
          <w:rFonts w:ascii="Times New Roman" w:hAnsi="Times New Roman" w:cs="Times New Roman"/>
          <w:lang w:val="en-US"/>
        </w:rPr>
        <w:t>15</w:t>
      </w:r>
      <w:r w:rsidRPr="00B27CEB">
        <w:rPr>
          <w:rFonts w:ascii="Times New Roman" w:hAnsi="Times New Roman" w:cs="Times New Roman"/>
        </w:rPr>
        <w:t>: Sơ đồ lớp tổng quát</w:t>
      </w:r>
      <w:bookmarkEnd w:id="111"/>
      <w:bookmarkEnd w:id="112"/>
    </w:p>
    <w:p w:rsidR="00361C35" w:rsidRPr="00B27CEB" w:rsidRDefault="00361C35" w:rsidP="00272B3F">
      <w:pPr>
        <w:spacing w:line="24" w:lineRule="atLeast"/>
        <w:jc w:val="center"/>
        <w:rPr>
          <w:rFonts w:ascii="Times New Roman" w:hAnsi="Times New Roman" w:cs="Times New Roman"/>
        </w:rPr>
      </w:pPr>
      <w:r w:rsidRPr="00B27CEB">
        <w:rPr>
          <w:rFonts w:ascii="Times New Roman" w:hAnsi="Times New Roman" w:cs="Times New Roman"/>
        </w:rPr>
        <w:t xml:space="preserve"> </w:t>
      </w:r>
    </w:p>
    <w:p w:rsidR="009C39CF" w:rsidRDefault="009C39CF" w:rsidP="00272B3F">
      <w:pPr>
        <w:pStyle w:val="e3"/>
        <w:spacing w:line="24" w:lineRule="atLeast"/>
      </w:pPr>
      <w:bookmarkStart w:id="113" w:name="_Toc448216145"/>
      <w:bookmarkStart w:id="114" w:name="_Toc449386700"/>
      <w:bookmarkStart w:id="115" w:name="_Toc449483221"/>
    </w:p>
    <w:p w:rsidR="00361C35" w:rsidRPr="00B27CEB" w:rsidRDefault="00361C35" w:rsidP="00272B3F">
      <w:pPr>
        <w:pStyle w:val="e3"/>
        <w:spacing w:line="24" w:lineRule="atLeast"/>
      </w:pPr>
      <w:r w:rsidRPr="00B27CEB">
        <w:t>3.3.3.2. Chi tiết một số lớp đối tượng chính</w:t>
      </w:r>
      <w:bookmarkEnd w:id="113"/>
      <w:bookmarkEnd w:id="114"/>
      <w:bookmarkEnd w:id="115"/>
    </w:p>
    <w:p w:rsidR="00361C35" w:rsidRPr="00B27CEB" w:rsidRDefault="00361C35" w:rsidP="00272B3F">
      <w:pPr>
        <w:spacing w:line="24" w:lineRule="atLeast"/>
        <w:rPr>
          <w:rFonts w:ascii="Times New Roman" w:hAnsi="Times New Roman" w:cs="Times New Roman"/>
        </w:rPr>
      </w:pPr>
      <w:bookmarkStart w:id="116" w:name="_Toc449452211"/>
      <w:r w:rsidRPr="00B27CEB">
        <w:rPr>
          <w:rFonts w:ascii="Times New Roman" w:hAnsi="Times New Roman" w:cs="Times New Roman"/>
        </w:rPr>
        <w:t>Bảng</w:t>
      </w:r>
      <w:r w:rsidR="00EF5420" w:rsidRPr="00B27CEB">
        <w:rPr>
          <w:rFonts w:ascii="Times New Roman" w:hAnsi="Times New Roman" w:cs="Times New Roman"/>
          <w:lang w:val="en-US"/>
        </w:rPr>
        <w:t xml:space="preserve"> 24</w:t>
      </w:r>
      <w:r w:rsidRPr="00B27CEB">
        <w:rPr>
          <w:rFonts w:ascii="Times New Roman" w:hAnsi="Times New Roman" w:cs="Times New Roman"/>
        </w:rPr>
        <w:t>: Chi tiết một số lớp đối tượng chính</w:t>
      </w:r>
      <w:bookmarkEnd w:id="116"/>
    </w:p>
    <w:tbl>
      <w:tblPr>
        <w:tblStyle w:val="TableGrid"/>
        <w:tblW w:w="0" w:type="auto"/>
        <w:tblLook w:val="04A0" w:firstRow="1" w:lastRow="0" w:firstColumn="1" w:lastColumn="0" w:noHBand="0" w:noVBand="1"/>
      </w:tblPr>
      <w:tblGrid>
        <w:gridCol w:w="1588"/>
        <w:gridCol w:w="2862"/>
        <w:gridCol w:w="3760"/>
      </w:tblGrid>
      <w:tr w:rsidR="00361C35" w:rsidRPr="00B27CEB" w:rsidTr="006C4965">
        <w:tc>
          <w:tcPr>
            <w:tcW w:w="1588" w:type="dxa"/>
            <w:shd w:val="clear" w:color="auto" w:fill="F2F2F2" w:themeFill="background1" w:themeFillShade="F2"/>
          </w:tcPr>
          <w:p w:rsidR="00361C35" w:rsidRPr="00B27CEB" w:rsidRDefault="00361C35" w:rsidP="00272B3F">
            <w:pPr>
              <w:spacing w:line="24" w:lineRule="atLeast"/>
              <w:jc w:val="center"/>
              <w:rPr>
                <w:rFonts w:ascii="Times New Roman" w:hAnsi="Times New Roman" w:cs="Times New Roman"/>
                <w:lang w:val="en-US"/>
              </w:rPr>
            </w:pPr>
            <w:r w:rsidRPr="00B27CEB">
              <w:rPr>
                <w:rFonts w:ascii="Times New Roman" w:hAnsi="Times New Roman" w:cs="Times New Roman"/>
                <w:lang w:val="en-US"/>
              </w:rPr>
              <w:t>Tên lớp</w:t>
            </w:r>
          </w:p>
        </w:tc>
        <w:tc>
          <w:tcPr>
            <w:tcW w:w="2817" w:type="dxa"/>
            <w:shd w:val="clear" w:color="auto" w:fill="F2F2F2" w:themeFill="background1" w:themeFillShade="F2"/>
          </w:tcPr>
          <w:p w:rsidR="00361C35" w:rsidRPr="00B27CEB" w:rsidRDefault="00361C35" w:rsidP="00272B3F">
            <w:pPr>
              <w:spacing w:line="24" w:lineRule="atLeast"/>
              <w:jc w:val="center"/>
              <w:rPr>
                <w:rFonts w:ascii="Times New Roman" w:hAnsi="Times New Roman" w:cs="Times New Roman"/>
                <w:lang w:val="en-US"/>
              </w:rPr>
            </w:pPr>
            <w:r w:rsidRPr="00B27CEB">
              <w:rPr>
                <w:rFonts w:ascii="Times New Roman" w:hAnsi="Times New Roman" w:cs="Times New Roman"/>
                <w:lang w:val="en-US"/>
              </w:rPr>
              <w:t>Các thuộc tính</w:t>
            </w:r>
          </w:p>
        </w:tc>
        <w:tc>
          <w:tcPr>
            <w:tcW w:w="4039" w:type="dxa"/>
            <w:shd w:val="clear" w:color="auto" w:fill="F2F2F2" w:themeFill="background1" w:themeFillShade="F2"/>
          </w:tcPr>
          <w:p w:rsidR="00361C35" w:rsidRPr="00B27CEB" w:rsidRDefault="00361C35" w:rsidP="00272B3F">
            <w:pPr>
              <w:spacing w:line="24" w:lineRule="atLeast"/>
              <w:jc w:val="center"/>
              <w:rPr>
                <w:rFonts w:ascii="Times New Roman" w:hAnsi="Times New Roman" w:cs="Times New Roman"/>
                <w:lang w:val="en-US"/>
              </w:rPr>
            </w:pPr>
            <w:r w:rsidRPr="00B27CEB">
              <w:rPr>
                <w:rFonts w:ascii="Times New Roman" w:hAnsi="Times New Roman" w:cs="Times New Roman"/>
                <w:lang w:val="en-US"/>
              </w:rPr>
              <w:t>Các phương thức</w:t>
            </w:r>
          </w:p>
        </w:tc>
      </w:tr>
      <w:tr w:rsidR="00C95DE9" w:rsidRPr="00B27CEB" w:rsidTr="006C4965">
        <w:tc>
          <w:tcPr>
            <w:tcW w:w="1588" w:type="dxa"/>
          </w:tcPr>
          <w:p w:rsidR="00C95DE9" w:rsidRPr="00B27CEB" w:rsidRDefault="00C95DE9" w:rsidP="00272B3F">
            <w:pPr>
              <w:spacing w:line="24" w:lineRule="atLeast"/>
              <w:rPr>
                <w:rFonts w:ascii="Times New Roman" w:hAnsi="Times New Roman" w:cs="Times New Roman"/>
                <w:lang w:val="en-US"/>
              </w:rPr>
            </w:pPr>
            <w:r w:rsidRPr="00B27CEB">
              <w:rPr>
                <w:rFonts w:ascii="Times New Roman" w:hAnsi="Times New Roman" w:cs="Times New Roman"/>
                <w:lang w:val="en-US"/>
              </w:rPr>
              <w:t>Category</w:t>
            </w:r>
          </w:p>
        </w:tc>
        <w:tc>
          <w:tcPr>
            <w:tcW w:w="2817" w:type="dxa"/>
          </w:tcPr>
          <w:p w:rsidR="00C95DE9"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w:t>
            </w:r>
            <w:r w:rsidR="00C95DE9" w:rsidRPr="00B27CEB">
              <w:rPr>
                <w:rFonts w:ascii="Times New Roman" w:hAnsi="Times New Roman" w:cs="Times New Roman"/>
                <w:lang w:val="en-US"/>
              </w:rPr>
              <w:t>idcate:</w:t>
            </w:r>
            <w:r w:rsidR="007814FD" w:rsidRPr="00B27CEB">
              <w:rPr>
                <w:rFonts w:ascii="Times New Roman" w:hAnsi="Times New Roman" w:cs="Times New Roman"/>
                <w:lang w:val="en-US"/>
              </w:rPr>
              <w:t xml:space="preserve"> </w:t>
            </w:r>
            <w:r w:rsidR="006C4965" w:rsidRPr="00B27CEB">
              <w:rPr>
                <w:rFonts w:ascii="Times New Roman" w:hAnsi="Times New Roman" w:cs="Times New Roman"/>
                <w:lang w:val="en-US"/>
              </w:rPr>
              <w:t>i</w:t>
            </w:r>
            <w:r w:rsidR="00C95DE9" w:rsidRPr="00B27CEB">
              <w:rPr>
                <w:rFonts w:ascii="Times New Roman" w:hAnsi="Times New Roman" w:cs="Times New Roman"/>
                <w:lang w:val="en-US"/>
              </w:rPr>
              <w:t>nt;</w:t>
            </w:r>
          </w:p>
          <w:p w:rsidR="00C95DE9"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w:t>
            </w:r>
            <w:r w:rsidR="00C95DE9" w:rsidRPr="00B27CEB">
              <w:rPr>
                <w:rFonts w:ascii="Times New Roman" w:hAnsi="Times New Roman" w:cs="Times New Roman"/>
                <w:lang w:val="en-US"/>
              </w:rPr>
              <w:t>catename:</w:t>
            </w:r>
            <w:r w:rsidR="007814FD" w:rsidRPr="00B27CEB">
              <w:rPr>
                <w:rFonts w:ascii="Times New Roman" w:hAnsi="Times New Roman" w:cs="Times New Roman"/>
                <w:lang w:val="en-US"/>
              </w:rPr>
              <w:t xml:space="preserve"> </w:t>
            </w:r>
            <w:r w:rsidR="00C95DE9" w:rsidRPr="00B27CEB">
              <w:rPr>
                <w:rFonts w:ascii="Times New Roman" w:hAnsi="Times New Roman" w:cs="Times New Roman"/>
                <w:lang w:val="en-US"/>
              </w:rPr>
              <w:t>String</w:t>
            </w:r>
          </w:p>
        </w:tc>
        <w:tc>
          <w:tcPr>
            <w:tcW w:w="4039" w:type="dxa"/>
          </w:tcPr>
          <w:p w:rsidR="00C95DE9" w:rsidRPr="00B27CEB" w:rsidRDefault="00C95DE9" w:rsidP="00272B3F">
            <w:pPr>
              <w:spacing w:line="24" w:lineRule="atLeast"/>
              <w:rPr>
                <w:rFonts w:ascii="Times New Roman" w:hAnsi="Times New Roman" w:cs="Times New Roman"/>
                <w:lang w:val="en-US"/>
              </w:rPr>
            </w:pPr>
            <w:r w:rsidRPr="00B27CEB">
              <w:rPr>
                <w:rFonts w:ascii="Times New Roman" w:hAnsi="Times New Roman" w:cs="Times New Roman"/>
                <w:lang w:val="en-US"/>
              </w:rPr>
              <w:t>Constructors, getters, setters.</w:t>
            </w:r>
          </w:p>
          <w:p w:rsidR="00C95DE9" w:rsidRPr="00B27CEB" w:rsidRDefault="00C95DE9" w:rsidP="00272B3F">
            <w:pPr>
              <w:spacing w:line="24" w:lineRule="atLeast"/>
              <w:rPr>
                <w:rFonts w:ascii="Times New Roman" w:hAnsi="Times New Roman" w:cs="Times New Roman"/>
                <w:lang w:val="en-US"/>
              </w:rPr>
            </w:pPr>
            <w:r w:rsidRPr="00B27CEB">
              <w:rPr>
                <w:rFonts w:ascii="Times New Roman" w:hAnsi="Times New Roman" w:cs="Times New Roman"/>
                <w:lang w:val="en-US"/>
              </w:rPr>
              <w:t>+getCategoryByID(): Category;</w:t>
            </w:r>
          </w:p>
          <w:p w:rsidR="00C95DE9" w:rsidRPr="00B27CEB" w:rsidRDefault="00C95DE9" w:rsidP="00272B3F">
            <w:pPr>
              <w:spacing w:line="24" w:lineRule="atLeast"/>
              <w:rPr>
                <w:rFonts w:ascii="Times New Roman" w:hAnsi="Times New Roman" w:cs="Times New Roman"/>
                <w:lang w:val="en-US"/>
              </w:rPr>
            </w:pPr>
            <w:r w:rsidRPr="00B27CEB">
              <w:rPr>
                <w:rFonts w:ascii="Times New Roman" w:hAnsi="Times New Roman" w:cs="Times New Roman"/>
                <w:lang w:val="en-US"/>
              </w:rPr>
              <w:t>+getAllCategory(): ArrayList&lt;Category&gt;;</w:t>
            </w:r>
          </w:p>
          <w:p w:rsidR="00C95DE9" w:rsidRPr="00B27CEB" w:rsidRDefault="00C95DE9" w:rsidP="00272B3F">
            <w:pPr>
              <w:spacing w:line="24" w:lineRule="atLeast"/>
              <w:rPr>
                <w:rFonts w:ascii="Times New Roman" w:hAnsi="Times New Roman" w:cs="Times New Roman"/>
                <w:lang w:val="en-US"/>
              </w:rPr>
            </w:pPr>
            <w:r w:rsidRPr="00B27CEB">
              <w:rPr>
                <w:rFonts w:ascii="Times New Roman" w:hAnsi="Times New Roman" w:cs="Times New Roman"/>
                <w:lang w:val="en-US"/>
              </w:rPr>
              <w:t>+insertCategory(): void;</w:t>
            </w:r>
          </w:p>
          <w:p w:rsidR="00C95DE9" w:rsidRPr="00B27CEB" w:rsidRDefault="00C95DE9" w:rsidP="00272B3F">
            <w:pPr>
              <w:spacing w:line="24" w:lineRule="atLeast"/>
              <w:rPr>
                <w:rFonts w:ascii="Times New Roman" w:hAnsi="Times New Roman" w:cs="Times New Roman"/>
                <w:lang w:val="en-US"/>
              </w:rPr>
            </w:pPr>
            <w:r w:rsidRPr="00B27CEB">
              <w:rPr>
                <w:rFonts w:ascii="Times New Roman" w:hAnsi="Times New Roman" w:cs="Times New Roman"/>
                <w:lang w:val="en-US"/>
              </w:rPr>
              <w:t>+deleteCategoryByID(): void;</w:t>
            </w:r>
          </w:p>
          <w:p w:rsidR="00C95DE9" w:rsidRPr="00B27CEB" w:rsidRDefault="00C95DE9" w:rsidP="00272B3F">
            <w:pPr>
              <w:spacing w:line="24" w:lineRule="atLeast"/>
              <w:rPr>
                <w:rFonts w:ascii="Times New Roman" w:hAnsi="Times New Roman" w:cs="Times New Roman"/>
                <w:lang w:val="en-US"/>
              </w:rPr>
            </w:pPr>
            <w:r w:rsidRPr="00B27CEB">
              <w:rPr>
                <w:rFonts w:ascii="Times New Roman" w:hAnsi="Times New Roman" w:cs="Times New Roman"/>
                <w:lang w:val="en-US"/>
              </w:rPr>
              <w:t>+updateCategory(): void;</w:t>
            </w:r>
          </w:p>
        </w:tc>
      </w:tr>
      <w:tr w:rsidR="00361C35" w:rsidRPr="00B27CEB" w:rsidTr="006C4965">
        <w:tc>
          <w:tcPr>
            <w:tcW w:w="1588" w:type="dxa"/>
          </w:tcPr>
          <w:p w:rsidR="00361C35" w:rsidRPr="00B27CEB" w:rsidRDefault="00906143" w:rsidP="00272B3F">
            <w:pPr>
              <w:spacing w:line="24" w:lineRule="atLeast"/>
              <w:rPr>
                <w:rFonts w:ascii="Times New Roman" w:hAnsi="Times New Roman" w:cs="Times New Roman"/>
                <w:lang w:val="en-US"/>
              </w:rPr>
            </w:pPr>
            <w:r w:rsidRPr="00B27CEB">
              <w:rPr>
                <w:rFonts w:ascii="Times New Roman" w:hAnsi="Times New Roman" w:cs="Times New Roman"/>
                <w:lang w:val="en-US"/>
              </w:rPr>
              <w:t>Teacher</w:t>
            </w:r>
          </w:p>
        </w:tc>
        <w:tc>
          <w:tcPr>
            <w:tcW w:w="2817" w:type="dxa"/>
          </w:tcPr>
          <w:p w:rsidR="00906143"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w:t>
            </w:r>
            <w:r w:rsidR="00906143" w:rsidRPr="00B27CEB">
              <w:rPr>
                <w:rFonts w:ascii="Times New Roman" w:hAnsi="Times New Roman" w:cs="Times New Roman"/>
                <w:lang w:val="en-US"/>
              </w:rPr>
              <w:t>id_teacher:</w:t>
            </w:r>
            <w:r w:rsidR="007814FD" w:rsidRPr="00B27CEB">
              <w:rPr>
                <w:rFonts w:ascii="Times New Roman" w:hAnsi="Times New Roman" w:cs="Times New Roman"/>
                <w:lang w:val="en-US"/>
              </w:rPr>
              <w:t xml:space="preserve"> </w:t>
            </w:r>
            <w:r w:rsidR="006C4965" w:rsidRPr="00B27CEB">
              <w:rPr>
                <w:rFonts w:ascii="Times New Roman" w:hAnsi="Times New Roman" w:cs="Times New Roman"/>
                <w:lang w:val="en-US"/>
              </w:rPr>
              <w:t>i</w:t>
            </w:r>
            <w:r w:rsidR="00906143" w:rsidRPr="00B27CEB">
              <w:rPr>
                <w:rFonts w:ascii="Times New Roman" w:hAnsi="Times New Roman" w:cs="Times New Roman"/>
                <w:lang w:val="en-US"/>
              </w:rPr>
              <w:t>nt;</w:t>
            </w:r>
          </w:p>
          <w:p w:rsidR="00361C35"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w:t>
            </w:r>
            <w:r w:rsidR="00906143" w:rsidRPr="00B27CEB">
              <w:rPr>
                <w:rFonts w:ascii="Times New Roman" w:hAnsi="Times New Roman" w:cs="Times New Roman"/>
                <w:lang w:val="en-US"/>
              </w:rPr>
              <w:t>teacher_name:</w:t>
            </w:r>
            <w:r w:rsidR="007814FD" w:rsidRPr="00B27CEB">
              <w:rPr>
                <w:rFonts w:ascii="Times New Roman" w:hAnsi="Times New Roman" w:cs="Times New Roman"/>
                <w:lang w:val="en-US"/>
              </w:rPr>
              <w:t xml:space="preserve"> </w:t>
            </w:r>
            <w:r w:rsidR="00906143" w:rsidRPr="00B27CEB">
              <w:rPr>
                <w:rFonts w:ascii="Times New Roman" w:hAnsi="Times New Roman" w:cs="Times New Roman"/>
                <w:lang w:val="en-US"/>
              </w:rPr>
              <w:t>String;</w:t>
            </w:r>
          </w:p>
        </w:tc>
        <w:tc>
          <w:tcPr>
            <w:tcW w:w="4039" w:type="dxa"/>
          </w:tcPr>
          <w:p w:rsidR="00361C35" w:rsidRPr="00B27CEB" w:rsidRDefault="00361C35" w:rsidP="00272B3F">
            <w:pPr>
              <w:spacing w:line="24" w:lineRule="atLeast"/>
              <w:rPr>
                <w:rFonts w:ascii="Times New Roman" w:hAnsi="Times New Roman" w:cs="Times New Roman"/>
                <w:lang w:val="en-US"/>
              </w:rPr>
            </w:pPr>
            <w:r w:rsidRPr="00B27CEB">
              <w:rPr>
                <w:rFonts w:ascii="Times New Roman" w:hAnsi="Times New Roman" w:cs="Times New Roman"/>
                <w:lang w:val="en-US"/>
              </w:rPr>
              <w:t>Constructors, getters, setters.</w:t>
            </w:r>
          </w:p>
          <w:p w:rsidR="00361C35" w:rsidRPr="00B27CEB" w:rsidRDefault="00906143" w:rsidP="00272B3F">
            <w:pPr>
              <w:spacing w:line="24" w:lineRule="atLeast"/>
              <w:rPr>
                <w:rFonts w:ascii="Times New Roman" w:hAnsi="Times New Roman" w:cs="Times New Roman"/>
                <w:lang w:val="en-US"/>
              </w:rPr>
            </w:pPr>
            <w:r w:rsidRPr="00B27CEB">
              <w:rPr>
                <w:rFonts w:ascii="Times New Roman" w:hAnsi="Times New Roman" w:cs="Times New Roman"/>
                <w:lang w:val="en-US"/>
              </w:rPr>
              <w:t>+getTeacher</w:t>
            </w:r>
            <w:r w:rsidR="00361C35" w:rsidRPr="00B27CEB">
              <w:rPr>
                <w:rFonts w:ascii="Times New Roman" w:hAnsi="Times New Roman" w:cs="Times New Roman"/>
                <w:lang w:val="en-US"/>
              </w:rPr>
              <w:t>ByID(</w:t>
            </w:r>
            <w:r w:rsidRPr="00B27CEB">
              <w:rPr>
                <w:rFonts w:ascii="Times New Roman" w:hAnsi="Times New Roman" w:cs="Times New Roman"/>
                <w:lang w:val="en-US"/>
              </w:rPr>
              <w:t>): Teacher</w:t>
            </w:r>
            <w:r w:rsidR="00361C35" w:rsidRPr="00B27CEB">
              <w:rPr>
                <w:rFonts w:ascii="Times New Roman" w:hAnsi="Times New Roman" w:cs="Times New Roman"/>
                <w:lang w:val="en-US"/>
              </w:rPr>
              <w:t>;</w:t>
            </w:r>
          </w:p>
          <w:p w:rsidR="00361C35" w:rsidRPr="00B27CEB" w:rsidRDefault="00906143" w:rsidP="00272B3F">
            <w:pPr>
              <w:spacing w:line="24" w:lineRule="atLeast"/>
              <w:rPr>
                <w:rFonts w:ascii="Times New Roman" w:hAnsi="Times New Roman" w:cs="Times New Roman"/>
                <w:lang w:val="en-US"/>
              </w:rPr>
            </w:pPr>
            <w:r w:rsidRPr="00B27CEB">
              <w:rPr>
                <w:rFonts w:ascii="Times New Roman" w:hAnsi="Times New Roman" w:cs="Times New Roman"/>
                <w:lang w:val="en-US"/>
              </w:rPr>
              <w:t>+getAllTeacher(): ArrayList&lt;Teacher</w:t>
            </w:r>
            <w:r w:rsidR="00361C35" w:rsidRPr="00B27CEB">
              <w:rPr>
                <w:rFonts w:ascii="Times New Roman" w:hAnsi="Times New Roman" w:cs="Times New Roman"/>
                <w:lang w:val="en-US"/>
              </w:rPr>
              <w:t>&gt;;</w:t>
            </w:r>
          </w:p>
          <w:p w:rsidR="00361C35" w:rsidRPr="00B27CEB" w:rsidRDefault="00906143" w:rsidP="00272B3F">
            <w:pPr>
              <w:spacing w:line="24" w:lineRule="atLeast"/>
              <w:rPr>
                <w:rFonts w:ascii="Times New Roman" w:hAnsi="Times New Roman" w:cs="Times New Roman"/>
                <w:lang w:val="en-US"/>
              </w:rPr>
            </w:pPr>
            <w:r w:rsidRPr="00B27CEB">
              <w:rPr>
                <w:rFonts w:ascii="Times New Roman" w:hAnsi="Times New Roman" w:cs="Times New Roman"/>
                <w:lang w:val="en-US"/>
              </w:rPr>
              <w:t>+insertTeacher</w:t>
            </w:r>
            <w:r w:rsidR="00361C35" w:rsidRPr="00B27CEB">
              <w:rPr>
                <w:rFonts w:ascii="Times New Roman" w:hAnsi="Times New Roman" w:cs="Times New Roman"/>
                <w:lang w:val="en-US"/>
              </w:rPr>
              <w:t>(): void;</w:t>
            </w:r>
          </w:p>
          <w:p w:rsidR="00906143" w:rsidRPr="00B27CEB" w:rsidRDefault="00906143" w:rsidP="00272B3F">
            <w:pPr>
              <w:spacing w:line="24" w:lineRule="atLeast"/>
              <w:rPr>
                <w:rFonts w:ascii="Times New Roman" w:hAnsi="Times New Roman" w:cs="Times New Roman"/>
                <w:lang w:val="en-US"/>
              </w:rPr>
            </w:pPr>
            <w:r w:rsidRPr="00B27CEB">
              <w:rPr>
                <w:rFonts w:ascii="Times New Roman" w:hAnsi="Times New Roman" w:cs="Times New Roman"/>
                <w:lang w:val="en-US"/>
              </w:rPr>
              <w:t>+deleteTeacherByID</w:t>
            </w:r>
            <w:r w:rsidR="00361C35" w:rsidRPr="00B27CEB">
              <w:rPr>
                <w:rFonts w:ascii="Times New Roman" w:hAnsi="Times New Roman" w:cs="Times New Roman"/>
                <w:lang w:val="en-US"/>
              </w:rPr>
              <w:t>(): void;</w:t>
            </w:r>
          </w:p>
          <w:p w:rsidR="00361C35" w:rsidRPr="00B27CEB" w:rsidRDefault="00906143" w:rsidP="00272B3F">
            <w:pPr>
              <w:spacing w:line="24" w:lineRule="atLeast"/>
              <w:rPr>
                <w:rFonts w:ascii="Times New Roman" w:hAnsi="Times New Roman" w:cs="Times New Roman"/>
                <w:lang w:val="en-US"/>
              </w:rPr>
            </w:pPr>
            <w:r w:rsidRPr="00B27CEB">
              <w:rPr>
                <w:rFonts w:ascii="Times New Roman" w:hAnsi="Times New Roman" w:cs="Times New Roman"/>
                <w:lang w:val="en-US"/>
              </w:rPr>
              <w:t>+updateTeacher(): void</w:t>
            </w:r>
            <w:r w:rsidR="00C95DE9" w:rsidRPr="00B27CEB">
              <w:rPr>
                <w:rFonts w:ascii="Times New Roman" w:hAnsi="Times New Roman" w:cs="Times New Roman"/>
                <w:lang w:val="en-US"/>
              </w:rPr>
              <w:t>;</w:t>
            </w:r>
          </w:p>
        </w:tc>
      </w:tr>
      <w:tr w:rsidR="00361C35" w:rsidRPr="00B27CEB" w:rsidTr="006C4965">
        <w:tc>
          <w:tcPr>
            <w:tcW w:w="1588" w:type="dxa"/>
          </w:tcPr>
          <w:p w:rsidR="00361C35" w:rsidRPr="00B27CEB" w:rsidRDefault="00906143" w:rsidP="00272B3F">
            <w:pPr>
              <w:spacing w:line="24" w:lineRule="atLeast"/>
              <w:rPr>
                <w:rFonts w:ascii="Times New Roman" w:hAnsi="Times New Roman" w:cs="Times New Roman"/>
                <w:lang w:val="en-US"/>
              </w:rPr>
            </w:pPr>
            <w:r w:rsidRPr="00B27CEB">
              <w:rPr>
                <w:rFonts w:ascii="Times New Roman" w:hAnsi="Times New Roman" w:cs="Times New Roman"/>
                <w:lang w:val="en-US"/>
              </w:rPr>
              <w:t>Business</w:t>
            </w:r>
          </w:p>
        </w:tc>
        <w:tc>
          <w:tcPr>
            <w:tcW w:w="2817" w:type="dxa"/>
          </w:tcPr>
          <w:p w:rsidR="00361C35"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w:t>
            </w:r>
            <w:r w:rsidR="00024B63" w:rsidRPr="00B27CEB">
              <w:rPr>
                <w:rFonts w:ascii="Times New Roman" w:hAnsi="Times New Roman" w:cs="Times New Roman"/>
                <w:lang w:val="en-US"/>
              </w:rPr>
              <w:t>id_business:</w:t>
            </w:r>
            <w:r w:rsidR="007814FD" w:rsidRPr="00B27CEB">
              <w:rPr>
                <w:rFonts w:ascii="Times New Roman" w:hAnsi="Times New Roman" w:cs="Times New Roman"/>
                <w:lang w:val="en-US"/>
              </w:rPr>
              <w:t xml:space="preserve"> </w:t>
            </w:r>
            <w:r w:rsidR="006C4965" w:rsidRPr="00B27CEB">
              <w:rPr>
                <w:rFonts w:ascii="Times New Roman" w:hAnsi="Times New Roman" w:cs="Times New Roman"/>
                <w:lang w:val="en-US"/>
              </w:rPr>
              <w:t>i</w:t>
            </w:r>
            <w:r w:rsidR="00024B63" w:rsidRPr="00B27CEB">
              <w:rPr>
                <w:rFonts w:ascii="Times New Roman" w:hAnsi="Times New Roman" w:cs="Times New Roman"/>
                <w:lang w:val="en-US"/>
              </w:rPr>
              <w:t>nt</w:t>
            </w:r>
            <w:r w:rsidR="00361C35" w:rsidRPr="00B27CEB">
              <w:rPr>
                <w:rFonts w:ascii="Times New Roman" w:hAnsi="Times New Roman" w:cs="Times New Roman"/>
                <w:lang w:val="en-US"/>
              </w:rPr>
              <w:t>;</w:t>
            </w:r>
          </w:p>
          <w:p w:rsidR="00361C35"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w:t>
            </w:r>
            <w:r w:rsidR="00024B63" w:rsidRPr="00B27CEB">
              <w:rPr>
                <w:rFonts w:ascii="Times New Roman" w:hAnsi="Times New Roman" w:cs="Times New Roman"/>
                <w:lang w:val="en-US"/>
              </w:rPr>
              <w:t>business_name</w:t>
            </w:r>
            <w:r w:rsidR="00361C35" w:rsidRPr="00B27CEB">
              <w:rPr>
                <w:rFonts w:ascii="Times New Roman" w:hAnsi="Times New Roman" w:cs="Times New Roman"/>
                <w:lang w:val="en-US"/>
              </w:rPr>
              <w:t>:</w:t>
            </w:r>
            <w:r w:rsidR="007814FD" w:rsidRPr="00B27CEB">
              <w:rPr>
                <w:rFonts w:ascii="Times New Roman" w:hAnsi="Times New Roman" w:cs="Times New Roman"/>
                <w:lang w:val="en-US"/>
              </w:rPr>
              <w:t xml:space="preserve"> </w:t>
            </w:r>
            <w:r w:rsidR="00361C35" w:rsidRPr="00B27CEB">
              <w:rPr>
                <w:rFonts w:ascii="Times New Roman" w:hAnsi="Times New Roman" w:cs="Times New Roman"/>
                <w:lang w:val="en-US"/>
              </w:rPr>
              <w:t>String;</w:t>
            </w:r>
          </w:p>
          <w:p w:rsidR="00024B63" w:rsidRPr="00B27CEB" w:rsidRDefault="00024B63" w:rsidP="00272B3F">
            <w:pPr>
              <w:spacing w:line="24" w:lineRule="atLeast"/>
              <w:rPr>
                <w:rFonts w:ascii="Times New Roman" w:hAnsi="Times New Roman" w:cs="Times New Roman"/>
                <w:lang w:val="en-US"/>
              </w:rPr>
            </w:pPr>
          </w:p>
          <w:p w:rsidR="00361C35" w:rsidRPr="00B27CEB" w:rsidRDefault="00361C35" w:rsidP="00272B3F">
            <w:pPr>
              <w:spacing w:line="24" w:lineRule="atLeast"/>
              <w:rPr>
                <w:rFonts w:ascii="Times New Roman" w:hAnsi="Times New Roman" w:cs="Times New Roman"/>
                <w:lang w:val="en-US"/>
              </w:rPr>
            </w:pPr>
          </w:p>
        </w:tc>
        <w:tc>
          <w:tcPr>
            <w:tcW w:w="4039" w:type="dxa"/>
          </w:tcPr>
          <w:p w:rsidR="00361C35" w:rsidRPr="00B27CEB" w:rsidRDefault="00361C35" w:rsidP="00272B3F">
            <w:pPr>
              <w:spacing w:line="24" w:lineRule="atLeast"/>
              <w:rPr>
                <w:rFonts w:ascii="Times New Roman" w:hAnsi="Times New Roman" w:cs="Times New Roman"/>
                <w:lang w:val="en-US"/>
              </w:rPr>
            </w:pPr>
            <w:r w:rsidRPr="00B27CEB">
              <w:rPr>
                <w:rFonts w:ascii="Times New Roman" w:hAnsi="Times New Roman" w:cs="Times New Roman"/>
                <w:lang w:val="en-US"/>
              </w:rPr>
              <w:t>Constructors, getters, setters.</w:t>
            </w:r>
          </w:p>
          <w:p w:rsidR="00361C35" w:rsidRPr="00B27CEB" w:rsidRDefault="00024B63" w:rsidP="00272B3F">
            <w:pPr>
              <w:spacing w:line="24" w:lineRule="atLeast"/>
              <w:rPr>
                <w:rFonts w:ascii="Times New Roman" w:hAnsi="Times New Roman" w:cs="Times New Roman"/>
                <w:lang w:val="en-US"/>
              </w:rPr>
            </w:pPr>
            <w:r w:rsidRPr="00B27CEB">
              <w:rPr>
                <w:rFonts w:ascii="Times New Roman" w:hAnsi="Times New Roman" w:cs="Times New Roman"/>
                <w:lang w:val="en-US"/>
              </w:rPr>
              <w:t>+getBusinessByID(): Business</w:t>
            </w:r>
            <w:r w:rsidR="00361C35" w:rsidRPr="00B27CEB">
              <w:rPr>
                <w:rFonts w:ascii="Times New Roman" w:hAnsi="Times New Roman" w:cs="Times New Roman"/>
                <w:lang w:val="en-US"/>
              </w:rPr>
              <w:t>;</w:t>
            </w:r>
          </w:p>
          <w:p w:rsidR="00361C35" w:rsidRPr="00B27CEB" w:rsidRDefault="00024B63" w:rsidP="00272B3F">
            <w:pPr>
              <w:spacing w:line="24" w:lineRule="atLeast"/>
              <w:rPr>
                <w:rFonts w:ascii="Times New Roman" w:hAnsi="Times New Roman" w:cs="Times New Roman"/>
                <w:lang w:val="en-US"/>
              </w:rPr>
            </w:pPr>
            <w:r w:rsidRPr="00B27CEB">
              <w:rPr>
                <w:rFonts w:ascii="Times New Roman" w:hAnsi="Times New Roman" w:cs="Times New Roman"/>
                <w:lang w:val="en-US"/>
              </w:rPr>
              <w:t>+getAllBusiness (): ArrayList&lt;Business</w:t>
            </w:r>
            <w:r w:rsidR="00361C35" w:rsidRPr="00B27CEB">
              <w:rPr>
                <w:rFonts w:ascii="Times New Roman" w:hAnsi="Times New Roman" w:cs="Times New Roman"/>
                <w:lang w:val="en-US"/>
              </w:rPr>
              <w:t>&gt;;</w:t>
            </w:r>
          </w:p>
          <w:p w:rsidR="00361C35" w:rsidRPr="00B27CEB" w:rsidRDefault="00024B63" w:rsidP="00272B3F">
            <w:pPr>
              <w:spacing w:line="24" w:lineRule="atLeast"/>
              <w:rPr>
                <w:rFonts w:ascii="Times New Roman" w:hAnsi="Times New Roman" w:cs="Times New Roman"/>
                <w:lang w:val="fr-FR"/>
              </w:rPr>
            </w:pPr>
            <w:r w:rsidRPr="00B27CEB">
              <w:rPr>
                <w:rFonts w:ascii="Times New Roman" w:hAnsi="Times New Roman" w:cs="Times New Roman"/>
                <w:lang w:val="fr-FR"/>
              </w:rPr>
              <w:t>+insertBusiness</w:t>
            </w:r>
            <w:r w:rsidR="00361C35" w:rsidRPr="00B27CEB">
              <w:rPr>
                <w:rFonts w:ascii="Times New Roman" w:hAnsi="Times New Roman" w:cs="Times New Roman"/>
                <w:lang w:val="fr-FR"/>
              </w:rPr>
              <w:t>(): void;</w:t>
            </w:r>
          </w:p>
          <w:p w:rsidR="00361C35" w:rsidRPr="00B27CEB" w:rsidRDefault="00024B63" w:rsidP="00272B3F">
            <w:pPr>
              <w:spacing w:line="24" w:lineRule="atLeast"/>
              <w:rPr>
                <w:rFonts w:ascii="Times New Roman" w:hAnsi="Times New Roman" w:cs="Times New Roman"/>
                <w:lang w:val="en-US"/>
              </w:rPr>
            </w:pPr>
            <w:r w:rsidRPr="00B27CEB">
              <w:rPr>
                <w:rFonts w:ascii="Times New Roman" w:hAnsi="Times New Roman" w:cs="Times New Roman"/>
                <w:lang w:val="en-US"/>
              </w:rPr>
              <w:t>+deleteBusinessBy ID</w:t>
            </w:r>
            <w:r w:rsidR="00361C35" w:rsidRPr="00B27CEB">
              <w:rPr>
                <w:rFonts w:ascii="Times New Roman" w:hAnsi="Times New Roman" w:cs="Times New Roman"/>
                <w:lang w:val="en-US"/>
              </w:rPr>
              <w:t>(): void;</w:t>
            </w:r>
          </w:p>
          <w:p w:rsidR="00361C35" w:rsidRPr="00B27CEB" w:rsidRDefault="00C95DE9" w:rsidP="00272B3F">
            <w:pPr>
              <w:spacing w:line="24" w:lineRule="atLeast"/>
              <w:rPr>
                <w:rFonts w:ascii="Times New Roman" w:hAnsi="Times New Roman" w:cs="Times New Roman"/>
                <w:lang w:val="en-US"/>
              </w:rPr>
            </w:pPr>
            <w:r w:rsidRPr="00B27CEB">
              <w:rPr>
                <w:rFonts w:ascii="Times New Roman" w:hAnsi="Times New Roman" w:cs="Times New Roman"/>
                <w:lang w:val="en-US"/>
              </w:rPr>
              <w:t>+updateBusiness</w:t>
            </w:r>
            <w:r w:rsidR="00BE3EF1" w:rsidRPr="00B27CEB">
              <w:rPr>
                <w:rFonts w:ascii="Times New Roman" w:hAnsi="Times New Roman" w:cs="Times New Roman"/>
                <w:lang w:val="en-US"/>
              </w:rPr>
              <w:t>()</w:t>
            </w:r>
            <w:r w:rsidRPr="00B27CEB">
              <w:rPr>
                <w:rFonts w:ascii="Times New Roman" w:hAnsi="Times New Roman" w:cs="Times New Roman"/>
                <w:lang w:val="en-US"/>
              </w:rPr>
              <w:t>: void</w:t>
            </w:r>
            <w:r w:rsidR="00361C35" w:rsidRPr="00B27CEB">
              <w:rPr>
                <w:rFonts w:ascii="Times New Roman" w:hAnsi="Times New Roman" w:cs="Times New Roman"/>
                <w:lang w:val="en-US"/>
              </w:rPr>
              <w:t>;</w:t>
            </w:r>
          </w:p>
        </w:tc>
      </w:tr>
      <w:tr w:rsidR="00C95DE9" w:rsidRPr="00B27CEB" w:rsidTr="006C4965">
        <w:tc>
          <w:tcPr>
            <w:tcW w:w="1588" w:type="dxa"/>
          </w:tcPr>
          <w:p w:rsidR="00C95DE9" w:rsidRPr="00B27CEB" w:rsidRDefault="00C95DE9" w:rsidP="00272B3F">
            <w:pPr>
              <w:spacing w:line="24" w:lineRule="atLeast"/>
              <w:rPr>
                <w:rFonts w:ascii="Times New Roman" w:hAnsi="Times New Roman" w:cs="Times New Roman"/>
                <w:lang w:val="en-US"/>
              </w:rPr>
            </w:pPr>
            <w:r w:rsidRPr="00B27CEB">
              <w:rPr>
                <w:rFonts w:ascii="Times New Roman" w:hAnsi="Times New Roman" w:cs="Times New Roman"/>
                <w:lang w:val="en-US"/>
              </w:rPr>
              <w:t>Classes</w:t>
            </w:r>
          </w:p>
        </w:tc>
        <w:tc>
          <w:tcPr>
            <w:tcW w:w="2817" w:type="dxa"/>
          </w:tcPr>
          <w:p w:rsidR="00C95DE9"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w:t>
            </w:r>
            <w:r w:rsidR="0056200B" w:rsidRPr="00B27CEB">
              <w:rPr>
                <w:rFonts w:ascii="Times New Roman" w:hAnsi="Times New Roman" w:cs="Times New Roman"/>
                <w:lang w:val="en-US"/>
              </w:rPr>
              <w:t>id_class:</w:t>
            </w:r>
            <w:r w:rsidR="007814FD" w:rsidRPr="00B27CEB">
              <w:rPr>
                <w:rFonts w:ascii="Times New Roman" w:hAnsi="Times New Roman" w:cs="Times New Roman"/>
                <w:lang w:val="en-US"/>
              </w:rPr>
              <w:t xml:space="preserve"> </w:t>
            </w:r>
            <w:r w:rsidR="006C4965" w:rsidRPr="00B27CEB">
              <w:rPr>
                <w:rFonts w:ascii="Times New Roman" w:hAnsi="Times New Roman" w:cs="Times New Roman"/>
                <w:lang w:val="en-US"/>
              </w:rPr>
              <w:t>i</w:t>
            </w:r>
            <w:r w:rsidR="0056200B" w:rsidRPr="00B27CEB">
              <w:rPr>
                <w:rFonts w:ascii="Times New Roman" w:hAnsi="Times New Roman" w:cs="Times New Roman"/>
                <w:lang w:val="en-US"/>
              </w:rPr>
              <w:t>nt;</w:t>
            </w:r>
          </w:p>
          <w:p w:rsidR="0056200B"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w:t>
            </w:r>
            <w:r w:rsidR="0056200B" w:rsidRPr="00B27CEB">
              <w:rPr>
                <w:rFonts w:ascii="Times New Roman" w:hAnsi="Times New Roman" w:cs="Times New Roman"/>
                <w:lang w:val="en-US"/>
              </w:rPr>
              <w:t>class_name:</w:t>
            </w:r>
            <w:r w:rsidR="007814FD" w:rsidRPr="00B27CEB">
              <w:rPr>
                <w:rFonts w:ascii="Times New Roman" w:hAnsi="Times New Roman" w:cs="Times New Roman"/>
                <w:lang w:val="en-US"/>
              </w:rPr>
              <w:t xml:space="preserve"> </w:t>
            </w:r>
            <w:r w:rsidR="0056200B" w:rsidRPr="00B27CEB">
              <w:rPr>
                <w:rFonts w:ascii="Times New Roman" w:hAnsi="Times New Roman" w:cs="Times New Roman"/>
                <w:lang w:val="en-US"/>
              </w:rPr>
              <w:t>String;</w:t>
            </w:r>
          </w:p>
        </w:tc>
        <w:tc>
          <w:tcPr>
            <w:tcW w:w="4039" w:type="dxa"/>
          </w:tcPr>
          <w:p w:rsidR="0056200B" w:rsidRPr="00B27CEB" w:rsidRDefault="0056200B" w:rsidP="00272B3F">
            <w:pPr>
              <w:spacing w:line="24" w:lineRule="atLeast"/>
              <w:rPr>
                <w:rFonts w:ascii="Times New Roman" w:hAnsi="Times New Roman" w:cs="Times New Roman"/>
                <w:lang w:val="en-US"/>
              </w:rPr>
            </w:pPr>
            <w:r w:rsidRPr="00B27CEB">
              <w:rPr>
                <w:rFonts w:ascii="Times New Roman" w:hAnsi="Times New Roman" w:cs="Times New Roman"/>
                <w:lang w:val="en-US"/>
              </w:rPr>
              <w:t>Constructors, getters, setters.</w:t>
            </w:r>
          </w:p>
          <w:p w:rsidR="0056200B" w:rsidRPr="00B27CEB" w:rsidRDefault="0056200B" w:rsidP="00272B3F">
            <w:pPr>
              <w:spacing w:line="24" w:lineRule="atLeast"/>
              <w:rPr>
                <w:rFonts w:ascii="Times New Roman" w:hAnsi="Times New Roman" w:cs="Times New Roman"/>
                <w:lang w:val="en-US"/>
              </w:rPr>
            </w:pPr>
            <w:r w:rsidRPr="00B27CEB">
              <w:rPr>
                <w:rFonts w:ascii="Times New Roman" w:hAnsi="Times New Roman" w:cs="Times New Roman"/>
                <w:lang w:val="en-US"/>
              </w:rPr>
              <w:t>+getClassByID(): Classes;</w:t>
            </w:r>
          </w:p>
          <w:p w:rsidR="0056200B" w:rsidRPr="00B27CEB" w:rsidRDefault="0056200B" w:rsidP="00272B3F">
            <w:pPr>
              <w:spacing w:line="24" w:lineRule="atLeast"/>
              <w:rPr>
                <w:rFonts w:ascii="Times New Roman" w:hAnsi="Times New Roman" w:cs="Times New Roman"/>
                <w:lang w:val="en-US"/>
              </w:rPr>
            </w:pPr>
            <w:r w:rsidRPr="00B27CEB">
              <w:rPr>
                <w:rFonts w:ascii="Times New Roman" w:hAnsi="Times New Roman" w:cs="Times New Roman"/>
                <w:lang w:val="en-US"/>
              </w:rPr>
              <w:t>+getAllClass(): ArrayList&lt;Classes&gt;;</w:t>
            </w:r>
          </w:p>
          <w:p w:rsidR="0056200B" w:rsidRPr="00B27CEB" w:rsidRDefault="0056200B" w:rsidP="00272B3F">
            <w:pPr>
              <w:spacing w:line="24" w:lineRule="atLeast"/>
              <w:rPr>
                <w:rFonts w:ascii="Times New Roman" w:hAnsi="Times New Roman" w:cs="Times New Roman"/>
                <w:lang w:val="fr-FR"/>
              </w:rPr>
            </w:pPr>
            <w:r w:rsidRPr="00B27CEB">
              <w:rPr>
                <w:rFonts w:ascii="Times New Roman" w:hAnsi="Times New Roman" w:cs="Times New Roman"/>
                <w:lang w:val="fr-FR"/>
              </w:rPr>
              <w:t>+insertClass (): void;</w:t>
            </w:r>
          </w:p>
          <w:p w:rsidR="0056200B" w:rsidRPr="00B27CEB" w:rsidRDefault="0056200B" w:rsidP="00272B3F">
            <w:pPr>
              <w:spacing w:line="24" w:lineRule="atLeast"/>
              <w:rPr>
                <w:rFonts w:ascii="Times New Roman" w:hAnsi="Times New Roman" w:cs="Times New Roman"/>
                <w:lang w:val="en-US"/>
              </w:rPr>
            </w:pPr>
            <w:r w:rsidRPr="00B27CEB">
              <w:rPr>
                <w:rFonts w:ascii="Times New Roman" w:hAnsi="Times New Roman" w:cs="Times New Roman"/>
                <w:lang w:val="en-US"/>
              </w:rPr>
              <w:t>+deleteClassByID(): void;</w:t>
            </w:r>
          </w:p>
          <w:p w:rsidR="00C95DE9" w:rsidRPr="00B27CEB" w:rsidRDefault="0056200B" w:rsidP="00272B3F">
            <w:pPr>
              <w:spacing w:line="24" w:lineRule="atLeast"/>
              <w:rPr>
                <w:rFonts w:ascii="Times New Roman" w:hAnsi="Times New Roman" w:cs="Times New Roman"/>
                <w:lang w:val="en-US"/>
              </w:rPr>
            </w:pPr>
            <w:r w:rsidRPr="00B27CEB">
              <w:rPr>
                <w:rFonts w:ascii="Times New Roman" w:hAnsi="Times New Roman" w:cs="Times New Roman"/>
                <w:lang w:val="en-US"/>
              </w:rPr>
              <w:t>+updateClass</w:t>
            </w:r>
            <w:r w:rsidR="00BE3EF1" w:rsidRPr="00B27CEB">
              <w:rPr>
                <w:rFonts w:ascii="Times New Roman" w:hAnsi="Times New Roman" w:cs="Times New Roman"/>
                <w:lang w:val="en-US"/>
              </w:rPr>
              <w:t>()</w:t>
            </w:r>
            <w:r w:rsidRPr="00B27CEB">
              <w:rPr>
                <w:rFonts w:ascii="Times New Roman" w:hAnsi="Times New Roman" w:cs="Times New Roman"/>
                <w:lang w:val="en-US"/>
              </w:rPr>
              <w:t>: void;</w:t>
            </w:r>
          </w:p>
        </w:tc>
      </w:tr>
      <w:tr w:rsidR="00361C35" w:rsidRPr="00B27CEB" w:rsidTr="006C4965">
        <w:tc>
          <w:tcPr>
            <w:tcW w:w="1588" w:type="dxa"/>
          </w:tcPr>
          <w:p w:rsidR="00361C35" w:rsidRPr="00B27CEB" w:rsidRDefault="0056200B" w:rsidP="00272B3F">
            <w:pPr>
              <w:spacing w:line="24" w:lineRule="atLeast"/>
              <w:rPr>
                <w:rFonts w:ascii="Times New Roman" w:hAnsi="Times New Roman" w:cs="Times New Roman"/>
                <w:lang w:val="en-US"/>
              </w:rPr>
            </w:pPr>
            <w:r w:rsidRPr="00B27CEB">
              <w:rPr>
                <w:rFonts w:ascii="Times New Roman" w:hAnsi="Times New Roman" w:cs="Times New Roman"/>
                <w:lang w:val="en-US"/>
              </w:rPr>
              <w:t>UserAccount</w:t>
            </w:r>
          </w:p>
        </w:tc>
        <w:tc>
          <w:tcPr>
            <w:tcW w:w="2817" w:type="dxa"/>
          </w:tcPr>
          <w:p w:rsidR="007814FD"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w:t>
            </w:r>
            <w:r w:rsidR="007814FD" w:rsidRPr="00B27CEB">
              <w:rPr>
                <w:rFonts w:ascii="Times New Roman" w:hAnsi="Times New Roman" w:cs="Times New Roman"/>
                <w:lang w:val="en-US"/>
              </w:rPr>
              <w:t xml:space="preserve">id_account: </w:t>
            </w:r>
            <w:r w:rsidR="006C4965" w:rsidRPr="00B27CEB">
              <w:rPr>
                <w:rFonts w:ascii="Times New Roman" w:hAnsi="Times New Roman" w:cs="Times New Roman"/>
                <w:lang w:val="en-US"/>
              </w:rPr>
              <w:t>i</w:t>
            </w:r>
            <w:r w:rsidR="007814FD" w:rsidRPr="00B27CEB">
              <w:rPr>
                <w:rFonts w:ascii="Times New Roman" w:hAnsi="Times New Roman" w:cs="Times New Roman"/>
                <w:lang w:val="en-US"/>
              </w:rPr>
              <w:t>nt</w:t>
            </w:r>
          </w:p>
          <w:p w:rsidR="00361C35"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w:t>
            </w:r>
            <w:r w:rsidR="00361C35" w:rsidRPr="00B27CEB">
              <w:rPr>
                <w:rFonts w:ascii="Times New Roman" w:hAnsi="Times New Roman" w:cs="Times New Roman"/>
                <w:lang w:val="en-US"/>
              </w:rPr>
              <w:t>username:</w:t>
            </w:r>
            <w:r w:rsidR="007814FD" w:rsidRPr="00B27CEB">
              <w:rPr>
                <w:rFonts w:ascii="Times New Roman" w:hAnsi="Times New Roman" w:cs="Times New Roman"/>
                <w:lang w:val="en-US"/>
              </w:rPr>
              <w:t xml:space="preserve"> </w:t>
            </w:r>
            <w:r w:rsidR="00361C35" w:rsidRPr="00B27CEB">
              <w:rPr>
                <w:rFonts w:ascii="Times New Roman" w:hAnsi="Times New Roman" w:cs="Times New Roman"/>
                <w:lang w:val="en-US"/>
              </w:rPr>
              <w:t>String;</w:t>
            </w:r>
          </w:p>
          <w:p w:rsidR="00361C35"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lastRenderedPageBreak/>
              <w:t>+</w:t>
            </w:r>
            <w:r w:rsidR="00361C35" w:rsidRPr="00B27CEB">
              <w:rPr>
                <w:rFonts w:ascii="Times New Roman" w:hAnsi="Times New Roman" w:cs="Times New Roman"/>
                <w:lang w:val="en-US"/>
              </w:rPr>
              <w:t>password:</w:t>
            </w:r>
            <w:r w:rsidR="007814FD" w:rsidRPr="00B27CEB">
              <w:rPr>
                <w:rFonts w:ascii="Times New Roman" w:hAnsi="Times New Roman" w:cs="Times New Roman"/>
                <w:lang w:val="en-US"/>
              </w:rPr>
              <w:t xml:space="preserve"> </w:t>
            </w:r>
            <w:r w:rsidR="00361C35" w:rsidRPr="00B27CEB">
              <w:rPr>
                <w:rFonts w:ascii="Times New Roman" w:hAnsi="Times New Roman" w:cs="Times New Roman"/>
                <w:lang w:val="en-US"/>
              </w:rPr>
              <w:t>String;</w:t>
            </w:r>
          </w:p>
          <w:p w:rsidR="00361C35"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w:t>
            </w:r>
            <w:r w:rsidR="007814FD" w:rsidRPr="00B27CEB">
              <w:rPr>
                <w:rFonts w:ascii="Times New Roman" w:hAnsi="Times New Roman" w:cs="Times New Roman"/>
                <w:lang w:val="en-US"/>
              </w:rPr>
              <w:t>fullname</w:t>
            </w:r>
            <w:r w:rsidR="00361C35" w:rsidRPr="00B27CEB">
              <w:rPr>
                <w:rFonts w:ascii="Times New Roman" w:hAnsi="Times New Roman" w:cs="Times New Roman"/>
                <w:lang w:val="en-US"/>
              </w:rPr>
              <w:t>:</w:t>
            </w:r>
            <w:r w:rsidR="007814FD" w:rsidRPr="00B27CEB">
              <w:rPr>
                <w:rFonts w:ascii="Times New Roman" w:hAnsi="Times New Roman" w:cs="Times New Roman"/>
                <w:lang w:val="en-US"/>
              </w:rPr>
              <w:t xml:space="preserve"> String</w:t>
            </w:r>
            <w:r w:rsidR="00361C35" w:rsidRPr="00B27CEB">
              <w:rPr>
                <w:rFonts w:ascii="Times New Roman" w:hAnsi="Times New Roman" w:cs="Times New Roman"/>
                <w:lang w:val="en-US"/>
              </w:rPr>
              <w:t>;</w:t>
            </w:r>
          </w:p>
          <w:p w:rsidR="007814FD"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w:t>
            </w:r>
            <w:r w:rsidR="007814FD" w:rsidRPr="00B27CEB">
              <w:rPr>
                <w:rFonts w:ascii="Times New Roman" w:hAnsi="Times New Roman" w:cs="Times New Roman"/>
                <w:lang w:val="en-US"/>
              </w:rPr>
              <w:t>email: String;</w:t>
            </w:r>
          </w:p>
          <w:p w:rsidR="007814FD"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w:t>
            </w:r>
            <w:r w:rsidR="007814FD" w:rsidRPr="00B27CEB">
              <w:rPr>
                <w:rFonts w:ascii="Times New Roman" w:hAnsi="Times New Roman" w:cs="Times New Roman"/>
                <w:lang w:val="en-US"/>
              </w:rPr>
              <w:t>phone: String;</w:t>
            </w:r>
          </w:p>
          <w:p w:rsidR="007814FD"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+l</w:t>
            </w:r>
            <w:r w:rsidR="007814FD" w:rsidRPr="00B27CEB">
              <w:rPr>
                <w:rFonts w:ascii="Times New Roman" w:hAnsi="Times New Roman" w:cs="Times New Roman"/>
                <w:lang w:val="en-US"/>
              </w:rPr>
              <w:t>evel: boolean</w:t>
            </w:r>
          </w:p>
        </w:tc>
        <w:tc>
          <w:tcPr>
            <w:tcW w:w="4039" w:type="dxa"/>
          </w:tcPr>
          <w:p w:rsidR="00361C35" w:rsidRPr="00B27CEB" w:rsidRDefault="00361C35" w:rsidP="00272B3F">
            <w:pPr>
              <w:spacing w:line="24" w:lineRule="atLeast"/>
              <w:rPr>
                <w:rFonts w:ascii="Times New Roman" w:hAnsi="Times New Roman" w:cs="Times New Roman"/>
                <w:lang w:val="en-US"/>
              </w:rPr>
            </w:pPr>
            <w:r w:rsidRPr="00B27CEB">
              <w:rPr>
                <w:rFonts w:ascii="Times New Roman" w:hAnsi="Times New Roman" w:cs="Times New Roman"/>
                <w:lang w:val="en-US"/>
              </w:rPr>
              <w:lastRenderedPageBreak/>
              <w:t>Constructors, getters, setters.</w:t>
            </w:r>
          </w:p>
          <w:p w:rsidR="00361C35" w:rsidRPr="00B27CEB" w:rsidRDefault="007814FD" w:rsidP="00272B3F">
            <w:pPr>
              <w:spacing w:line="24" w:lineRule="atLeast"/>
              <w:rPr>
                <w:rFonts w:ascii="Times New Roman" w:hAnsi="Times New Roman" w:cs="Times New Roman"/>
                <w:lang w:val="en-US"/>
              </w:rPr>
            </w:pPr>
            <w:r w:rsidRPr="00B27CEB">
              <w:rPr>
                <w:rFonts w:ascii="Times New Roman" w:hAnsi="Times New Roman" w:cs="Times New Roman"/>
                <w:lang w:val="en-US"/>
              </w:rPr>
              <w:lastRenderedPageBreak/>
              <w:t>+getAccountByID(): UserAccount</w:t>
            </w:r>
            <w:r w:rsidR="00361C35" w:rsidRPr="00B27CEB">
              <w:rPr>
                <w:rFonts w:ascii="Times New Roman" w:hAnsi="Times New Roman" w:cs="Times New Roman"/>
                <w:lang w:val="en-US"/>
              </w:rPr>
              <w:t>;</w:t>
            </w:r>
          </w:p>
          <w:p w:rsidR="007814FD" w:rsidRPr="00B27CEB" w:rsidRDefault="00361C35" w:rsidP="00272B3F">
            <w:pPr>
              <w:spacing w:line="24" w:lineRule="atLeast"/>
              <w:rPr>
                <w:rFonts w:ascii="Times New Roman" w:hAnsi="Times New Roman" w:cs="Times New Roman"/>
                <w:lang w:val="en-US"/>
              </w:rPr>
            </w:pPr>
            <w:r w:rsidRPr="00B27CEB">
              <w:rPr>
                <w:rFonts w:ascii="Times New Roman" w:hAnsi="Times New Roman" w:cs="Times New Roman"/>
                <w:lang w:val="en-US"/>
              </w:rPr>
              <w:t xml:space="preserve">+getAllUser(): </w:t>
            </w:r>
          </w:p>
          <w:p w:rsidR="00361C35" w:rsidRPr="00B27CEB" w:rsidRDefault="00361C35" w:rsidP="00272B3F">
            <w:pPr>
              <w:spacing w:line="24" w:lineRule="atLeast"/>
              <w:rPr>
                <w:rFonts w:ascii="Times New Roman" w:hAnsi="Times New Roman" w:cs="Times New Roman"/>
                <w:lang w:val="en-US"/>
              </w:rPr>
            </w:pPr>
            <w:r w:rsidRPr="00B27CEB">
              <w:rPr>
                <w:rFonts w:ascii="Times New Roman" w:hAnsi="Times New Roman" w:cs="Times New Roman"/>
                <w:lang w:val="en-US"/>
              </w:rPr>
              <w:t>ArrayList&lt; U</w:t>
            </w:r>
            <w:r w:rsidR="007814FD" w:rsidRPr="00B27CEB">
              <w:rPr>
                <w:rFonts w:ascii="Times New Roman" w:hAnsi="Times New Roman" w:cs="Times New Roman"/>
                <w:lang w:val="en-US"/>
              </w:rPr>
              <w:t>serAccount</w:t>
            </w:r>
            <w:r w:rsidRPr="00B27CEB">
              <w:rPr>
                <w:rFonts w:ascii="Times New Roman" w:hAnsi="Times New Roman" w:cs="Times New Roman"/>
                <w:lang w:val="en-US"/>
              </w:rPr>
              <w:t xml:space="preserve"> &gt;;</w:t>
            </w:r>
          </w:p>
          <w:p w:rsidR="00361C35" w:rsidRPr="00B27CEB" w:rsidRDefault="007814FD" w:rsidP="00272B3F">
            <w:pPr>
              <w:spacing w:line="24" w:lineRule="atLeast"/>
              <w:rPr>
                <w:rFonts w:ascii="Times New Roman" w:hAnsi="Times New Roman" w:cs="Times New Roman"/>
                <w:lang w:val="fr-FR"/>
              </w:rPr>
            </w:pPr>
            <w:r w:rsidRPr="00B27CEB">
              <w:rPr>
                <w:rFonts w:ascii="Times New Roman" w:hAnsi="Times New Roman" w:cs="Times New Roman"/>
                <w:lang w:val="fr-FR"/>
              </w:rPr>
              <w:t>+insertAccount</w:t>
            </w:r>
            <w:r w:rsidR="00361C35" w:rsidRPr="00B27CEB">
              <w:rPr>
                <w:rFonts w:ascii="Times New Roman" w:hAnsi="Times New Roman" w:cs="Times New Roman"/>
                <w:lang w:val="fr-FR"/>
              </w:rPr>
              <w:t>(): void;</w:t>
            </w:r>
          </w:p>
          <w:p w:rsidR="00361C35" w:rsidRPr="00B27CEB" w:rsidRDefault="007814FD" w:rsidP="00272B3F">
            <w:pPr>
              <w:spacing w:line="24" w:lineRule="atLeast"/>
              <w:rPr>
                <w:rFonts w:ascii="Times New Roman" w:hAnsi="Times New Roman" w:cs="Times New Roman"/>
                <w:lang w:val="fr-FR"/>
              </w:rPr>
            </w:pPr>
            <w:r w:rsidRPr="00B27CEB">
              <w:rPr>
                <w:rFonts w:ascii="Times New Roman" w:hAnsi="Times New Roman" w:cs="Times New Roman"/>
                <w:lang w:val="fr-FR"/>
              </w:rPr>
              <w:t>+deleteAccountByID</w:t>
            </w:r>
            <w:r w:rsidR="00361C35" w:rsidRPr="00B27CEB">
              <w:rPr>
                <w:rFonts w:ascii="Times New Roman" w:hAnsi="Times New Roman" w:cs="Times New Roman"/>
                <w:lang w:val="fr-FR"/>
              </w:rPr>
              <w:t>(): void;</w:t>
            </w:r>
          </w:p>
          <w:p w:rsidR="007814FD" w:rsidRPr="00B27CEB" w:rsidRDefault="007814FD" w:rsidP="00272B3F">
            <w:pPr>
              <w:spacing w:line="24" w:lineRule="atLeast"/>
              <w:rPr>
                <w:rFonts w:ascii="Times New Roman" w:hAnsi="Times New Roman" w:cs="Times New Roman"/>
                <w:lang w:val="fr-FR"/>
              </w:rPr>
            </w:pPr>
            <w:r w:rsidRPr="00B27CEB">
              <w:rPr>
                <w:rFonts w:ascii="Times New Roman" w:hAnsi="Times New Roman" w:cs="Times New Roman"/>
                <w:lang w:val="fr-FR"/>
              </w:rPr>
              <w:t>+getUserByID(): UserAccount ;</w:t>
            </w:r>
          </w:p>
          <w:p w:rsidR="007814FD" w:rsidRPr="00B27CEB" w:rsidRDefault="007814FD" w:rsidP="00272B3F">
            <w:pPr>
              <w:spacing w:line="24" w:lineRule="atLeast"/>
              <w:rPr>
                <w:rFonts w:ascii="Times New Roman" w:hAnsi="Times New Roman" w:cs="Times New Roman"/>
                <w:lang w:val="fr-FR"/>
              </w:rPr>
            </w:pPr>
            <w:r w:rsidRPr="00B27CEB">
              <w:rPr>
                <w:rFonts w:ascii="Times New Roman" w:hAnsi="Times New Roman" w:cs="Times New Roman"/>
                <w:lang w:val="fr-FR"/>
              </w:rPr>
              <w:t>+getUserLogin(): UserAccount ;</w:t>
            </w:r>
          </w:p>
          <w:p w:rsidR="007814FD" w:rsidRPr="00B27CEB" w:rsidRDefault="007814FD" w:rsidP="00272B3F">
            <w:pPr>
              <w:spacing w:line="24" w:lineRule="atLeast"/>
              <w:rPr>
                <w:rFonts w:ascii="Times New Roman" w:hAnsi="Times New Roman" w:cs="Times New Roman"/>
                <w:lang w:val="fr-FR"/>
              </w:rPr>
            </w:pPr>
            <w:r w:rsidRPr="00B27CEB">
              <w:rPr>
                <w:rFonts w:ascii="Times New Roman" w:hAnsi="Times New Roman" w:cs="Times New Roman"/>
                <w:lang w:val="fr-FR"/>
              </w:rPr>
              <w:t>+updateAccountNoPSW() : void ;</w:t>
            </w:r>
          </w:p>
          <w:p w:rsidR="007814FD" w:rsidRPr="00B27CEB" w:rsidRDefault="007814FD" w:rsidP="00272B3F">
            <w:pPr>
              <w:spacing w:line="24" w:lineRule="atLeast"/>
              <w:rPr>
                <w:rFonts w:ascii="Times New Roman" w:hAnsi="Times New Roman" w:cs="Times New Roman"/>
                <w:lang w:val="fr-FR"/>
              </w:rPr>
            </w:pPr>
            <w:r w:rsidRPr="00B27CEB">
              <w:rPr>
                <w:rFonts w:ascii="Times New Roman" w:hAnsi="Times New Roman" w:cs="Times New Roman"/>
                <w:lang w:val="fr-FR"/>
              </w:rPr>
              <w:t>+updatePassword(): void ;</w:t>
            </w:r>
          </w:p>
          <w:p w:rsidR="00361C35" w:rsidRPr="00B27CEB" w:rsidRDefault="007814FD" w:rsidP="00272B3F">
            <w:pPr>
              <w:spacing w:line="24" w:lineRule="atLeast"/>
              <w:rPr>
                <w:rFonts w:ascii="Times New Roman" w:hAnsi="Times New Roman" w:cs="Times New Roman"/>
                <w:lang w:val="fr-FR"/>
              </w:rPr>
            </w:pPr>
            <w:r w:rsidRPr="00B27CEB">
              <w:rPr>
                <w:rFonts w:ascii="Times New Roman" w:hAnsi="Times New Roman" w:cs="Times New Roman"/>
                <w:lang w:val="fr-FR"/>
              </w:rPr>
              <w:t>+checkUser</w:t>
            </w:r>
            <w:r w:rsidR="00361C35" w:rsidRPr="00B27CEB">
              <w:rPr>
                <w:rFonts w:ascii="Times New Roman" w:hAnsi="Times New Roman" w:cs="Times New Roman"/>
                <w:lang w:val="fr-FR"/>
              </w:rPr>
              <w:t>(): boolean;</w:t>
            </w:r>
          </w:p>
        </w:tc>
      </w:tr>
      <w:tr w:rsidR="00361C35" w:rsidRPr="00B27CEB" w:rsidTr="006C4965">
        <w:tc>
          <w:tcPr>
            <w:tcW w:w="1588" w:type="dxa"/>
          </w:tcPr>
          <w:p w:rsidR="00361C35" w:rsidRPr="00B27CEB" w:rsidRDefault="007814FD" w:rsidP="00272B3F">
            <w:pPr>
              <w:spacing w:line="24" w:lineRule="atLeast"/>
              <w:rPr>
                <w:rFonts w:ascii="Times New Roman" w:hAnsi="Times New Roman" w:cs="Times New Roman"/>
                <w:lang w:val="en-US"/>
              </w:rPr>
            </w:pPr>
            <w:r w:rsidRPr="00B27CEB">
              <w:rPr>
                <w:rFonts w:ascii="Times New Roman" w:hAnsi="Times New Roman" w:cs="Times New Roman"/>
                <w:lang w:val="en-US"/>
              </w:rPr>
              <w:lastRenderedPageBreak/>
              <w:t>Document</w:t>
            </w:r>
          </w:p>
        </w:tc>
        <w:tc>
          <w:tcPr>
            <w:tcW w:w="2817" w:type="dxa"/>
          </w:tcPr>
          <w:p w:rsidR="00361C35"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w:t>
            </w:r>
            <w:r w:rsidR="00797544" w:rsidRPr="00B27CEB">
              <w:rPr>
                <w:rFonts w:ascii="Times New Roman" w:hAnsi="Times New Roman" w:cs="Times New Roman"/>
                <w:lang w:val="en-US"/>
              </w:rPr>
              <w:t>id_document: i</w:t>
            </w:r>
            <w:r w:rsidR="006C4965" w:rsidRPr="00B27CEB">
              <w:rPr>
                <w:rFonts w:ascii="Times New Roman" w:hAnsi="Times New Roman" w:cs="Times New Roman"/>
                <w:lang w:val="en-US"/>
              </w:rPr>
              <w:t>nt</w:t>
            </w:r>
            <w:r w:rsidR="00361C35" w:rsidRPr="00B27CEB">
              <w:rPr>
                <w:rFonts w:ascii="Times New Roman" w:hAnsi="Times New Roman" w:cs="Times New Roman"/>
                <w:lang w:val="en-US"/>
              </w:rPr>
              <w:t>;</w:t>
            </w:r>
          </w:p>
          <w:p w:rsidR="00361C35"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w:t>
            </w:r>
            <w:r w:rsidR="006C4965" w:rsidRPr="00B27CEB">
              <w:rPr>
                <w:rFonts w:ascii="Times New Roman" w:hAnsi="Times New Roman" w:cs="Times New Roman"/>
                <w:lang w:val="en-US"/>
              </w:rPr>
              <w:t>document_name</w:t>
            </w:r>
            <w:r w:rsidR="00361C35" w:rsidRPr="00B27CEB">
              <w:rPr>
                <w:rFonts w:ascii="Times New Roman" w:hAnsi="Times New Roman" w:cs="Times New Roman"/>
                <w:lang w:val="en-US"/>
              </w:rPr>
              <w:t>:String;</w:t>
            </w:r>
          </w:p>
          <w:p w:rsidR="00361C35"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w:t>
            </w:r>
            <w:r w:rsidR="00797544" w:rsidRPr="00B27CEB">
              <w:rPr>
                <w:rFonts w:ascii="Times New Roman" w:hAnsi="Times New Roman" w:cs="Times New Roman"/>
                <w:lang w:val="en-US"/>
              </w:rPr>
              <w:t>idcate: i</w:t>
            </w:r>
            <w:r w:rsidR="006C4965" w:rsidRPr="00B27CEB">
              <w:rPr>
                <w:rFonts w:ascii="Times New Roman" w:hAnsi="Times New Roman" w:cs="Times New Roman"/>
                <w:lang w:val="en-US"/>
              </w:rPr>
              <w:t>nt;</w:t>
            </w:r>
          </w:p>
          <w:p w:rsidR="006C4965"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w:t>
            </w:r>
            <w:r w:rsidR="00797544" w:rsidRPr="00B27CEB">
              <w:rPr>
                <w:rFonts w:ascii="Times New Roman" w:hAnsi="Times New Roman" w:cs="Times New Roman"/>
                <w:lang w:val="en-US"/>
              </w:rPr>
              <w:t>id_teacher: i</w:t>
            </w:r>
            <w:r w:rsidR="006C4965" w:rsidRPr="00B27CEB">
              <w:rPr>
                <w:rFonts w:ascii="Times New Roman" w:hAnsi="Times New Roman" w:cs="Times New Roman"/>
                <w:lang w:val="en-US"/>
              </w:rPr>
              <w:t>nt;</w:t>
            </w:r>
          </w:p>
          <w:p w:rsidR="006C4965"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w:t>
            </w:r>
            <w:r w:rsidR="006C4965" w:rsidRPr="00B27CEB">
              <w:rPr>
                <w:rFonts w:ascii="Times New Roman" w:hAnsi="Times New Roman" w:cs="Times New Roman"/>
                <w:lang w:val="en-US"/>
              </w:rPr>
              <w:t>point: float;</w:t>
            </w:r>
          </w:p>
          <w:p w:rsidR="006C4965"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+student: String;</w:t>
            </w:r>
          </w:p>
          <w:p w:rsidR="00AB4C00"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+id_business: int;</w:t>
            </w:r>
          </w:p>
          <w:p w:rsidR="00AB4C00"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+id_class: int;</w:t>
            </w:r>
          </w:p>
          <w:p w:rsidR="00361C35"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+status: int;</w:t>
            </w:r>
          </w:p>
        </w:tc>
        <w:tc>
          <w:tcPr>
            <w:tcW w:w="4039" w:type="dxa"/>
          </w:tcPr>
          <w:p w:rsidR="00361C35" w:rsidRPr="00B27CEB" w:rsidRDefault="00361C35" w:rsidP="00272B3F">
            <w:pPr>
              <w:spacing w:line="24" w:lineRule="atLeast"/>
              <w:rPr>
                <w:rFonts w:ascii="Times New Roman" w:hAnsi="Times New Roman" w:cs="Times New Roman"/>
                <w:lang w:val="en-US"/>
              </w:rPr>
            </w:pPr>
            <w:r w:rsidRPr="00B27CEB">
              <w:rPr>
                <w:rFonts w:ascii="Times New Roman" w:hAnsi="Times New Roman" w:cs="Times New Roman"/>
                <w:lang w:val="en-US"/>
              </w:rPr>
              <w:t>Constructors, getters, setters.</w:t>
            </w:r>
          </w:p>
          <w:p w:rsidR="00361C35"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+getDocumentByID(): Document</w:t>
            </w:r>
            <w:r w:rsidR="00361C35" w:rsidRPr="00B27CEB">
              <w:rPr>
                <w:rFonts w:ascii="Times New Roman" w:hAnsi="Times New Roman" w:cs="Times New Roman"/>
                <w:lang w:val="en-US"/>
              </w:rPr>
              <w:t>;</w:t>
            </w:r>
          </w:p>
          <w:p w:rsidR="00361C35"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+getAllDocument(): ArrayList&lt;Document</w:t>
            </w:r>
            <w:r w:rsidR="00361C35" w:rsidRPr="00B27CEB">
              <w:rPr>
                <w:rFonts w:ascii="Times New Roman" w:hAnsi="Times New Roman" w:cs="Times New Roman"/>
                <w:lang w:val="en-US"/>
              </w:rPr>
              <w:t>&gt;;</w:t>
            </w:r>
          </w:p>
          <w:p w:rsidR="00361C35"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+insertDocument</w:t>
            </w:r>
            <w:r w:rsidR="00361C35" w:rsidRPr="00B27CEB">
              <w:rPr>
                <w:rFonts w:ascii="Times New Roman" w:hAnsi="Times New Roman" w:cs="Times New Roman"/>
                <w:lang w:val="en-US"/>
              </w:rPr>
              <w:t>(): void;</w:t>
            </w:r>
          </w:p>
          <w:p w:rsidR="00361C35"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+deleteDocumentByID</w:t>
            </w:r>
            <w:r w:rsidR="00361C35" w:rsidRPr="00B27CEB">
              <w:rPr>
                <w:rFonts w:ascii="Times New Roman" w:hAnsi="Times New Roman" w:cs="Times New Roman"/>
                <w:lang w:val="en-US"/>
              </w:rPr>
              <w:t>(): void;</w:t>
            </w:r>
          </w:p>
          <w:p w:rsidR="00361C35"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+updateDocument(): void</w:t>
            </w:r>
            <w:r w:rsidR="00361C35" w:rsidRPr="00B27CEB">
              <w:rPr>
                <w:rFonts w:ascii="Times New Roman" w:hAnsi="Times New Roman" w:cs="Times New Roman"/>
                <w:lang w:val="en-US"/>
              </w:rPr>
              <w:t>;</w:t>
            </w:r>
          </w:p>
          <w:p w:rsidR="00AB4C00"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+updateStatus(): void;</w:t>
            </w:r>
          </w:p>
          <w:p w:rsidR="00AB4C00" w:rsidRPr="00B27CEB" w:rsidRDefault="00AB4C00" w:rsidP="00272B3F">
            <w:pPr>
              <w:spacing w:line="24" w:lineRule="atLeast"/>
              <w:rPr>
                <w:rFonts w:ascii="Times New Roman" w:hAnsi="Times New Roman" w:cs="Times New Roman"/>
                <w:lang w:val="en-US"/>
              </w:rPr>
            </w:pPr>
            <w:r w:rsidRPr="00B27CEB">
              <w:rPr>
                <w:rFonts w:ascii="Times New Roman" w:hAnsi="Times New Roman" w:cs="Times New Roman"/>
                <w:lang w:val="en-US"/>
              </w:rPr>
              <w:t>+getOrderDocument(): ArrayList&lt;Document</w:t>
            </w:r>
            <w:r w:rsidR="003F0316" w:rsidRPr="00B27CEB">
              <w:rPr>
                <w:rFonts w:ascii="Times New Roman" w:hAnsi="Times New Roman" w:cs="Times New Roman"/>
                <w:lang w:val="en-US"/>
              </w:rPr>
              <w:t>&gt;;</w:t>
            </w:r>
          </w:p>
        </w:tc>
      </w:tr>
      <w:tr w:rsidR="00361C35" w:rsidRPr="00B27CEB" w:rsidTr="006C4965">
        <w:tc>
          <w:tcPr>
            <w:tcW w:w="1588" w:type="dxa"/>
          </w:tcPr>
          <w:p w:rsidR="00361C35" w:rsidRPr="00B27CEB" w:rsidRDefault="003F0316" w:rsidP="00272B3F">
            <w:pPr>
              <w:spacing w:line="24" w:lineRule="atLeast"/>
              <w:rPr>
                <w:rFonts w:ascii="Times New Roman" w:hAnsi="Times New Roman" w:cs="Times New Roman"/>
                <w:lang w:val="en-US"/>
              </w:rPr>
            </w:pPr>
            <w:r w:rsidRPr="00B27CEB">
              <w:rPr>
                <w:rFonts w:ascii="Times New Roman" w:hAnsi="Times New Roman" w:cs="Times New Roman"/>
                <w:lang w:val="en-US"/>
              </w:rPr>
              <w:t>Order</w:t>
            </w:r>
          </w:p>
        </w:tc>
        <w:tc>
          <w:tcPr>
            <w:tcW w:w="2817" w:type="dxa"/>
          </w:tcPr>
          <w:p w:rsidR="00780588" w:rsidRPr="00B27CEB" w:rsidRDefault="00780588" w:rsidP="00272B3F">
            <w:pPr>
              <w:spacing w:line="24" w:lineRule="atLeast"/>
              <w:rPr>
                <w:rFonts w:ascii="Times New Roman" w:hAnsi="Times New Roman" w:cs="Times New Roman"/>
                <w:lang w:val="en-US"/>
              </w:rPr>
            </w:pPr>
            <w:r w:rsidRPr="00B27CEB">
              <w:rPr>
                <w:rFonts w:ascii="Times New Roman" w:hAnsi="Times New Roman" w:cs="Times New Roman"/>
                <w:lang w:val="en-US"/>
              </w:rPr>
              <w:t>+id_order: int;</w:t>
            </w:r>
          </w:p>
          <w:p w:rsidR="00361C35" w:rsidRPr="00B27CEB" w:rsidRDefault="00780588" w:rsidP="00272B3F">
            <w:pPr>
              <w:spacing w:line="24" w:lineRule="atLeast"/>
              <w:rPr>
                <w:rFonts w:ascii="Times New Roman" w:hAnsi="Times New Roman" w:cs="Times New Roman"/>
                <w:lang w:val="en-US"/>
              </w:rPr>
            </w:pPr>
            <w:r w:rsidRPr="00B27CEB">
              <w:rPr>
                <w:rFonts w:ascii="Times New Roman" w:hAnsi="Times New Roman" w:cs="Times New Roman"/>
                <w:lang w:val="en-US"/>
              </w:rPr>
              <w:t>+id_account: int;</w:t>
            </w:r>
          </w:p>
          <w:p w:rsidR="00780588" w:rsidRPr="00B27CEB" w:rsidRDefault="00780588" w:rsidP="00272B3F">
            <w:pPr>
              <w:spacing w:line="24" w:lineRule="atLeast"/>
              <w:rPr>
                <w:rFonts w:ascii="Times New Roman" w:hAnsi="Times New Roman" w:cs="Times New Roman"/>
                <w:lang w:val="en-US"/>
              </w:rPr>
            </w:pPr>
            <w:r w:rsidRPr="00B27CEB">
              <w:rPr>
                <w:rFonts w:ascii="Times New Roman" w:hAnsi="Times New Roman" w:cs="Times New Roman"/>
                <w:lang w:val="en-US"/>
              </w:rPr>
              <w:t>+id_document: int;</w:t>
            </w:r>
          </w:p>
          <w:p w:rsidR="00780588" w:rsidRPr="00B27CEB" w:rsidRDefault="00780588" w:rsidP="00272B3F">
            <w:pPr>
              <w:spacing w:line="24" w:lineRule="atLeast"/>
              <w:rPr>
                <w:rFonts w:ascii="Times New Roman" w:hAnsi="Times New Roman" w:cs="Times New Roman"/>
                <w:lang w:val="en-US"/>
              </w:rPr>
            </w:pPr>
            <w:r w:rsidRPr="00B27CEB">
              <w:rPr>
                <w:rFonts w:ascii="Times New Roman" w:hAnsi="Times New Roman" w:cs="Times New Roman"/>
                <w:lang w:val="en-US"/>
              </w:rPr>
              <w:t>+create_time: String;</w:t>
            </w:r>
          </w:p>
          <w:p w:rsidR="00780588" w:rsidRPr="00B27CEB" w:rsidRDefault="00780588" w:rsidP="00272B3F">
            <w:pPr>
              <w:spacing w:line="24" w:lineRule="atLeast"/>
              <w:rPr>
                <w:rFonts w:ascii="Times New Roman" w:hAnsi="Times New Roman" w:cs="Times New Roman"/>
                <w:lang w:val="en-US"/>
              </w:rPr>
            </w:pPr>
            <w:r w:rsidRPr="00B27CEB">
              <w:rPr>
                <w:rFonts w:ascii="Times New Roman" w:hAnsi="Times New Roman" w:cs="Times New Roman"/>
                <w:lang w:val="en-US"/>
              </w:rPr>
              <w:t>+recieve_time: String;</w:t>
            </w:r>
          </w:p>
          <w:p w:rsidR="00780588" w:rsidRPr="00B27CEB" w:rsidRDefault="00512899" w:rsidP="00272B3F">
            <w:pPr>
              <w:spacing w:line="24" w:lineRule="atLeast"/>
              <w:rPr>
                <w:rFonts w:ascii="Times New Roman" w:hAnsi="Times New Roman" w:cs="Times New Roman"/>
                <w:lang w:val="en-US"/>
              </w:rPr>
            </w:pPr>
            <w:r w:rsidRPr="00B27CEB">
              <w:rPr>
                <w:rFonts w:ascii="Times New Roman" w:hAnsi="Times New Roman" w:cs="Times New Roman"/>
                <w:lang w:val="en-US"/>
              </w:rPr>
              <w:t>+status: int;</w:t>
            </w:r>
          </w:p>
        </w:tc>
        <w:tc>
          <w:tcPr>
            <w:tcW w:w="4039" w:type="dxa"/>
          </w:tcPr>
          <w:p w:rsidR="00361C35" w:rsidRPr="00B27CEB" w:rsidRDefault="00361C35" w:rsidP="00272B3F">
            <w:pPr>
              <w:spacing w:line="24" w:lineRule="atLeast"/>
              <w:rPr>
                <w:rFonts w:ascii="Times New Roman" w:hAnsi="Times New Roman" w:cs="Times New Roman"/>
                <w:lang w:val="en-US"/>
              </w:rPr>
            </w:pPr>
            <w:r w:rsidRPr="00B27CEB">
              <w:rPr>
                <w:rFonts w:ascii="Times New Roman" w:hAnsi="Times New Roman" w:cs="Times New Roman"/>
                <w:lang w:val="en-US"/>
              </w:rPr>
              <w:t>Constructors, getters, setters.</w:t>
            </w:r>
          </w:p>
          <w:p w:rsidR="00361C35" w:rsidRPr="00B27CEB" w:rsidRDefault="00512899" w:rsidP="00272B3F">
            <w:pPr>
              <w:spacing w:line="24" w:lineRule="atLeast"/>
              <w:rPr>
                <w:rFonts w:ascii="Times New Roman" w:hAnsi="Times New Roman" w:cs="Times New Roman"/>
                <w:lang w:val="en-US"/>
              </w:rPr>
            </w:pPr>
            <w:r w:rsidRPr="00B27CEB">
              <w:rPr>
                <w:rFonts w:ascii="Times New Roman" w:hAnsi="Times New Roman" w:cs="Times New Roman"/>
                <w:lang w:val="en-US"/>
              </w:rPr>
              <w:t>+getOrderByAcc(): ArrayList&lt;Order&gt;</w:t>
            </w:r>
            <w:r w:rsidR="00361C35" w:rsidRPr="00B27CEB">
              <w:rPr>
                <w:rFonts w:ascii="Times New Roman" w:hAnsi="Times New Roman" w:cs="Times New Roman"/>
                <w:lang w:val="en-US"/>
              </w:rPr>
              <w:t>;</w:t>
            </w:r>
          </w:p>
          <w:p w:rsidR="00361C35" w:rsidRPr="00B27CEB" w:rsidRDefault="00361C35" w:rsidP="00272B3F">
            <w:pPr>
              <w:spacing w:line="24" w:lineRule="atLeast"/>
              <w:rPr>
                <w:rFonts w:ascii="Times New Roman" w:hAnsi="Times New Roman" w:cs="Times New Roman"/>
                <w:lang w:val="en-US"/>
              </w:rPr>
            </w:pPr>
            <w:r w:rsidRPr="00B27CEB">
              <w:rPr>
                <w:rFonts w:ascii="Times New Roman" w:hAnsi="Times New Roman" w:cs="Times New Roman"/>
                <w:lang w:val="en-US"/>
              </w:rPr>
              <w:t>+</w:t>
            </w:r>
            <w:r w:rsidR="00512899" w:rsidRPr="00B27CEB">
              <w:rPr>
                <w:rFonts w:ascii="Times New Roman" w:hAnsi="Times New Roman" w:cs="Times New Roman"/>
                <w:lang w:val="en-US"/>
              </w:rPr>
              <w:t>getAllOrder(): ArrayList&lt; Order</w:t>
            </w:r>
            <w:r w:rsidRPr="00B27CEB">
              <w:rPr>
                <w:rFonts w:ascii="Times New Roman" w:hAnsi="Times New Roman" w:cs="Times New Roman"/>
                <w:lang w:val="en-US"/>
              </w:rPr>
              <w:t>&gt;;</w:t>
            </w:r>
          </w:p>
          <w:p w:rsidR="00361C35" w:rsidRPr="00B27CEB" w:rsidRDefault="00361C35" w:rsidP="00272B3F">
            <w:pPr>
              <w:spacing w:line="24" w:lineRule="atLeast"/>
              <w:rPr>
                <w:rFonts w:ascii="Times New Roman" w:hAnsi="Times New Roman" w:cs="Times New Roman"/>
                <w:lang w:val="en-US"/>
              </w:rPr>
            </w:pPr>
            <w:r w:rsidRPr="00B27CEB">
              <w:rPr>
                <w:rFonts w:ascii="Times New Roman" w:hAnsi="Times New Roman" w:cs="Times New Roman"/>
                <w:lang w:val="en-US"/>
              </w:rPr>
              <w:t>+insertOrder(): void;</w:t>
            </w:r>
          </w:p>
          <w:p w:rsidR="00361C35" w:rsidRPr="00B27CEB" w:rsidRDefault="00361C35" w:rsidP="00272B3F">
            <w:pPr>
              <w:spacing w:line="24" w:lineRule="atLeast"/>
              <w:rPr>
                <w:rFonts w:ascii="Times New Roman" w:hAnsi="Times New Roman" w:cs="Times New Roman"/>
                <w:lang w:val="en-US"/>
              </w:rPr>
            </w:pPr>
            <w:r w:rsidRPr="00B27CEB">
              <w:rPr>
                <w:rFonts w:ascii="Times New Roman" w:hAnsi="Times New Roman" w:cs="Times New Roman"/>
                <w:lang w:val="en-US"/>
              </w:rPr>
              <w:t>+deleteOrder(): void;</w:t>
            </w:r>
          </w:p>
          <w:p w:rsidR="00361C35" w:rsidRPr="00B27CEB" w:rsidRDefault="00361C35" w:rsidP="00272B3F">
            <w:pPr>
              <w:spacing w:line="24" w:lineRule="atLeast"/>
              <w:rPr>
                <w:rFonts w:ascii="Times New Roman" w:hAnsi="Times New Roman" w:cs="Times New Roman"/>
                <w:lang w:val="en-US"/>
              </w:rPr>
            </w:pPr>
            <w:r w:rsidRPr="00B27CEB">
              <w:rPr>
                <w:rFonts w:ascii="Times New Roman" w:hAnsi="Times New Roman" w:cs="Times New Roman"/>
                <w:lang w:val="en-US"/>
              </w:rPr>
              <w:t>+updateOrder</w:t>
            </w:r>
            <w:r w:rsidR="00512899" w:rsidRPr="00B27CEB">
              <w:rPr>
                <w:rFonts w:ascii="Times New Roman" w:hAnsi="Times New Roman" w:cs="Times New Roman"/>
                <w:lang w:val="en-US"/>
              </w:rPr>
              <w:t>Status(): void</w:t>
            </w:r>
            <w:r w:rsidRPr="00B27CEB">
              <w:rPr>
                <w:rFonts w:ascii="Times New Roman" w:hAnsi="Times New Roman" w:cs="Times New Roman"/>
                <w:lang w:val="en-US"/>
              </w:rPr>
              <w:t>;</w:t>
            </w:r>
          </w:p>
          <w:p w:rsidR="00512899" w:rsidRPr="00B27CEB" w:rsidRDefault="00512899" w:rsidP="00272B3F">
            <w:pPr>
              <w:spacing w:line="24" w:lineRule="atLeast"/>
              <w:rPr>
                <w:rFonts w:ascii="Times New Roman" w:hAnsi="Times New Roman" w:cs="Times New Roman"/>
                <w:lang w:val="en-US"/>
              </w:rPr>
            </w:pPr>
            <w:r w:rsidRPr="00B27CEB">
              <w:rPr>
                <w:rFonts w:ascii="Times New Roman" w:hAnsi="Times New Roman" w:cs="Times New Roman"/>
                <w:lang w:val="en-US"/>
              </w:rPr>
              <w:t>+updateStatus(): void;</w:t>
            </w:r>
          </w:p>
          <w:p w:rsidR="00512899" w:rsidRPr="00B27CEB" w:rsidRDefault="00512899" w:rsidP="00272B3F">
            <w:pPr>
              <w:spacing w:line="24" w:lineRule="atLeast"/>
              <w:rPr>
                <w:rFonts w:ascii="Times New Roman" w:hAnsi="Times New Roman" w:cs="Times New Roman"/>
                <w:lang w:val="en-US"/>
              </w:rPr>
            </w:pPr>
            <w:r w:rsidRPr="00B27CEB">
              <w:rPr>
                <w:rFonts w:ascii="Times New Roman" w:hAnsi="Times New Roman" w:cs="Times New Roman"/>
                <w:lang w:val="en-US"/>
              </w:rPr>
              <w:t>+idDoc(): int;</w:t>
            </w:r>
          </w:p>
        </w:tc>
      </w:tr>
      <w:tr w:rsidR="00BE3EF1" w:rsidRPr="00B27CEB" w:rsidTr="006C4965">
        <w:tc>
          <w:tcPr>
            <w:tcW w:w="1588" w:type="dxa"/>
          </w:tcPr>
          <w:p w:rsidR="00BE3EF1" w:rsidRPr="00B27CEB" w:rsidRDefault="00BE3EF1" w:rsidP="00272B3F">
            <w:pPr>
              <w:spacing w:line="24" w:lineRule="atLeast"/>
              <w:rPr>
                <w:rFonts w:ascii="Times New Roman" w:hAnsi="Times New Roman" w:cs="Times New Roman"/>
                <w:lang w:val="en-US"/>
              </w:rPr>
            </w:pPr>
            <w:r w:rsidRPr="00B27CEB">
              <w:rPr>
                <w:rFonts w:ascii="Times New Roman" w:hAnsi="Times New Roman" w:cs="Times New Roman"/>
                <w:lang w:val="en-US"/>
              </w:rPr>
              <w:t>Notice</w:t>
            </w:r>
          </w:p>
        </w:tc>
        <w:tc>
          <w:tcPr>
            <w:tcW w:w="2817" w:type="dxa"/>
          </w:tcPr>
          <w:p w:rsidR="00BE3EF1" w:rsidRPr="00B27CEB" w:rsidRDefault="00BE3EF1" w:rsidP="00272B3F">
            <w:pPr>
              <w:spacing w:line="24" w:lineRule="atLeast"/>
              <w:rPr>
                <w:rFonts w:ascii="Times New Roman" w:hAnsi="Times New Roman" w:cs="Times New Roman"/>
                <w:lang w:val="en-US"/>
              </w:rPr>
            </w:pPr>
            <w:r w:rsidRPr="00B27CEB">
              <w:rPr>
                <w:rFonts w:ascii="Times New Roman" w:hAnsi="Times New Roman" w:cs="Times New Roman"/>
                <w:lang w:val="en-US"/>
              </w:rPr>
              <w:t>+id_notice: int;</w:t>
            </w:r>
          </w:p>
          <w:p w:rsidR="00BE3EF1" w:rsidRPr="00B27CEB" w:rsidRDefault="00BE3EF1" w:rsidP="00272B3F">
            <w:pPr>
              <w:spacing w:line="24" w:lineRule="atLeast"/>
              <w:rPr>
                <w:rFonts w:ascii="Times New Roman" w:hAnsi="Times New Roman" w:cs="Times New Roman"/>
                <w:lang w:val="en-US"/>
              </w:rPr>
            </w:pPr>
            <w:r w:rsidRPr="00B27CEB">
              <w:rPr>
                <w:rFonts w:ascii="Times New Roman" w:hAnsi="Times New Roman" w:cs="Times New Roman"/>
                <w:lang w:val="en-US"/>
              </w:rPr>
              <w:t>+notice_info: String;</w:t>
            </w:r>
          </w:p>
          <w:p w:rsidR="00BE3EF1" w:rsidRPr="00B27CEB" w:rsidRDefault="00BE3EF1" w:rsidP="00272B3F">
            <w:pPr>
              <w:spacing w:line="24" w:lineRule="atLeast"/>
              <w:rPr>
                <w:rFonts w:ascii="Times New Roman" w:hAnsi="Times New Roman" w:cs="Times New Roman"/>
                <w:lang w:val="en-US"/>
              </w:rPr>
            </w:pPr>
            <w:r w:rsidRPr="00B27CEB">
              <w:rPr>
                <w:rFonts w:ascii="Times New Roman" w:hAnsi="Times New Roman" w:cs="Times New Roman"/>
                <w:lang w:val="en-US"/>
              </w:rPr>
              <w:lastRenderedPageBreak/>
              <w:t>+status: boolean</w:t>
            </w:r>
          </w:p>
        </w:tc>
        <w:tc>
          <w:tcPr>
            <w:tcW w:w="4039" w:type="dxa"/>
          </w:tcPr>
          <w:p w:rsidR="00BE3EF1" w:rsidRPr="00B27CEB" w:rsidRDefault="00BE3EF1" w:rsidP="00272B3F">
            <w:pPr>
              <w:spacing w:line="24" w:lineRule="atLeast"/>
              <w:rPr>
                <w:rFonts w:ascii="Times New Roman" w:hAnsi="Times New Roman" w:cs="Times New Roman"/>
                <w:lang w:val="en-US"/>
              </w:rPr>
            </w:pPr>
            <w:r w:rsidRPr="00B27CEB">
              <w:rPr>
                <w:rFonts w:ascii="Times New Roman" w:hAnsi="Times New Roman" w:cs="Times New Roman"/>
                <w:lang w:val="en-US"/>
              </w:rPr>
              <w:lastRenderedPageBreak/>
              <w:t>Constructors, getters, setters.</w:t>
            </w:r>
          </w:p>
          <w:p w:rsidR="00BE3EF1" w:rsidRPr="00B27CEB" w:rsidRDefault="00BE3EF1" w:rsidP="00272B3F">
            <w:pPr>
              <w:spacing w:line="24" w:lineRule="atLeast"/>
              <w:rPr>
                <w:rFonts w:ascii="Times New Roman" w:hAnsi="Times New Roman" w:cs="Times New Roman"/>
                <w:lang w:val="en-US"/>
              </w:rPr>
            </w:pPr>
            <w:r w:rsidRPr="00B27CEB">
              <w:rPr>
                <w:rFonts w:ascii="Times New Roman" w:hAnsi="Times New Roman" w:cs="Times New Roman"/>
                <w:lang w:val="en-US"/>
              </w:rPr>
              <w:t>+getNoticeByID(): Notice;</w:t>
            </w:r>
          </w:p>
          <w:p w:rsidR="00BE3EF1" w:rsidRPr="00B27CEB" w:rsidRDefault="00BE3EF1" w:rsidP="00272B3F">
            <w:pPr>
              <w:spacing w:line="24" w:lineRule="atLeast"/>
              <w:rPr>
                <w:rFonts w:ascii="Times New Roman" w:hAnsi="Times New Roman" w:cs="Times New Roman"/>
                <w:lang w:val="en-US"/>
              </w:rPr>
            </w:pPr>
            <w:r w:rsidRPr="00B27CEB">
              <w:rPr>
                <w:rFonts w:ascii="Times New Roman" w:hAnsi="Times New Roman" w:cs="Times New Roman"/>
                <w:lang w:val="en-US"/>
              </w:rPr>
              <w:lastRenderedPageBreak/>
              <w:t>+getAllNotice(): ArrayList&lt;Notice&gt;;</w:t>
            </w:r>
          </w:p>
          <w:p w:rsidR="00BE3EF1" w:rsidRPr="00B27CEB" w:rsidRDefault="00BE3EF1" w:rsidP="00272B3F">
            <w:pPr>
              <w:spacing w:line="24" w:lineRule="atLeast"/>
              <w:rPr>
                <w:rFonts w:ascii="Times New Roman" w:hAnsi="Times New Roman" w:cs="Times New Roman"/>
                <w:lang w:val="fr-FR"/>
              </w:rPr>
            </w:pPr>
            <w:r w:rsidRPr="00B27CEB">
              <w:rPr>
                <w:rFonts w:ascii="Times New Roman" w:hAnsi="Times New Roman" w:cs="Times New Roman"/>
                <w:lang w:val="fr-FR"/>
              </w:rPr>
              <w:t>+insertNotice (): void;</w:t>
            </w:r>
          </w:p>
          <w:p w:rsidR="00BE3EF1" w:rsidRPr="00B27CEB" w:rsidRDefault="00BE3EF1" w:rsidP="00272B3F">
            <w:pPr>
              <w:spacing w:line="24" w:lineRule="atLeast"/>
              <w:rPr>
                <w:rFonts w:ascii="Times New Roman" w:hAnsi="Times New Roman" w:cs="Times New Roman"/>
                <w:lang w:val="en-US"/>
              </w:rPr>
            </w:pPr>
            <w:r w:rsidRPr="00B27CEB">
              <w:rPr>
                <w:rFonts w:ascii="Times New Roman" w:hAnsi="Times New Roman" w:cs="Times New Roman"/>
                <w:lang w:val="en-US"/>
              </w:rPr>
              <w:t>+deleteNoticeByID(): void;</w:t>
            </w:r>
          </w:p>
          <w:p w:rsidR="00BE3EF1" w:rsidRPr="00B27CEB" w:rsidRDefault="00BE3EF1" w:rsidP="00272B3F">
            <w:pPr>
              <w:spacing w:line="24" w:lineRule="atLeast"/>
              <w:rPr>
                <w:rFonts w:ascii="Times New Roman" w:hAnsi="Times New Roman" w:cs="Times New Roman"/>
                <w:lang w:val="en-US"/>
              </w:rPr>
            </w:pPr>
            <w:r w:rsidRPr="00B27CEB">
              <w:rPr>
                <w:rFonts w:ascii="Times New Roman" w:hAnsi="Times New Roman" w:cs="Times New Roman"/>
                <w:lang w:val="en-US"/>
              </w:rPr>
              <w:t>+updateNotice(): void;</w:t>
            </w:r>
          </w:p>
          <w:p w:rsidR="00BE3EF1" w:rsidRPr="00B27CEB" w:rsidRDefault="00BE3EF1" w:rsidP="00272B3F">
            <w:pPr>
              <w:spacing w:line="24" w:lineRule="atLeast"/>
              <w:rPr>
                <w:rFonts w:ascii="Times New Roman" w:hAnsi="Times New Roman" w:cs="Times New Roman"/>
                <w:lang w:val="en-US"/>
              </w:rPr>
            </w:pPr>
            <w:r w:rsidRPr="00B27CEB">
              <w:rPr>
                <w:rFonts w:ascii="Times New Roman" w:hAnsi="Times New Roman" w:cs="Times New Roman"/>
                <w:lang w:val="en-US"/>
              </w:rPr>
              <w:t>+updateNoticeStatus(): void;</w:t>
            </w:r>
          </w:p>
        </w:tc>
      </w:tr>
    </w:tbl>
    <w:p w:rsidR="00361C35" w:rsidRPr="00B27CEB" w:rsidRDefault="00361C35" w:rsidP="00272B3F">
      <w:pPr>
        <w:spacing w:line="24" w:lineRule="atLeast"/>
        <w:rPr>
          <w:rFonts w:ascii="Times New Roman" w:hAnsi="Times New Roman" w:cs="Times New Roman"/>
          <w:lang w:val="en-US"/>
        </w:rPr>
      </w:pPr>
    </w:p>
    <w:p w:rsidR="00361C35" w:rsidRPr="00B27CEB" w:rsidRDefault="00361C35" w:rsidP="00272B3F">
      <w:pPr>
        <w:spacing w:before="0" w:after="200" w:line="24" w:lineRule="atLeast"/>
        <w:rPr>
          <w:rFonts w:ascii="Times New Roman" w:hAnsi="Times New Roman" w:cs="Times New Roman"/>
          <w:b/>
          <w:caps/>
          <w:sz w:val="28"/>
        </w:rPr>
      </w:pPr>
      <w:r w:rsidRPr="00B27CEB">
        <w:rPr>
          <w:rFonts w:ascii="Times New Roman" w:hAnsi="Times New Roman" w:cs="Times New Roman"/>
        </w:rPr>
        <w:br w:type="page"/>
      </w:r>
    </w:p>
    <w:p w:rsidR="00361C35" w:rsidRPr="00B27CEB" w:rsidRDefault="00361C35" w:rsidP="00272B3F">
      <w:pPr>
        <w:pStyle w:val="chng"/>
        <w:spacing w:line="24" w:lineRule="atLeast"/>
        <w:outlineLvl w:val="0"/>
        <w:rPr>
          <w:rFonts w:cs="Times New Roman"/>
        </w:rPr>
      </w:pPr>
      <w:bookmarkStart w:id="117" w:name="_Toc448216146"/>
      <w:bookmarkStart w:id="118" w:name="_Toc449386701"/>
      <w:bookmarkStart w:id="119" w:name="_Toc449483222"/>
      <w:r w:rsidRPr="00B27CEB">
        <w:rPr>
          <w:rFonts w:cs="Times New Roman"/>
        </w:rPr>
        <w:lastRenderedPageBreak/>
        <w:t>Chương 4</w:t>
      </w:r>
    </w:p>
    <w:p w:rsidR="00361C35" w:rsidRPr="00B27CEB" w:rsidRDefault="00361C35" w:rsidP="00272B3F">
      <w:pPr>
        <w:pStyle w:val="chng"/>
        <w:spacing w:line="24" w:lineRule="atLeast"/>
        <w:outlineLvl w:val="0"/>
        <w:rPr>
          <w:rFonts w:cs="Times New Roman"/>
        </w:rPr>
      </w:pPr>
      <w:r w:rsidRPr="00B27CEB">
        <w:rPr>
          <w:rFonts w:cs="Times New Roman"/>
        </w:rPr>
        <w:t>THIẾT KẾ VÀ CÀI ĐẶT HỆ THỐNG</w:t>
      </w:r>
      <w:bookmarkEnd w:id="117"/>
      <w:bookmarkEnd w:id="118"/>
      <w:bookmarkEnd w:id="119"/>
    </w:p>
    <w:p w:rsidR="00361C35" w:rsidRPr="00B27CEB" w:rsidRDefault="00361C35" w:rsidP="00272B3F">
      <w:pPr>
        <w:pStyle w:val="e1"/>
        <w:spacing w:line="24" w:lineRule="atLeast"/>
        <w:rPr>
          <w:rFonts w:cs="Times New Roman"/>
        </w:rPr>
      </w:pPr>
      <w:bookmarkStart w:id="120" w:name="_Toc448216147"/>
      <w:bookmarkStart w:id="121" w:name="_Toc449386702"/>
      <w:bookmarkStart w:id="122" w:name="_Toc449483223"/>
      <w:r w:rsidRPr="00B27CEB">
        <w:rPr>
          <w:rFonts w:cs="Times New Roman"/>
        </w:rPr>
        <w:t>4.1. Tổ chức dữ liệu</w:t>
      </w:r>
      <w:bookmarkEnd w:id="120"/>
      <w:bookmarkEnd w:id="121"/>
      <w:bookmarkEnd w:id="122"/>
    </w:p>
    <w:p w:rsidR="00361C35" w:rsidRPr="00B27CEB" w:rsidRDefault="00361C35" w:rsidP="00272B3F">
      <w:pPr>
        <w:spacing w:line="24" w:lineRule="atLeast"/>
        <w:ind w:firstLine="720"/>
        <w:rPr>
          <w:rFonts w:ascii="Times New Roman" w:hAnsi="Times New Roman" w:cs="Times New Roman"/>
        </w:rPr>
      </w:pPr>
      <w:r w:rsidRPr="00B27CEB">
        <w:rPr>
          <w:rFonts w:ascii="Times New Roman" w:hAnsi="Times New Roman" w:cs="Times New Roman"/>
        </w:rPr>
        <w:t>Các đối tượng dữ liệu được tổ chức thành các lớp theo mô hình lớp như Hình 11 và được lưu trữ trong cơ sở dữ liệu với các bảng tương ứng như sau.</w:t>
      </w:r>
    </w:p>
    <w:p w:rsidR="00361C35" w:rsidRPr="00B27CEB" w:rsidRDefault="00361C35" w:rsidP="00272B3F">
      <w:pPr>
        <w:spacing w:line="24" w:lineRule="atLeast"/>
        <w:rPr>
          <w:rFonts w:ascii="Times New Roman" w:hAnsi="Times New Roman" w:cs="Times New Roman"/>
          <w:lang w:val="en-US"/>
        </w:rPr>
      </w:pPr>
      <w:bookmarkStart w:id="123" w:name="_Toc449452212"/>
      <w:r w:rsidRPr="00B27CEB">
        <w:rPr>
          <w:rFonts w:ascii="Times New Roman" w:hAnsi="Times New Roman" w:cs="Times New Roman"/>
        </w:rPr>
        <w:t>Bảng</w:t>
      </w:r>
      <w:r w:rsidR="00EF5420" w:rsidRPr="00B27CEB">
        <w:rPr>
          <w:rFonts w:ascii="Times New Roman" w:hAnsi="Times New Roman" w:cs="Times New Roman"/>
          <w:lang w:val="en-US"/>
        </w:rPr>
        <w:t xml:space="preserve"> 25</w:t>
      </w:r>
      <w:r w:rsidRPr="00B27CEB">
        <w:rPr>
          <w:rFonts w:ascii="Times New Roman" w:hAnsi="Times New Roman" w:cs="Times New Roman"/>
        </w:rPr>
        <w:t>: Chi tiết bả</w:t>
      </w:r>
      <w:r w:rsidR="0014547F" w:rsidRPr="00B27CEB">
        <w:rPr>
          <w:rFonts w:ascii="Times New Roman" w:hAnsi="Times New Roman" w:cs="Times New Roman"/>
        </w:rPr>
        <w:t>ng c</w:t>
      </w:r>
      <w:r w:rsidRPr="00B27CEB">
        <w:rPr>
          <w:rFonts w:ascii="Times New Roman" w:hAnsi="Times New Roman" w:cs="Times New Roman"/>
        </w:rPr>
        <w:t>ategory</w:t>
      </w:r>
      <w:bookmarkEnd w:id="123"/>
      <w:r w:rsidR="00EF5420" w:rsidRPr="00B27CEB">
        <w:rPr>
          <w:rFonts w:ascii="Times New Roman" w:hAnsi="Times New Roman" w:cs="Times New Roman"/>
          <w:lang w:val="en-US"/>
        </w:rPr>
        <w:t>s</w:t>
      </w:r>
    </w:p>
    <w:tbl>
      <w:tblPr>
        <w:tblStyle w:val="TableGrid"/>
        <w:tblW w:w="0" w:type="auto"/>
        <w:tblLayout w:type="fixed"/>
        <w:tblLook w:val="04A0" w:firstRow="1" w:lastRow="0" w:firstColumn="1" w:lastColumn="0" w:noHBand="0" w:noVBand="1"/>
      </w:tblPr>
      <w:tblGrid>
        <w:gridCol w:w="1980"/>
        <w:gridCol w:w="2126"/>
        <w:gridCol w:w="2126"/>
        <w:gridCol w:w="1978"/>
      </w:tblGrid>
      <w:tr w:rsidR="00361C35" w:rsidRPr="00B27CEB" w:rsidTr="00361C35">
        <w:tc>
          <w:tcPr>
            <w:tcW w:w="1980" w:type="dxa"/>
            <w:shd w:val="clear" w:color="auto" w:fill="F2F2F2" w:themeFill="background1" w:themeFillShade="F2"/>
          </w:tcPr>
          <w:p w:rsidR="00361C35" w:rsidRPr="00B27CEB" w:rsidRDefault="00361C35" w:rsidP="00272B3F">
            <w:pPr>
              <w:spacing w:line="24" w:lineRule="atLeast"/>
              <w:jc w:val="center"/>
              <w:rPr>
                <w:rFonts w:ascii="Times New Roman" w:hAnsi="Times New Roman" w:cs="Times New Roman"/>
              </w:rPr>
            </w:pPr>
            <w:r w:rsidRPr="00B27CEB">
              <w:rPr>
                <w:rFonts w:ascii="Times New Roman" w:hAnsi="Times New Roman" w:cs="Times New Roman"/>
              </w:rPr>
              <w:t>Tên trường</w:t>
            </w:r>
          </w:p>
        </w:tc>
        <w:tc>
          <w:tcPr>
            <w:tcW w:w="2126" w:type="dxa"/>
            <w:shd w:val="clear" w:color="auto" w:fill="F2F2F2" w:themeFill="background1" w:themeFillShade="F2"/>
          </w:tcPr>
          <w:p w:rsidR="00361C35" w:rsidRPr="00B27CEB" w:rsidRDefault="00361C35" w:rsidP="00272B3F">
            <w:pPr>
              <w:spacing w:line="24" w:lineRule="atLeast"/>
              <w:jc w:val="center"/>
              <w:rPr>
                <w:rFonts w:ascii="Times New Roman" w:hAnsi="Times New Roman" w:cs="Times New Roman"/>
              </w:rPr>
            </w:pPr>
            <w:r w:rsidRPr="00B27CEB">
              <w:rPr>
                <w:rFonts w:ascii="Times New Roman" w:hAnsi="Times New Roman" w:cs="Times New Roman"/>
              </w:rPr>
              <w:t>Kiểu dữ liệu</w:t>
            </w:r>
          </w:p>
        </w:tc>
        <w:tc>
          <w:tcPr>
            <w:tcW w:w="2126" w:type="dxa"/>
            <w:shd w:val="clear" w:color="auto" w:fill="F2F2F2" w:themeFill="background1" w:themeFillShade="F2"/>
          </w:tcPr>
          <w:p w:rsidR="00361C35" w:rsidRPr="00B27CEB" w:rsidRDefault="00361C35" w:rsidP="00272B3F">
            <w:pPr>
              <w:spacing w:line="24" w:lineRule="atLeast"/>
              <w:jc w:val="center"/>
              <w:rPr>
                <w:rFonts w:ascii="Times New Roman" w:hAnsi="Times New Roman" w:cs="Times New Roman"/>
              </w:rPr>
            </w:pPr>
            <w:r w:rsidRPr="00B27CEB">
              <w:rPr>
                <w:rFonts w:ascii="Times New Roman" w:hAnsi="Times New Roman" w:cs="Times New Roman"/>
              </w:rPr>
              <w:t>Ràng buộc</w:t>
            </w:r>
          </w:p>
        </w:tc>
        <w:tc>
          <w:tcPr>
            <w:tcW w:w="1978" w:type="dxa"/>
            <w:shd w:val="clear" w:color="auto" w:fill="F2F2F2" w:themeFill="background1" w:themeFillShade="F2"/>
          </w:tcPr>
          <w:p w:rsidR="00361C35" w:rsidRPr="00B27CEB" w:rsidRDefault="00361C35" w:rsidP="00272B3F">
            <w:pPr>
              <w:spacing w:line="24" w:lineRule="atLeast"/>
              <w:jc w:val="center"/>
              <w:rPr>
                <w:rFonts w:ascii="Times New Roman" w:hAnsi="Times New Roman" w:cs="Times New Roman"/>
              </w:rPr>
            </w:pPr>
            <w:r w:rsidRPr="00B27CEB">
              <w:rPr>
                <w:rFonts w:ascii="Times New Roman" w:hAnsi="Times New Roman" w:cs="Times New Roman"/>
              </w:rPr>
              <w:t>Mô tả</w:t>
            </w:r>
          </w:p>
        </w:tc>
      </w:tr>
      <w:tr w:rsidR="00361C35" w:rsidRPr="00B27CEB" w:rsidTr="00361C35">
        <w:tc>
          <w:tcPr>
            <w:tcW w:w="1980" w:type="dxa"/>
          </w:tcPr>
          <w:p w:rsidR="00361C35" w:rsidRPr="00B27CEB" w:rsidRDefault="0014547F" w:rsidP="00272B3F">
            <w:pPr>
              <w:spacing w:line="24" w:lineRule="atLeast"/>
              <w:rPr>
                <w:rFonts w:ascii="Times New Roman" w:hAnsi="Times New Roman" w:cs="Times New Roman"/>
              </w:rPr>
            </w:pPr>
            <w:r w:rsidRPr="00B27CEB">
              <w:rPr>
                <w:rFonts w:ascii="Times New Roman" w:hAnsi="Times New Roman" w:cs="Times New Roman"/>
              </w:rPr>
              <w:t>idcate</w:t>
            </w:r>
          </w:p>
        </w:tc>
        <w:tc>
          <w:tcPr>
            <w:tcW w:w="2126" w:type="dxa"/>
          </w:tcPr>
          <w:p w:rsidR="00361C35" w:rsidRPr="00B27CEB" w:rsidRDefault="0014547F" w:rsidP="00272B3F">
            <w:pPr>
              <w:spacing w:line="24" w:lineRule="atLeast"/>
              <w:rPr>
                <w:rFonts w:ascii="Times New Roman" w:hAnsi="Times New Roman" w:cs="Times New Roman"/>
              </w:rPr>
            </w:pPr>
            <w:r w:rsidRPr="00B27CEB">
              <w:rPr>
                <w:rFonts w:ascii="Times New Roman" w:hAnsi="Times New Roman" w:cs="Times New Roman"/>
              </w:rPr>
              <w:t>int(11</w:t>
            </w:r>
            <w:r w:rsidR="00361C35" w:rsidRPr="00B27CEB">
              <w:rPr>
                <w:rFonts w:ascii="Times New Roman" w:hAnsi="Times New Roman" w:cs="Times New Roman"/>
              </w:rPr>
              <w:t>)</w:t>
            </w:r>
          </w:p>
        </w:tc>
        <w:tc>
          <w:tcPr>
            <w:tcW w:w="2126" w:type="dxa"/>
          </w:tcPr>
          <w:p w:rsidR="00361C35" w:rsidRPr="00B27CEB" w:rsidRDefault="00361C35" w:rsidP="00272B3F">
            <w:pPr>
              <w:spacing w:line="24" w:lineRule="atLeast"/>
              <w:rPr>
                <w:rFonts w:ascii="Times New Roman" w:hAnsi="Times New Roman" w:cs="Times New Roman"/>
              </w:rPr>
            </w:pPr>
            <w:r w:rsidRPr="00B27CEB">
              <w:rPr>
                <w:rFonts w:ascii="Times New Roman" w:hAnsi="Times New Roman" w:cs="Times New Roman"/>
              </w:rPr>
              <w:t>Khóa chính, not null</w:t>
            </w:r>
          </w:p>
        </w:tc>
        <w:tc>
          <w:tcPr>
            <w:tcW w:w="1978" w:type="dxa"/>
          </w:tcPr>
          <w:p w:rsidR="00361C35" w:rsidRPr="00B27CEB" w:rsidRDefault="0014547F" w:rsidP="00272B3F">
            <w:pPr>
              <w:spacing w:line="24" w:lineRule="atLeast"/>
              <w:rPr>
                <w:rFonts w:ascii="Times New Roman" w:hAnsi="Times New Roman" w:cs="Times New Roman"/>
              </w:rPr>
            </w:pPr>
            <w:r w:rsidRPr="00B27CEB">
              <w:rPr>
                <w:rFonts w:ascii="Times New Roman" w:hAnsi="Times New Roman" w:cs="Times New Roman"/>
              </w:rPr>
              <w:t>Mã lĩnh vực</w:t>
            </w:r>
          </w:p>
        </w:tc>
      </w:tr>
      <w:tr w:rsidR="00361C35" w:rsidRPr="00B27CEB" w:rsidTr="00361C35">
        <w:tc>
          <w:tcPr>
            <w:tcW w:w="1980" w:type="dxa"/>
          </w:tcPr>
          <w:p w:rsidR="00361C35" w:rsidRPr="00B27CEB" w:rsidRDefault="0014547F" w:rsidP="00272B3F">
            <w:pPr>
              <w:spacing w:line="24" w:lineRule="atLeast"/>
              <w:rPr>
                <w:rFonts w:ascii="Times New Roman" w:hAnsi="Times New Roman" w:cs="Times New Roman"/>
              </w:rPr>
            </w:pPr>
            <w:r w:rsidRPr="00B27CEB">
              <w:rPr>
                <w:rFonts w:ascii="Times New Roman" w:hAnsi="Times New Roman" w:cs="Times New Roman"/>
              </w:rPr>
              <w:t>cate</w:t>
            </w:r>
            <w:r w:rsidR="00361C35" w:rsidRPr="00B27CEB">
              <w:rPr>
                <w:rFonts w:ascii="Times New Roman" w:hAnsi="Times New Roman" w:cs="Times New Roman"/>
              </w:rPr>
              <w:t>name</w:t>
            </w:r>
          </w:p>
        </w:tc>
        <w:tc>
          <w:tcPr>
            <w:tcW w:w="2126" w:type="dxa"/>
          </w:tcPr>
          <w:p w:rsidR="00361C35" w:rsidRPr="00B27CEB" w:rsidRDefault="0014547F" w:rsidP="00272B3F">
            <w:pPr>
              <w:spacing w:line="24" w:lineRule="atLeast"/>
              <w:rPr>
                <w:rFonts w:ascii="Times New Roman" w:hAnsi="Times New Roman" w:cs="Times New Roman"/>
              </w:rPr>
            </w:pPr>
            <w:r w:rsidRPr="00B27CEB">
              <w:rPr>
                <w:rFonts w:ascii="Times New Roman" w:hAnsi="Times New Roman" w:cs="Times New Roman"/>
              </w:rPr>
              <w:t>varchar(2</w:t>
            </w:r>
            <w:r w:rsidR="00361C35" w:rsidRPr="00B27CEB">
              <w:rPr>
                <w:rFonts w:ascii="Times New Roman" w:hAnsi="Times New Roman" w:cs="Times New Roman"/>
              </w:rPr>
              <w:t>0)</w:t>
            </w:r>
          </w:p>
        </w:tc>
        <w:tc>
          <w:tcPr>
            <w:tcW w:w="2126" w:type="dxa"/>
          </w:tcPr>
          <w:p w:rsidR="00361C35" w:rsidRPr="00B27CEB" w:rsidRDefault="00361C35" w:rsidP="00272B3F">
            <w:pPr>
              <w:spacing w:line="24" w:lineRule="atLeast"/>
              <w:rPr>
                <w:rFonts w:ascii="Times New Roman" w:hAnsi="Times New Roman" w:cs="Times New Roman"/>
              </w:rPr>
            </w:pPr>
          </w:p>
        </w:tc>
        <w:tc>
          <w:tcPr>
            <w:tcW w:w="1978" w:type="dxa"/>
          </w:tcPr>
          <w:p w:rsidR="00361C35" w:rsidRPr="00B27CEB" w:rsidRDefault="0014547F" w:rsidP="00272B3F">
            <w:pPr>
              <w:spacing w:line="24" w:lineRule="atLeast"/>
              <w:rPr>
                <w:rFonts w:ascii="Times New Roman" w:hAnsi="Times New Roman" w:cs="Times New Roman"/>
              </w:rPr>
            </w:pPr>
            <w:r w:rsidRPr="00B27CEB">
              <w:rPr>
                <w:rFonts w:ascii="Times New Roman" w:hAnsi="Times New Roman" w:cs="Times New Roman"/>
              </w:rPr>
              <w:t>Tên lĩnh vực</w:t>
            </w:r>
          </w:p>
        </w:tc>
      </w:tr>
    </w:tbl>
    <w:p w:rsidR="0014547F" w:rsidRPr="00B27CEB" w:rsidRDefault="0014547F" w:rsidP="00272B3F">
      <w:pPr>
        <w:spacing w:line="24" w:lineRule="atLeast"/>
        <w:rPr>
          <w:rFonts w:ascii="Times New Roman" w:hAnsi="Times New Roman" w:cs="Times New Roman"/>
        </w:rPr>
      </w:pPr>
      <w:r w:rsidRPr="00B27CEB">
        <w:rPr>
          <w:rFonts w:ascii="Times New Roman" w:hAnsi="Times New Roman" w:cs="Times New Roman"/>
        </w:rPr>
        <w:t>Bảng</w:t>
      </w:r>
      <w:r w:rsidR="00EF5420" w:rsidRPr="00B27CEB">
        <w:rPr>
          <w:rFonts w:ascii="Times New Roman" w:hAnsi="Times New Roman" w:cs="Times New Roman"/>
          <w:lang w:val="en-US"/>
        </w:rPr>
        <w:t xml:space="preserve"> 26</w:t>
      </w:r>
      <w:r w:rsidRPr="00B27CEB">
        <w:rPr>
          <w:rFonts w:ascii="Times New Roman" w:hAnsi="Times New Roman" w:cs="Times New Roman"/>
        </w:rPr>
        <w:t>: Chi tiết bả</w:t>
      </w:r>
      <w:r w:rsidR="00962DBD" w:rsidRPr="00B27CEB">
        <w:rPr>
          <w:rFonts w:ascii="Times New Roman" w:hAnsi="Times New Roman" w:cs="Times New Roman"/>
        </w:rPr>
        <w:t>ng business</w:t>
      </w:r>
    </w:p>
    <w:tbl>
      <w:tblPr>
        <w:tblStyle w:val="TableGrid"/>
        <w:tblW w:w="0" w:type="auto"/>
        <w:tblLayout w:type="fixed"/>
        <w:tblLook w:val="04A0" w:firstRow="1" w:lastRow="0" w:firstColumn="1" w:lastColumn="0" w:noHBand="0" w:noVBand="1"/>
      </w:tblPr>
      <w:tblGrid>
        <w:gridCol w:w="1980"/>
        <w:gridCol w:w="2126"/>
        <w:gridCol w:w="2126"/>
        <w:gridCol w:w="1978"/>
      </w:tblGrid>
      <w:tr w:rsidR="0014547F" w:rsidRPr="00B27CEB" w:rsidTr="00016E4E">
        <w:tc>
          <w:tcPr>
            <w:tcW w:w="1980" w:type="dxa"/>
            <w:shd w:val="clear" w:color="auto" w:fill="F2F2F2" w:themeFill="background1" w:themeFillShade="F2"/>
          </w:tcPr>
          <w:p w:rsidR="0014547F" w:rsidRPr="00B27CEB" w:rsidRDefault="0014547F" w:rsidP="00272B3F">
            <w:pPr>
              <w:spacing w:line="24" w:lineRule="atLeast"/>
              <w:jc w:val="center"/>
              <w:rPr>
                <w:rFonts w:ascii="Times New Roman" w:hAnsi="Times New Roman" w:cs="Times New Roman"/>
              </w:rPr>
            </w:pPr>
            <w:r w:rsidRPr="00B27CEB">
              <w:rPr>
                <w:rFonts w:ascii="Times New Roman" w:hAnsi="Times New Roman" w:cs="Times New Roman"/>
              </w:rPr>
              <w:t>Tên trường</w:t>
            </w:r>
          </w:p>
        </w:tc>
        <w:tc>
          <w:tcPr>
            <w:tcW w:w="2126" w:type="dxa"/>
            <w:shd w:val="clear" w:color="auto" w:fill="F2F2F2" w:themeFill="background1" w:themeFillShade="F2"/>
          </w:tcPr>
          <w:p w:rsidR="0014547F" w:rsidRPr="00B27CEB" w:rsidRDefault="0014547F" w:rsidP="00272B3F">
            <w:pPr>
              <w:spacing w:line="24" w:lineRule="atLeast"/>
              <w:jc w:val="center"/>
              <w:rPr>
                <w:rFonts w:ascii="Times New Roman" w:hAnsi="Times New Roman" w:cs="Times New Roman"/>
              </w:rPr>
            </w:pPr>
            <w:r w:rsidRPr="00B27CEB">
              <w:rPr>
                <w:rFonts w:ascii="Times New Roman" w:hAnsi="Times New Roman" w:cs="Times New Roman"/>
              </w:rPr>
              <w:t>Kiểu dữ liệu</w:t>
            </w:r>
          </w:p>
        </w:tc>
        <w:tc>
          <w:tcPr>
            <w:tcW w:w="2126" w:type="dxa"/>
            <w:shd w:val="clear" w:color="auto" w:fill="F2F2F2" w:themeFill="background1" w:themeFillShade="F2"/>
          </w:tcPr>
          <w:p w:rsidR="0014547F" w:rsidRPr="00B27CEB" w:rsidRDefault="0014547F" w:rsidP="00272B3F">
            <w:pPr>
              <w:spacing w:line="24" w:lineRule="atLeast"/>
              <w:jc w:val="center"/>
              <w:rPr>
                <w:rFonts w:ascii="Times New Roman" w:hAnsi="Times New Roman" w:cs="Times New Roman"/>
              </w:rPr>
            </w:pPr>
            <w:r w:rsidRPr="00B27CEB">
              <w:rPr>
                <w:rFonts w:ascii="Times New Roman" w:hAnsi="Times New Roman" w:cs="Times New Roman"/>
              </w:rPr>
              <w:t>Ràng buộc</w:t>
            </w:r>
          </w:p>
        </w:tc>
        <w:tc>
          <w:tcPr>
            <w:tcW w:w="1978" w:type="dxa"/>
            <w:shd w:val="clear" w:color="auto" w:fill="F2F2F2" w:themeFill="background1" w:themeFillShade="F2"/>
          </w:tcPr>
          <w:p w:rsidR="0014547F" w:rsidRPr="00B27CEB" w:rsidRDefault="0014547F" w:rsidP="00272B3F">
            <w:pPr>
              <w:spacing w:line="24" w:lineRule="atLeast"/>
              <w:jc w:val="center"/>
              <w:rPr>
                <w:rFonts w:ascii="Times New Roman" w:hAnsi="Times New Roman" w:cs="Times New Roman"/>
              </w:rPr>
            </w:pPr>
            <w:r w:rsidRPr="00B27CEB">
              <w:rPr>
                <w:rFonts w:ascii="Times New Roman" w:hAnsi="Times New Roman" w:cs="Times New Roman"/>
              </w:rPr>
              <w:t>Mô tả</w:t>
            </w:r>
          </w:p>
        </w:tc>
      </w:tr>
      <w:tr w:rsidR="0014547F" w:rsidRPr="00B27CEB" w:rsidTr="00016E4E">
        <w:tc>
          <w:tcPr>
            <w:tcW w:w="1980" w:type="dxa"/>
          </w:tcPr>
          <w:p w:rsidR="0014547F" w:rsidRPr="00B27CEB" w:rsidRDefault="00962DBD" w:rsidP="00272B3F">
            <w:pPr>
              <w:spacing w:line="24" w:lineRule="atLeast"/>
              <w:rPr>
                <w:rFonts w:ascii="Times New Roman" w:hAnsi="Times New Roman" w:cs="Times New Roman"/>
                <w:lang w:val="en-US"/>
              </w:rPr>
            </w:pPr>
            <w:r w:rsidRPr="00B27CEB">
              <w:rPr>
                <w:rFonts w:ascii="Times New Roman" w:hAnsi="Times New Roman" w:cs="Times New Roman"/>
              </w:rPr>
              <w:t>id_</w:t>
            </w:r>
            <w:r w:rsidRPr="00B27CEB">
              <w:rPr>
                <w:rFonts w:ascii="Times New Roman" w:hAnsi="Times New Roman" w:cs="Times New Roman"/>
                <w:lang w:val="en-US"/>
              </w:rPr>
              <w:t>business</w:t>
            </w:r>
          </w:p>
        </w:tc>
        <w:tc>
          <w:tcPr>
            <w:tcW w:w="2126" w:type="dxa"/>
          </w:tcPr>
          <w:p w:rsidR="0014547F" w:rsidRPr="00B27CEB" w:rsidRDefault="0014547F" w:rsidP="00272B3F">
            <w:pPr>
              <w:spacing w:line="24" w:lineRule="atLeast"/>
              <w:rPr>
                <w:rFonts w:ascii="Times New Roman" w:hAnsi="Times New Roman" w:cs="Times New Roman"/>
              </w:rPr>
            </w:pPr>
            <w:r w:rsidRPr="00B27CEB">
              <w:rPr>
                <w:rFonts w:ascii="Times New Roman" w:hAnsi="Times New Roman" w:cs="Times New Roman"/>
              </w:rPr>
              <w:t>int(11)</w:t>
            </w:r>
          </w:p>
        </w:tc>
        <w:tc>
          <w:tcPr>
            <w:tcW w:w="2126" w:type="dxa"/>
          </w:tcPr>
          <w:p w:rsidR="0014547F" w:rsidRPr="00B27CEB" w:rsidRDefault="0014547F" w:rsidP="00272B3F">
            <w:pPr>
              <w:spacing w:line="24" w:lineRule="atLeast"/>
              <w:rPr>
                <w:rFonts w:ascii="Times New Roman" w:hAnsi="Times New Roman" w:cs="Times New Roman"/>
              </w:rPr>
            </w:pPr>
            <w:r w:rsidRPr="00B27CEB">
              <w:rPr>
                <w:rFonts w:ascii="Times New Roman" w:hAnsi="Times New Roman" w:cs="Times New Roman"/>
              </w:rPr>
              <w:t>Khóa chính, not null</w:t>
            </w:r>
          </w:p>
        </w:tc>
        <w:tc>
          <w:tcPr>
            <w:tcW w:w="1978" w:type="dxa"/>
          </w:tcPr>
          <w:p w:rsidR="0014547F" w:rsidRPr="00B27CEB" w:rsidRDefault="00962DBD" w:rsidP="00272B3F">
            <w:pPr>
              <w:spacing w:line="24" w:lineRule="atLeast"/>
              <w:rPr>
                <w:rFonts w:ascii="Times New Roman" w:hAnsi="Times New Roman" w:cs="Times New Roman"/>
              </w:rPr>
            </w:pPr>
            <w:r w:rsidRPr="00B27CEB">
              <w:rPr>
                <w:rFonts w:ascii="Times New Roman" w:hAnsi="Times New Roman" w:cs="Times New Roman"/>
              </w:rPr>
              <w:t>Mã cơ quan</w:t>
            </w:r>
          </w:p>
        </w:tc>
      </w:tr>
      <w:tr w:rsidR="0014547F" w:rsidRPr="00B27CEB" w:rsidTr="00016E4E">
        <w:tc>
          <w:tcPr>
            <w:tcW w:w="1980" w:type="dxa"/>
          </w:tcPr>
          <w:p w:rsidR="0014547F" w:rsidRPr="00B27CEB" w:rsidRDefault="00962DBD" w:rsidP="00272B3F">
            <w:pPr>
              <w:spacing w:line="24" w:lineRule="atLeast"/>
              <w:rPr>
                <w:rFonts w:ascii="Times New Roman" w:hAnsi="Times New Roman" w:cs="Times New Roman"/>
              </w:rPr>
            </w:pPr>
            <w:r w:rsidRPr="00B27CEB">
              <w:rPr>
                <w:rFonts w:ascii="Times New Roman" w:hAnsi="Times New Roman" w:cs="Times New Roman"/>
              </w:rPr>
              <w:t>business_name</w:t>
            </w:r>
          </w:p>
        </w:tc>
        <w:tc>
          <w:tcPr>
            <w:tcW w:w="2126" w:type="dxa"/>
          </w:tcPr>
          <w:p w:rsidR="0014547F" w:rsidRPr="00B27CEB" w:rsidRDefault="0014547F" w:rsidP="00272B3F">
            <w:pPr>
              <w:spacing w:line="24" w:lineRule="atLeast"/>
              <w:rPr>
                <w:rFonts w:ascii="Times New Roman" w:hAnsi="Times New Roman" w:cs="Times New Roman"/>
              </w:rPr>
            </w:pPr>
            <w:r w:rsidRPr="00B27CEB">
              <w:rPr>
                <w:rFonts w:ascii="Times New Roman" w:hAnsi="Times New Roman" w:cs="Times New Roman"/>
              </w:rPr>
              <w:t>varchar(2</w:t>
            </w:r>
            <w:r w:rsidR="00962DBD" w:rsidRPr="00B27CEB">
              <w:rPr>
                <w:rFonts w:ascii="Times New Roman" w:hAnsi="Times New Roman" w:cs="Times New Roman"/>
                <w:lang w:val="en-US"/>
              </w:rPr>
              <w:t>0</w:t>
            </w:r>
            <w:r w:rsidRPr="00B27CEB">
              <w:rPr>
                <w:rFonts w:ascii="Times New Roman" w:hAnsi="Times New Roman" w:cs="Times New Roman"/>
              </w:rPr>
              <w:t>0)</w:t>
            </w:r>
          </w:p>
        </w:tc>
        <w:tc>
          <w:tcPr>
            <w:tcW w:w="2126" w:type="dxa"/>
          </w:tcPr>
          <w:p w:rsidR="0014547F" w:rsidRPr="00B27CEB" w:rsidRDefault="0014547F" w:rsidP="00272B3F">
            <w:pPr>
              <w:spacing w:line="24" w:lineRule="atLeast"/>
              <w:rPr>
                <w:rFonts w:ascii="Times New Roman" w:hAnsi="Times New Roman" w:cs="Times New Roman"/>
              </w:rPr>
            </w:pPr>
          </w:p>
        </w:tc>
        <w:tc>
          <w:tcPr>
            <w:tcW w:w="1978" w:type="dxa"/>
          </w:tcPr>
          <w:p w:rsidR="0014547F" w:rsidRPr="00B27CEB" w:rsidRDefault="00962DBD" w:rsidP="00272B3F">
            <w:pPr>
              <w:spacing w:line="24" w:lineRule="atLeast"/>
              <w:rPr>
                <w:rFonts w:ascii="Times New Roman" w:hAnsi="Times New Roman" w:cs="Times New Roman"/>
              </w:rPr>
            </w:pPr>
            <w:r w:rsidRPr="00B27CEB">
              <w:rPr>
                <w:rFonts w:ascii="Times New Roman" w:hAnsi="Times New Roman" w:cs="Times New Roman"/>
              </w:rPr>
              <w:t>Tên cơ quan</w:t>
            </w:r>
          </w:p>
        </w:tc>
      </w:tr>
    </w:tbl>
    <w:p w:rsidR="0014547F" w:rsidRPr="00B27CEB" w:rsidRDefault="0014547F" w:rsidP="00272B3F">
      <w:pPr>
        <w:spacing w:line="24" w:lineRule="atLeast"/>
        <w:rPr>
          <w:rFonts w:ascii="Times New Roman" w:hAnsi="Times New Roman" w:cs="Times New Roman"/>
          <w:szCs w:val="26"/>
        </w:rPr>
      </w:pPr>
    </w:p>
    <w:p w:rsidR="0014547F" w:rsidRPr="00B27CEB" w:rsidRDefault="0014547F" w:rsidP="00272B3F">
      <w:pPr>
        <w:spacing w:line="24" w:lineRule="atLeast"/>
        <w:rPr>
          <w:rFonts w:ascii="Times New Roman" w:hAnsi="Times New Roman" w:cs="Times New Roman"/>
        </w:rPr>
      </w:pPr>
      <w:r w:rsidRPr="00B27CEB">
        <w:rPr>
          <w:rFonts w:ascii="Times New Roman" w:hAnsi="Times New Roman" w:cs="Times New Roman"/>
        </w:rPr>
        <w:t>Bảng</w:t>
      </w:r>
      <w:r w:rsidR="00EF5420" w:rsidRPr="00B27CEB">
        <w:rPr>
          <w:rFonts w:ascii="Times New Roman" w:hAnsi="Times New Roman" w:cs="Times New Roman"/>
          <w:lang w:val="en-US"/>
        </w:rPr>
        <w:t xml:space="preserve"> 27</w:t>
      </w:r>
      <w:r w:rsidRPr="00B27CEB">
        <w:rPr>
          <w:rFonts w:ascii="Times New Roman" w:hAnsi="Times New Roman" w:cs="Times New Roman"/>
        </w:rPr>
        <w:t>: Chi tiết bả</w:t>
      </w:r>
      <w:r w:rsidR="00962DBD" w:rsidRPr="00B27CEB">
        <w:rPr>
          <w:rFonts w:ascii="Times New Roman" w:hAnsi="Times New Roman" w:cs="Times New Roman"/>
        </w:rPr>
        <w:t>ng class</w:t>
      </w:r>
    </w:p>
    <w:tbl>
      <w:tblPr>
        <w:tblStyle w:val="TableGrid"/>
        <w:tblW w:w="0" w:type="auto"/>
        <w:tblLayout w:type="fixed"/>
        <w:tblLook w:val="04A0" w:firstRow="1" w:lastRow="0" w:firstColumn="1" w:lastColumn="0" w:noHBand="0" w:noVBand="1"/>
      </w:tblPr>
      <w:tblGrid>
        <w:gridCol w:w="1980"/>
        <w:gridCol w:w="2126"/>
        <w:gridCol w:w="2126"/>
        <w:gridCol w:w="1978"/>
      </w:tblGrid>
      <w:tr w:rsidR="0014547F" w:rsidRPr="00B27CEB" w:rsidTr="00016E4E">
        <w:tc>
          <w:tcPr>
            <w:tcW w:w="1980" w:type="dxa"/>
            <w:shd w:val="clear" w:color="auto" w:fill="F2F2F2" w:themeFill="background1" w:themeFillShade="F2"/>
          </w:tcPr>
          <w:p w:rsidR="0014547F" w:rsidRPr="00B27CEB" w:rsidRDefault="0014547F" w:rsidP="00272B3F">
            <w:pPr>
              <w:spacing w:line="24" w:lineRule="atLeast"/>
              <w:jc w:val="center"/>
              <w:rPr>
                <w:rFonts w:ascii="Times New Roman" w:hAnsi="Times New Roman" w:cs="Times New Roman"/>
              </w:rPr>
            </w:pPr>
            <w:r w:rsidRPr="00B27CEB">
              <w:rPr>
                <w:rFonts w:ascii="Times New Roman" w:hAnsi="Times New Roman" w:cs="Times New Roman"/>
              </w:rPr>
              <w:t>Tên trường</w:t>
            </w:r>
          </w:p>
        </w:tc>
        <w:tc>
          <w:tcPr>
            <w:tcW w:w="2126" w:type="dxa"/>
            <w:shd w:val="clear" w:color="auto" w:fill="F2F2F2" w:themeFill="background1" w:themeFillShade="F2"/>
          </w:tcPr>
          <w:p w:rsidR="0014547F" w:rsidRPr="00B27CEB" w:rsidRDefault="0014547F" w:rsidP="00272B3F">
            <w:pPr>
              <w:spacing w:line="24" w:lineRule="atLeast"/>
              <w:jc w:val="center"/>
              <w:rPr>
                <w:rFonts w:ascii="Times New Roman" w:hAnsi="Times New Roman" w:cs="Times New Roman"/>
              </w:rPr>
            </w:pPr>
            <w:r w:rsidRPr="00B27CEB">
              <w:rPr>
                <w:rFonts w:ascii="Times New Roman" w:hAnsi="Times New Roman" w:cs="Times New Roman"/>
              </w:rPr>
              <w:t>Kiểu dữ liệu</w:t>
            </w:r>
          </w:p>
        </w:tc>
        <w:tc>
          <w:tcPr>
            <w:tcW w:w="2126" w:type="dxa"/>
            <w:shd w:val="clear" w:color="auto" w:fill="F2F2F2" w:themeFill="background1" w:themeFillShade="F2"/>
          </w:tcPr>
          <w:p w:rsidR="0014547F" w:rsidRPr="00B27CEB" w:rsidRDefault="0014547F" w:rsidP="00272B3F">
            <w:pPr>
              <w:spacing w:line="24" w:lineRule="atLeast"/>
              <w:jc w:val="center"/>
              <w:rPr>
                <w:rFonts w:ascii="Times New Roman" w:hAnsi="Times New Roman" w:cs="Times New Roman"/>
              </w:rPr>
            </w:pPr>
            <w:r w:rsidRPr="00B27CEB">
              <w:rPr>
                <w:rFonts w:ascii="Times New Roman" w:hAnsi="Times New Roman" w:cs="Times New Roman"/>
              </w:rPr>
              <w:t>Ràng buộc</w:t>
            </w:r>
          </w:p>
        </w:tc>
        <w:tc>
          <w:tcPr>
            <w:tcW w:w="1978" w:type="dxa"/>
            <w:shd w:val="clear" w:color="auto" w:fill="F2F2F2" w:themeFill="background1" w:themeFillShade="F2"/>
          </w:tcPr>
          <w:p w:rsidR="0014547F" w:rsidRPr="00B27CEB" w:rsidRDefault="0014547F" w:rsidP="00272B3F">
            <w:pPr>
              <w:spacing w:line="24" w:lineRule="atLeast"/>
              <w:jc w:val="center"/>
              <w:rPr>
                <w:rFonts w:ascii="Times New Roman" w:hAnsi="Times New Roman" w:cs="Times New Roman"/>
              </w:rPr>
            </w:pPr>
            <w:r w:rsidRPr="00B27CEB">
              <w:rPr>
                <w:rFonts w:ascii="Times New Roman" w:hAnsi="Times New Roman" w:cs="Times New Roman"/>
              </w:rPr>
              <w:t>Mô tả</w:t>
            </w:r>
          </w:p>
        </w:tc>
      </w:tr>
      <w:tr w:rsidR="0014547F" w:rsidRPr="00B27CEB" w:rsidTr="00016E4E">
        <w:tc>
          <w:tcPr>
            <w:tcW w:w="1980" w:type="dxa"/>
          </w:tcPr>
          <w:p w:rsidR="0014547F" w:rsidRPr="00B27CEB" w:rsidRDefault="00962DBD" w:rsidP="00272B3F">
            <w:pPr>
              <w:spacing w:line="24" w:lineRule="atLeast"/>
              <w:rPr>
                <w:rFonts w:ascii="Times New Roman" w:hAnsi="Times New Roman" w:cs="Times New Roman"/>
                <w:lang w:val="en-US"/>
              </w:rPr>
            </w:pPr>
            <w:r w:rsidRPr="00B27CEB">
              <w:rPr>
                <w:rFonts w:ascii="Times New Roman" w:hAnsi="Times New Roman" w:cs="Times New Roman"/>
              </w:rPr>
              <w:t>id_</w:t>
            </w:r>
            <w:r w:rsidRPr="00B27CEB">
              <w:rPr>
                <w:rFonts w:ascii="Times New Roman" w:hAnsi="Times New Roman" w:cs="Times New Roman"/>
                <w:lang w:val="en-US"/>
              </w:rPr>
              <w:t>class</w:t>
            </w:r>
          </w:p>
        </w:tc>
        <w:tc>
          <w:tcPr>
            <w:tcW w:w="2126" w:type="dxa"/>
          </w:tcPr>
          <w:p w:rsidR="0014547F" w:rsidRPr="00B27CEB" w:rsidRDefault="0014547F" w:rsidP="00272B3F">
            <w:pPr>
              <w:spacing w:line="24" w:lineRule="atLeast"/>
              <w:rPr>
                <w:rFonts w:ascii="Times New Roman" w:hAnsi="Times New Roman" w:cs="Times New Roman"/>
              </w:rPr>
            </w:pPr>
            <w:r w:rsidRPr="00B27CEB">
              <w:rPr>
                <w:rFonts w:ascii="Times New Roman" w:hAnsi="Times New Roman" w:cs="Times New Roman"/>
              </w:rPr>
              <w:t>int(11)</w:t>
            </w:r>
          </w:p>
        </w:tc>
        <w:tc>
          <w:tcPr>
            <w:tcW w:w="2126" w:type="dxa"/>
          </w:tcPr>
          <w:p w:rsidR="0014547F" w:rsidRPr="00B27CEB" w:rsidRDefault="0014547F" w:rsidP="00272B3F">
            <w:pPr>
              <w:spacing w:line="24" w:lineRule="atLeast"/>
              <w:rPr>
                <w:rFonts w:ascii="Times New Roman" w:hAnsi="Times New Roman" w:cs="Times New Roman"/>
              </w:rPr>
            </w:pPr>
            <w:r w:rsidRPr="00B27CEB">
              <w:rPr>
                <w:rFonts w:ascii="Times New Roman" w:hAnsi="Times New Roman" w:cs="Times New Roman"/>
              </w:rPr>
              <w:t>Khóa chính, not null</w:t>
            </w:r>
          </w:p>
        </w:tc>
        <w:tc>
          <w:tcPr>
            <w:tcW w:w="1978" w:type="dxa"/>
          </w:tcPr>
          <w:p w:rsidR="0014547F" w:rsidRPr="00B27CEB" w:rsidRDefault="004224A7" w:rsidP="00272B3F">
            <w:pPr>
              <w:spacing w:line="24" w:lineRule="atLeast"/>
              <w:rPr>
                <w:rFonts w:ascii="Times New Roman" w:hAnsi="Times New Roman" w:cs="Times New Roman"/>
              </w:rPr>
            </w:pPr>
            <w:r w:rsidRPr="00B27CEB">
              <w:rPr>
                <w:rFonts w:ascii="Times New Roman" w:hAnsi="Times New Roman" w:cs="Times New Roman"/>
              </w:rPr>
              <w:t>Mã lớp</w:t>
            </w:r>
          </w:p>
        </w:tc>
      </w:tr>
      <w:tr w:rsidR="0014547F" w:rsidRPr="00B27CEB" w:rsidTr="00016E4E">
        <w:tc>
          <w:tcPr>
            <w:tcW w:w="1980" w:type="dxa"/>
          </w:tcPr>
          <w:p w:rsidR="0014547F" w:rsidRPr="00B27CEB" w:rsidRDefault="00962DBD" w:rsidP="00272B3F">
            <w:pPr>
              <w:spacing w:line="24" w:lineRule="atLeast"/>
              <w:rPr>
                <w:rFonts w:ascii="Times New Roman" w:hAnsi="Times New Roman" w:cs="Times New Roman"/>
              </w:rPr>
            </w:pPr>
            <w:r w:rsidRPr="00B27CEB">
              <w:rPr>
                <w:rFonts w:ascii="Times New Roman" w:hAnsi="Times New Roman" w:cs="Times New Roman"/>
              </w:rPr>
              <w:t>class_</w:t>
            </w:r>
            <w:r w:rsidR="0014547F" w:rsidRPr="00B27CEB">
              <w:rPr>
                <w:rFonts w:ascii="Times New Roman" w:hAnsi="Times New Roman" w:cs="Times New Roman"/>
              </w:rPr>
              <w:t>name</w:t>
            </w:r>
          </w:p>
        </w:tc>
        <w:tc>
          <w:tcPr>
            <w:tcW w:w="2126" w:type="dxa"/>
          </w:tcPr>
          <w:p w:rsidR="0014547F" w:rsidRPr="00B27CEB" w:rsidRDefault="0014547F" w:rsidP="00272B3F">
            <w:pPr>
              <w:spacing w:line="24" w:lineRule="atLeast"/>
              <w:rPr>
                <w:rFonts w:ascii="Times New Roman" w:hAnsi="Times New Roman" w:cs="Times New Roman"/>
              </w:rPr>
            </w:pPr>
            <w:r w:rsidRPr="00B27CEB">
              <w:rPr>
                <w:rFonts w:ascii="Times New Roman" w:hAnsi="Times New Roman" w:cs="Times New Roman"/>
              </w:rPr>
              <w:t>varchar(</w:t>
            </w:r>
            <w:r w:rsidR="004224A7" w:rsidRPr="00B27CEB">
              <w:rPr>
                <w:rFonts w:ascii="Times New Roman" w:hAnsi="Times New Roman" w:cs="Times New Roman"/>
                <w:lang w:val="en-US"/>
              </w:rPr>
              <w:t>6</w:t>
            </w:r>
            <w:r w:rsidRPr="00B27CEB">
              <w:rPr>
                <w:rFonts w:ascii="Times New Roman" w:hAnsi="Times New Roman" w:cs="Times New Roman"/>
              </w:rPr>
              <w:t>)</w:t>
            </w:r>
          </w:p>
        </w:tc>
        <w:tc>
          <w:tcPr>
            <w:tcW w:w="2126" w:type="dxa"/>
          </w:tcPr>
          <w:p w:rsidR="0014547F" w:rsidRPr="00B27CEB" w:rsidRDefault="0014547F" w:rsidP="00272B3F">
            <w:pPr>
              <w:spacing w:line="24" w:lineRule="atLeast"/>
              <w:rPr>
                <w:rFonts w:ascii="Times New Roman" w:hAnsi="Times New Roman" w:cs="Times New Roman"/>
              </w:rPr>
            </w:pPr>
          </w:p>
        </w:tc>
        <w:tc>
          <w:tcPr>
            <w:tcW w:w="1978" w:type="dxa"/>
          </w:tcPr>
          <w:p w:rsidR="0014547F" w:rsidRPr="00B27CEB" w:rsidRDefault="004224A7" w:rsidP="00272B3F">
            <w:pPr>
              <w:spacing w:line="24" w:lineRule="atLeast"/>
              <w:rPr>
                <w:rFonts w:ascii="Times New Roman" w:hAnsi="Times New Roman" w:cs="Times New Roman"/>
              </w:rPr>
            </w:pPr>
            <w:r w:rsidRPr="00B27CEB">
              <w:rPr>
                <w:rFonts w:ascii="Times New Roman" w:hAnsi="Times New Roman" w:cs="Times New Roman"/>
              </w:rPr>
              <w:t>Tên lớp</w:t>
            </w:r>
          </w:p>
        </w:tc>
      </w:tr>
    </w:tbl>
    <w:p w:rsidR="0014547F" w:rsidRPr="00B27CEB" w:rsidRDefault="0014547F" w:rsidP="00272B3F">
      <w:pPr>
        <w:spacing w:line="24" w:lineRule="atLeast"/>
        <w:rPr>
          <w:rFonts w:ascii="Times New Roman" w:hAnsi="Times New Roman" w:cs="Times New Roman"/>
          <w:szCs w:val="26"/>
        </w:rPr>
      </w:pPr>
    </w:p>
    <w:p w:rsidR="004224A7" w:rsidRPr="00B27CEB" w:rsidRDefault="004224A7" w:rsidP="00272B3F">
      <w:pPr>
        <w:spacing w:line="24" w:lineRule="atLeast"/>
        <w:rPr>
          <w:rFonts w:ascii="Times New Roman" w:hAnsi="Times New Roman" w:cs="Times New Roman"/>
        </w:rPr>
      </w:pPr>
      <w:r w:rsidRPr="00B27CEB">
        <w:rPr>
          <w:rFonts w:ascii="Times New Roman" w:hAnsi="Times New Roman" w:cs="Times New Roman"/>
        </w:rPr>
        <w:t>Bảng</w:t>
      </w:r>
      <w:r w:rsidR="00EF5420" w:rsidRPr="00B27CEB">
        <w:rPr>
          <w:rFonts w:ascii="Times New Roman" w:hAnsi="Times New Roman" w:cs="Times New Roman"/>
          <w:lang w:val="en-US"/>
        </w:rPr>
        <w:t xml:space="preserve"> 28</w:t>
      </w:r>
      <w:r w:rsidRPr="00B27CEB">
        <w:rPr>
          <w:rFonts w:ascii="Times New Roman" w:hAnsi="Times New Roman" w:cs="Times New Roman"/>
        </w:rPr>
        <w:t>: Chi tiết bảng teacher</w:t>
      </w:r>
    </w:p>
    <w:tbl>
      <w:tblPr>
        <w:tblStyle w:val="TableGrid"/>
        <w:tblW w:w="0" w:type="auto"/>
        <w:tblLayout w:type="fixed"/>
        <w:tblLook w:val="04A0" w:firstRow="1" w:lastRow="0" w:firstColumn="1" w:lastColumn="0" w:noHBand="0" w:noVBand="1"/>
      </w:tblPr>
      <w:tblGrid>
        <w:gridCol w:w="1980"/>
        <w:gridCol w:w="2126"/>
        <w:gridCol w:w="2126"/>
        <w:gridCol w:w="1978"/>
      </w:tblGrid>
      <w:tr w:rsidR="004224A7" w:rsidRPr="00B27CEB" w:rsidTr="00016E4E">
        <w:tc>
          <w:tcPr>
            <w:tcW w:w="1980" w:type="dxa"/>
            <w:shd w:val="clear" w:color="auto" w:fill="F2F2F2" w:themeFill="background1" w:themeFillShade="F2"/>
          </w:tcPr>
          <w:p w:rsidR="004224A7" w:rsidRPr="00B27CEB" w:rsidRDefault="004224A7" w:rsidP="00272B3F">
            <w:pPr>
              <w:spacing w:line="24" w:lineRule="atLeast"/>
              <w:jc w:val="center"/>
              <w:rPr>
                <w:rFonts w:ascii="Times New Roman" w:hAnsi="Times New Roman" w:cs="Times New Roman"/>
              </w:rPr>
            </w:pPr>
            <w:r w:rsidRPr="00B27CEB">
              <w:rPr>
                <w:rFonts w:ascii="Times New Roman" w:hAnsi="Times New Roman" w:cs="Times New Roman"/>
              </w:rPr>
              <w:t>Tên trường</w:t>
            </w:r>
          </w:p>
        </w:tc>
        <w:tc>
          <w:tcPr>
            <w:tcW w:w="2126" w:type="dxa"/>
            <w:shd w:val="clear" w:color="auto" w:fill="F2F2F2" w:themeFill="background1" w:themeFillShade="F2"/>
          </w:tcPr>
          <w:p w:rsidR="004224A7" w:rsidRPr="00B27CEB" w:rsidRDefault="004224A7" w:rsidP="00272B3F">
            <w:pPr>
              <w:spacing w:line="24" w:lineRule="atLeast"/>
              <w:jc w:val="center"/>
              <w:rPr>
                <w:rFonts w:ascii="Times New Roman" w:hAnsi="Times New Roman" w:cs="Times New Roman"/>
              </w:rPr>
            </w:pPr>
            <w:r w:rsidRPr="00B27CEB">
              <w:rPr>
                <w:rFonts w:ascii="Times New Roman" w:hAnsi="Times New Roman" w:cs="Times New Roman"/>
              </w:rPr>
              <w:t>Kiểu dữ liệu</w:t>
            </w:r>
          </w:p>
        </w:tc>
        <w:tc>
          <w:tcPr>
            <w:tcW w:w="2126" w:type="dxa"/>
            <w:shd w:val="clear" w:color="auto" w:fill="F2F2F2" w:themeFill="background1" w:themeFillShade="F2"/>
          </w:tcPr>
          <w:p w:rsidR="004224A7" w:rsidRPr="00B27CEB" w:rsidRDefault="004224A7" w:rsidP="00272B3F">
            <w:pPr>
              <w:spacing w:line="24" w:lineRule="atLeast"/>
              <w:jc w:val="center"/>
              <w:rPr>
                <w:rFonts w:ascii="Times New Roman" w:hAnsi="Times New Roman" w:cs="Times New Roman"/>
              </w:rPr>
            </w:pPr>
            <w:r w:rsidRPr="00B27CEB">
              <w:rPr>
                <w:rFonts w:ascii="Times New Roman" w:hAnsi="Times New Roman" w:cs="Times New Roman"/>
              </w:rPr>
              <w:t>Ràng buộc</w:t>
            </w:r>
          </w:p>
        </w:tc>
        <w:tc>
          <w:tcPr>
            <w:tcW w:w="1978" w:type="dxa"/>
            <w:shd w:val="clear" w:color="auto" w:fill="F2F2F2" w:themeFill="background1" w:themeFillShade="F2"/>
          </w:tcPr>
          <w:p w:rsidR="004224A7" w:rsidRPr="00B27CEB" w:rsidRDefault="004224A7" w:rsidP="00272B3F">
            <w:pPr>
              <w:spacing w:line="24" w:lineRule="atLeast"/>
              <w:jc w:val="center"/>
              <w:rPr>
                <w:rFonts w:ascii="Times New Roman" w:hAnsi="Times New Roman" w:cs="Times New Roman"/>
              </w:rPr>
            </w:pPr>
            <w:r w:rsidRPr="00B27CEB">
              <w:rPr>
                <w:rFonts w:ascii="Times New Roman" w:hAnsi="Times New Roman" w:cs="Times New Roman"/>
              </w:rPr>
              <w:t>Mô tả</w:t>
            </w:r>
          </w:p>
        </w:tc>
      </w:tr>
      <w:tr w:rsidR="004224A7" w:rsidRPr="00B27CEB" w:rsidTr="00016E4E">
        <w:tc>
          <w:tcPr>
            <w:tcW w:w="1980" w:type="dxa"/>
          </w:tcPr>
          <w:p w:rsidR="004224A7" w:rsidRPr="00B27CEB" w:rsidRDefault="004224A7" w:rsidP="00272B3F">
            <w:pPr>
              <w:spacing w:line="24" w:lineRule="atLeast"/>
              <w:rPr>
                <w:rFonts w:ascii="Times New Roman" w:hAnsi="Times New Roman" w:cs="Times New Roman"/>
                <w:lang w:val="en-US"/>
              </w:rPr>
            </w:pPr>
            <w:r w:rsidRPr="00B27CEB">
              <w:rPr>
                <w:rFonts w:ascii="Times New Roman" w:hAnsi="Times New Roman" w:cs="Times New Roman"/>
              </w:rPr>
              <w:t>id_</w:t>
            </w:r>
            <w:r w:rsidRPr="00B27CEB">
              <w:rPr>
                <w:rFonts w:ascii="Times New Roman" w:hAnsi="Times New Roman" w:cs="Times New Roman"/>
                <w:lang w:val="en-US"/>
              </w:rPr>
              <w:t>teacher</w:t>
            </w:r>
          </w:p>
        </w:tc>
        <w:tc>
          <w:tcPr>
            <w:tcW w:w="2126" w:type="dxa"/>
          </w:tcPr>
          <w:p w:rsidR="004224A7" w:rsidRPr="00B27CEB" w:rsidRDefault="004224A7" w:rsidP="00272B3F">
            <w:pPr>
              <w:spacing w:line="24" w:lineRule="atLeast"/>
              <w:rPr>
                <w:rFonts w:ascii="Times New Roman" w:hAnsi="Times New Roman" w:cs="Times New Roman"/>
              </w:rPr>
            </w:pPr>
            <w:r w:rsidRPr="00B27CEB">
              <w:rPr>
                <w:rFonts w:ascii="Times New Roman" w:hAnsi="Times New Roman" w:cs="Times New Roman"/>
              </w:rPr>
              <w:t>int(11)</w:t>
            </w:r>
          </w:p>
        </w:tc>
        <w:tc>
          <w:tcPr>
            <w:tcW w:w="2126" w:type="dxa"/>
          </w:tcPr>
          <w:p w:rsidR="004224A7" w:rsidRPr="00B27CEB" w:rsidRDefault="004224A7" w:rsidP="00272B3F">
            <w:pPr>
              <w:spacing w:line="24" w:lineRule="atLeast"/>
              <w:rPr>
                <w:rFonts w:ascii="Times New Roman" w:hAnsi="Times New Roman" w:cs="Times New Roman"/>
              </w:rPr>
            </w:pPr>
            <w:r w:rsidRPr="00B27CEB">
              <w:rPr>
                <w:rFonts w:ascii="Times New Roman" w:hAnsi="Times New Roman" w:cs="Times New Roman"/>
              </w:rPr>
              <w:t>Khóa chính, not null</w:t>
            </w:r>
          </w:p>
        </w:tc>
        <w:tc>
          <w:tcPr>
            <w:tcW w:w="1978" w:type="dxa"/>
          </w:tcPr>
          <w:p w:rsidR="004224A7" w:rsidRPr="00B27CEB" w:rsidRDefault="004224A7" w:rsidP="00272B3F">
            <w:pPr>
              <w:spacing w:line="24" w:lineRule="atLeast"/>
              <w:rPr>
                <w:rFonts w:ascii="Times New Roman" w:hAnsi="Times New Roman" w:cs="Times New Roman"/>
              </w:rPr>
            </w:pPr>
            <w:r w:rsidRPr="00B27CEB">
              <w:rPr>
                <w:rFonts w:ascii="Times New Roman" w:hAnsi="Times New Roman" w:cs="Times New Roman"/>
              </w:rPr>
              <w:t>Mã giáo viên</w:t>
            </w:r>
          </w:p>
        </w:tc>
      </w:tr>
      <w:tr w:rsidR="004224A7" w:rsidRPr="00B27CEB" w:rsidTr="00016E4E">
        <w:tc>
          <w:tcPr>
            <w:tcW w:w="1980" w:type="dxa"/>
          </w:tcPr>
          <w:p w:rsidR="004224A7" w:rsidRPr="00B27CEB" w:rsidRDefault="004224A7" w:rsidP="00272B3F">
            <w:pPr>
              <w:spacing w:line="24" w:lineRule="atLeast"/>
              <w:rPr>
                <w:rFonts w:ascii="Times New Roman" w:hAnsi="Times New Roman" w:cs="Times New Roman"/>
              </w:rPr>
            </w:pPr>
            <w:r w:rsidRPr="00B27CEB">
              <w:rPr>
                <w:rFonts w:ascii="Times New Roman" w:hAnsi="Times New Roman" w:cs="Times New Roman"/>
              </w:rPr>
              <w:t>teacher_name</w:t>
            </w:r>
          </w:p>
        </w:tc>
        <w:tc>
          <w:tcPr>
            <w:tcW w:w="2126" w:type="dxa"/>
          </w:tcPr>
          <w:p w:rsidR="004224A7" w:rsidRPr="00B27CEB" w:rsidRDefault="004224A7" w:rsidP="00272B3F">
            <w:pPr>
              <w:spacing w:line="24" w:lineRule="atLeast"/>
              <w:rPr>
                <w:rFonts w:ascii="Times New Roman" w:hAnsi="Times New Roman" w:cs="Times New Roman"/>
              </w:rPr>
            </w:pPr>
            <w:r w:rsidRPr="00B27CEB">
              <w:rPr>
                <w:rFonts w:ascii="Times New Roman" w:hAnsi="Times New Roman" w:cs="Times New Roman"/>
              </w:rPr>
              <w:t>varchar(50)</w:t>
            </w:r>
          </w:p>
        </w:tc>
        <w:tc>
          <w:tcPr>
            <w:tcW w:w="2126" w:type="dxa"/>
          </w:tcPr>
          <w:p w:rsidR="004224A7" w:rsidRPr="00B27CEB" w:rsidRDefault="004224A7" w:rsidP="00272B3F">
            <w:pPr>
              <w:spacing w:line="24" w:lineRule="atLeast"/>
              <w:rPr>
                <w:rFonts w:ascii="Times New Roman" w:hAnsi="Times New Roman" w:cs="Times New Roman"/>
              </w:rPr>
            </w:pPr>
          </w:p>
        </w:tc>
        <w:tc>
          <w:tcPr>
            <w:tcW w:w="1978" w:type="dxa"/>
          </w:tcPr>
          <w:p w:rsidR="004224A7" w:rsidRPr="00B27CEB" w:rsidRDefault="004224A7" w:rsidP="00272B3F">
            <w:pPr>
              <w:spacing w:line="24" w:lineRule="atLeast"/>
              <w:rPr>
                <w:rFonts w:ascii="Times New Roman" w:hAnsi="Times New Roman" w:cs="Times New Roman"/>
              </w:rPr>
            </w:pPr>
            <w:r w:rsidRPr="00B27CEB">
              <w:rPr>
                <w:rFonts w:ascii="Times New Roman" w:hAnsi="Times New Roman" w:cs="Times New Roman"/>
              </w:rPr>
              <w:t>Tên giáo viên</w:t>
            </w:r>
          </w:p>
        </w:tc>
      </w:tr>
    </w:tbl>
    <w:p w:rsidR="004224A7" w:rsidRPr="00B27CEB" w:rsidRDefault="004224A7" w:rsidP="00272B3F">
      <w:pPr>
        <w:spacing w:line="24" w:lineRule="atLeast"/>
        <w:rPr>
          <w:rFonts w:ascii="Times New Roman" w:hAnsi="Times New Roman" w:cs="Times New Roman"/>
          <w:szCs w:val="26"/>
        </w:rPr>
      </w:pPr>
    </w:p>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rPr>
        <w:t>Bảng</w:t>
      </w:r>
      <w:r w:rsidR="00EF5420" w:rsidRPr="00B27CEB">
        <w:rPr>
          <w:rFonts w:ascii="Times New Roman" w:hAnsi="Times New Roman" w:cs="Times New Roman"/>
          <w:lang w:val="en-US"/>
        </w:rPr>
        <w:t xml:space="preserve"> 29</w:t>
      </w:r>
      <w:r w:rsidRPr="00B27CEB">
        <w:rPr>
          <w:rFonts w:ascii="Times New Roman" w:hAnsi="Times New Roman" w:cs="Times New Roman"/>
        </w:rPr>
        <w:t>: Chi tiết bảng document</w:t>
      </w:r>
      <w:r w:rsidR="00EF5420" w:rsidRPr="00B27CEB">
        <w:rPr>
          <w:rFonts w:ascii="Times New Roman" w:hAnsi="Times New Roman" w:cs="Times New Roman"/>
          <w:lang w:val="en-US"/>
        </w:rPr>
        <w:t>s</w:t>
      </w:r>
    </w:p>
    <w:tbl>
      <w:tblPr>
        <w:tblStyle w:val="TableGrid"/>
        <w:tblW w:w="0" w:type="auto"/>
        <w:tblLayout w:type="fixed"/>
        <w:tblLook w:val="04A0" w:firstRow="1" w:lastRow="0" w:firstColumn="1" w:lastColumn="0" w:noHBand="0" w:noVBand="1"/>
      </w:tblPr>
      <w:tblGrid>
        <w:gridCol w:w="2065"/>
        <w:gridCol w:w="2041"/>
        <w:gridCol w:w="2126"/>
        <w:gridCol w:w="1978"/>
      </w:tblGrid>
      <w:tr w:rsidR="004312C8" w:rsidRPr="00B27CEB" w:rsidTr="004312C8">
        <w:tc>
          <w:tcPr>
            <w:tcW w:w="2065" w:type="dxa"/>
            <w:shd w:val="clear" w:color="auto" w:fill="F2F2F2" w:themeFill="background1" w:themeFillShade="F2"/>
          </w:tcPr>
          <w:p w:rsidR="004312C8" w:rsidRPr="00B27CEB" w:rsidRDefault="004312C8" w:rsidP="00272B3F">
            <w:pPr>
              <w:spacing w:line="24" w:lineRule="atLeast"/>
              <w:jc w:val="center"/>
              <w:rPr>
                <w:rFonts w:ascii="Times New Roman" w:hAnsi="Times New Roman" w:cs="Times New Roman"/>
              </w:rPr>
            </w:pPr>
            <w:r w:rsidRPr="00B27CEB">
              <w:rPr>
                <w:rFonts w:ascii="Times New Roman" w:hAnsi="Times New Roman" w:cs="Times New Roman"/>
              </w:rPr>
              <w:t>Tên trường</w:t>
            </w:r>
          </w:p>
        </w:tc>
        <w:tc>
          <w:tcPr>
            <w:tcW w:w="2041" w:type="dxa"/>
            <w:shd w:val="clear" w:color="auto" w:fill="F2F2F2" w:themeFill="background1" w:themeFillShade="F2"/>
          </w:tcPr>
          <w:p w:rsidR="004312C8" w:rsidRPr="00B27CEB" w:rsidRDefault="004312C8" w:rsidP="00272B3F">
            <w:pPr>
              <w:spacing w:line="24" w:lineRule="atLeast"/>
              <w:jc w:val="center"/>
              <w:rPr>
                <w:rFonts w:ascii="Times New Roman" w:hAnsi="Times New Roman" w:cs="Times New Roman"/>
              </w:rPr>
            </w:pPr>
            <w:r w:rsidRPr="00B27CEB">
              <w:rPr>
                <w:rFonts w:ascii="Times New Roman" w:hAnsi="Times New Roman" w:cs="Times New Roman"/>
              </w:rPr>
              <w:t>Kiểu dữ liệu</w:t>
            </w:r>
          </w:p>
        </w:tc>
        <w:tc>
          <w:tcPr>
            <w:tcW w:w="2126" w:type="dxa"/>
            <w:shd w:val="clear" w:color="auto" w:fill="F2F2F2" w:themeFill="background1" w:themeFillShade="F2"/>
          </w:tcPr>
          <w:p w:rsidR="004312C8" w:rsidRPr="00B27CEB" w:rsidRDefault="004312C8" w:rsidP="00272B3F">
            <w:pPr>
              <w:spacing w:line="24" w:lineRule="atLeast"/>
              <w:jc w:val="center"/>
              <w:rPr>
                <w:rFonts w:ascii="Times New Roman" w:hAnsi="Times New Roman" w:cs="Times New Roman"/>
              </w:rPr>
            </w:pPr>
            <w:r w:rsidRPr="00B27CEB">
              <w:rPr>
                <w:rFonts w:ascii="Times New Roman" w:hAnsi="Times New Roman" w:cs="Times New Roman"/>
              </w:rPr>
              <w:t>Ràng buộc</w:t>
            </w:r>
          </w:p>
        </w:tc>
        <w:tc>
          <w:tcPr>
            <w:tcW w:w="1978" w:type="dxa"/>
            <w:shd w:val="clear" w:color="auto" w:fill="F2F2F2" w:themeFill="background1" w:themeFillShade="F2"/>
          </w:tcPr>
          <w:p w:rsidR="004312C8" w:rsidRPr="00B27CEB" w:rsidRDefault="004312C8" w:rsidP="00272B3F">
            <w:pPr>
              <w:spacing w:line="24" w:lineRule="atLeast"/>
              <w:jc w:val="center"/>
              <w:rPr>
                <w:rFonts w:ascii="Times New Roman" w:hAnsi="Times New Roman" w:cs="Times New Roman"/>
              </w:rPr>
            </w:pPr>
            <w:r w:rsidRPr="00B27CEB">
              <w:rPr>
                <w:rFonts w:ascii="Times New Roman" w:hAnsi="Times New Roman" w:cs="Times New Roman"/>
              </w:rPr>
              <w:t>Mô tả</w:t>
            </w:r>
          </w:p>
        </w:tc>
      </w:tr>
      <w:tr w:rsidR="004312C8" w:rsidRPr="00B27CEB" w:rsidTr="004312C8">
        <w:tc>
          <w:tcPr>
            <w:tcW w:w="2065"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rPr>
              <w:t>id_</w:t>
            </w:r>
            <w:r w:rsidRPr="00B27CEB">
              <w:rPr>
                <w:rFonts w:ascii="Times New Roman" w:hAnsi="Times New Roman" w:cs="Times New Roman"/>
                <w:lang w:val="en-US"/>
              </w:rPr>
              <w:t>document</w:t>
            </w:r>
          </w:p>
        </w:tc>
        <w:tc>
          <w:tcPr>
            <w:tcW w:w="2041" w:type="dxa"/>
          </w:tcPr>
          <w:p w:rsidR="004312C8" w:rsidRPr="00B27CEB" w:rsidRDefault="004312C8" w:rsidP="00272B3F">
            <w:pPr>
              <w:spacing w:line="24" w:lineRule="atLeast"/>
              <w:rPr>
                <w:rFonts w:ascii="Times New Roman" w:hAnsi="Times New Roman" w:cs="Times New Roman"/>
              </w:rPr>
            </w:pPr>
            <w:r w:rsidRPr="00B27CEB">
              <w:rPr>
                <w:rFonts w:ascii="Times New Roman" w:hAnsi="Times New Roman" w:cs="Times New Roman"/>
              </w:rPr>
              <w:t>int(11)</w:t>
            </w:r>
          </w:p>
        </w:tc>
        <w:tc>
          <w:tcPr>
            <w:tcW w:w="2126" w:type="dxa"/>
          </w:tcPr>
          <w:p w:rsidR="004312C8" w:rsidRPr="00B27CEB" w:rsidRDefault="004312C8" w:rsidP="00272B3F">
            <w:pPr>
              <w:spacing w:line="24" w:lineRule="atLeast"/>
              <w:rPr>
                <w:rFonts w:ascii="Times New Roman" w:hAnsi="Times New Roman" w:cs="Times New Roman"/>
              </w:rPr>
            </w:pPr>
            <w:r w:rsidRPr="00B27CEB">
              <w:rPr>
                <w:rFonts w:ascii="Times New Roman" w:hAnsi="Times New Roman" w:cs="Times New Roman"/>
              </w:rPr>
              <w:t>Khóa chính, not null</w:t>
            </w:r>
          </w:p>
        </w:tc>
        <w:tc>
          <w:tcPr>
            <w:tcW w:w="1978" w:type="dxa"/>
          </w:tcPr>
          <w:p w:rsidR="004312C8" w:rsidRPr="00B27CEB" w:rsidRDefault="004312C8" w:rsidP="00272B3F">
            <w:pPr>
              <w:spacing w:line="24" w:lineRule="atLeast"/>
              <w:rPr>
                <w:rFonts w:ascii="Times New Roman" w:hAnsi="Times New Roman" w:cs="Times New Roman"/>
              </w:rPr>
            </w:pPr>
            <w:r w:rsidRPr="00B27CEB">
              <w:rPr>
                <w:rFonts w:ascii="Times New Roman" w:hAnsi="Times New Roman" w:cs="Times New Roman"/>
              </w:rPr>
              <w:t>Mã tài liệu</w:t>
            </w:r>
          </w:p>
        </w:tc>
      </w:tr>
      <w:tr w:rsidR="004312C8" w:rsidRPr="00B27CEB" w:rsidTr="004312C8">
        <w:tc>
          <w:tcPr>
            <w:tcW w:w="2065" w:type="dxa"/>
          </w:tcPr>
          <w:p w:rsidR="004312C8" w:rsidRPr="00B27CEB" w:rsidRDefault="004312C8" w:rsidP="00272B3F">
            <w:pPr>
              <w:spacing w:line="24" w:lineRule="atLeast"/>
              <w:rPr>
                <w:rFonts w:ascii="Times New Roman" w:hAnsi="Times New Roman" w:cs="Times New Roman"/>
              </w:rPr>
            </w:pPr>
            <w:r w:rsidRPr="00B27CEB">
              <w:rPr>
                <w:rFonts w:ascii="Times New Roman" w:hAnsi="Times New Roman" w:cs="Times New Roman"/>
              </w:rPr>
              <w:t>document_name</w:t>
            </w:r>
          </w:p>
        </w:tc>
        <w:tc>
          <w:tcPr>
            <w:tcW w:w="2041" w:type="dxa"/>
          </w:tcPr>
          <w:p w:rsidR="004312C8" w:rsidRPr="00B27CEB" w:rsidRDefault="004312C8" w:rsidP="00272B3F">
            <w:pPr>
              <w:spacing w:line="24" w:lineRule="atLeast"/>
              <w:rPr>
                <w:rFonts w:ascii="Times New Roman" w:hAnsi="Times New Roman" w:cs="Times New Roman"/>
              </w:rPr>
            </w:pPr>
            <w:r w:rsidRPr="00B27CEB">
              <w:rPr>
                <w:rFonts w:ascii="Times New Roman" w:hAnsi="Times New Roman" w:cs="Times New Roman"/>
              </w:rPr>
              <w:t>varchar(500)</w:t>
            </w:r>
          </w:p>
        </w:tc>
        <w:tc>
          <w:tcPr>
            <w:tcW w:w="2126" w:type="dxa"/>
          </w:tcPr>
          <w:p w:rsidR="004312C8" w:rsidRPr="00B27CEB" w:rsidRDefault="004312C8" w:rsidP="00272B3F">
            <w:pPr>
              <w:spacing w:line="24" w:lineRule="atLeast"/>
              <w:rPr>
                <w:rFonts w:ascii="Times New Roman" w:hAnsi="Times New Roman" w:cs="Times New Roman"/>
              </w:rPr>
            </w:pPr>
            <w:r w:rsidRPr="00B27CEB">
              <w:rPr>
                <w:rFonts w:ascii="Times New Roman" w:hAnsi="Times New Roman" w:cs="Times New Roman"/>
              </w:rPr>
              <w:t>Not null</w:t>
            </w:r>
          </w:p>
        </w:tc>
        <w:tc>
          <w:tcPr>
            <w:tcW w:w="1978" w:type="dxa"/>
          </w:tcPr>
          <w:p w:rsidR="004312C8" w:rsidRPr="00B27CEB" w:rsidRDefault="004312C8" w:rsidP="00272B3F">
            <w:pPr>
              <w:spacing w:line="24" w:lineRule="atLeast"/>
              <w:rPr>
                <w:rFonts w:ascii="Times New Roman" w:hAnsi="Times New Roman" w:cs="Times New Roman"/>
              </w:rPr>
            </w:pPr>
            <w:r w:rsidRPr="00B27CEB">
              <w:rPr>
                <w:rFonts w:ascii="Times New Roman" w:hAnsi="Times New Roman" w:cs="Times New Roman"/>
              </w:rPr>
              <w:t>Tên tài liệu</w:t>
            </w:r>
          </w:p>
        </w:tc>
      </w:tr>
      <w:tr w:rsidR="004312C8" w:rsidRPr="00B27CEB" w:rsidTr="004312C8">
        <w:tc>
          <w:tcPr>
            <w:tcW w:w="2065"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idcate</w:t>
            </w:r>
          </w:p>
        </w:tc>
        <w:tc>
          <w:tcPr>
            <w:tcW w:w="2041"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int(11)</w:t>
            </w:r>
          </w:p>
        </w:tc>
        <w:tc>
          <w:tcPr>
            <w:tcW w:w="2126"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Khóa ngoại</w:t>
            </w:r>
          </w:p>
        </w:tc>
        <w:tc>
          <w:tcPr>
            <w:tcW w:w="1978"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Mã lĩnh vực</w:t>
            </w:r>
          </w:p>
        </w:tc>
      </w:tr>
      <w:tr w:rsidR="004312C8" w:rsidRPr="00B27CEB" w:rsidTr="004312C8">
        <w:tc>
          <w:tcPr>
            <w:tcW w:w="2065"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lastRenderedPageBreak/>
              <w:t>id_teacher</w:t>
            </w:r>
          </w:p>
        </w:tc>
        <w:tc>
          <w:tcPr>
            <w:tcW w:w="2041"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int(11)</w:t>
            </w:r>
          </w:p>
        </w:tc>
        <w:tc>
          <w:tcPr>
            <w:tcW w:w="2126"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Khóa ngoại</w:t>
            </w:r>
          </w:p>
        </w:tc>
        <w:tc>
          <w:tcPr>
            <w:tcW w:w="1978"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Mã giáo viên</w:t>
            </w:r>
          </w:p>
        </w:tc>
      </w:tr>
      <w:tr w:rsidR="004312C8" w:rsidRPr="00B27CEB" w:rsidTr="004312C8">
        <w:tc>
          <w:tcPr>
            <w:tcW w:w="2065"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point</w:t>
            </w:r>
          </w:p>
        </w:tc>
        <w:tc>
          <w:tcPr>
            <w:tcW w:w="2041"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float</w:t>
            </w:r>
          </w:p>
        </w:tc>
        <w:tc>
          <w:tcPr>
            <w:tcW w:w="2126" w:type="dxa"/>
          </w:tcPr>
          <w:p w:rsidR="004312C8" w:rsidRPr="00B27CEB" w:rsidRDefault="004312C8" w:rsidP="00272B3F">
            <w:pPr>
              <w:spacing w:line="24" w:lineRule="atLeast"/>
              <w:rPr>
                <w:rFonts w:ascii="Times New Roman" w:hAnsi="Times New Roman" w:cs="Times New Roman"/>
                <w:lang w:val="en-US"/>
              </w:rPr>
            </w:pPr>
          </w:p>
        </w:tc>
        <w:tc>
          <w:tcPr>
            <w:tcW w:w="1978"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Điểm</w:t>
            </w:r>
          </w:p>
        </w:tc>
      </w:tr>
      <w:tr w:rsidR="004312C8" w:rsidRPr="00B27CEB" w:rsidTr="004312C8">
        <w:tc>
          <w:tcPr>
            <w:tcW w:w="2065"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student</w:t>
            </w:r>
          </w:p>
        </w:tc>
        <w:tc>
          <w:tcPr>
            <w:tcW w:w="2041"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varchar(50)</w:t>
            </w:r>
          </w:p>
        </w:tc>
        <w:tc>
          <w:tcPr>
            <w:tcW w:w="2126" w:type="dxa"/>
          </w:tcPr>
          <w:p w:rsidR="004312C8" w:rsidRPr="00B27CEB" w:rsidRDefault="004312C8" w:rsidP="00272B3F">
            <w:pPr>
              <w:spacing w:line="24" w:lineRule="atLeast"/>
              <w:rPr>
                <w:rFonts w:ascii="Times New Roman" w:hAnsi="Times New Roman" w:cs="Times New Roman"/>
                <w:lang w:val="en-US"/>
              </w:rPr>
            </w:pPr>
          </w:p>
        </w:tc>
        <w:tc>
          <w:tcPr>
            <w:tcW w:w="1978"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Tên sinh viên</w:t>
            </w:r>
          </w:p>
        </w:tc>
      </w:tr>
      <w:tr w:rsidR="004312C8" w:rsidRPr="00B27CEB" w:rsidTr="004312C8">
        <w:tc>
          <w:tcPr>
            <w:tcW w:w="2065"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id_business</w:t>
            </w:r>
          </w:p>
        </w:tc>
        <w:tc>
          <w:tcPr>
            <w:tcW w:w="2041"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int(11)</w:t>
            </w:r>
          </w:p>
        </w:tc>
        <w:tc>
          <w:tcPr>
            <w:tcW w:w="2126"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Khóa ngoại</w:t>
            </w:r>
          </w:p>
        </w:tc>
        <w:tc>
          <w:tcPr>
            <w:tcW w:w="1978"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Mã cơ quan</w:t>
            </w:r>
          </w:p>
        </w:tc>
      </w:tr>
      <w:tr w:rsidR="004312C8" w:rsidRPr="00B27CEB" w:rsidTr="004312C8">
        <w:tc>
          <w:tcPr>
            <w:tcW w:w="2065"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id_class</w:t>
            </w:r>
          </w:p>
        </w:tc>
        <w:tc>
          <w:tcPr>
            <w:tcW w:w="2041"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int(11)</w:t>
            </w:r>
          </w:p>
        </w:tc>
        <w:tc>
          <w:tcPr>
            <w:tcW w:w="2126"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Khóa ngoại</w:t>
            </w:r>
          </w:p>
        </w:tc>
        <w:tc>
          <w:tcPr>
            <w:tcW w:w="1978"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Mã lớp</w:t>
            </w:r>
          </w:p>
        </w:tc>
      </w:tr>
      <w:tr w:rsidR="004312C8" w:rsidRPr="00B27CEB" w:rsidTr="004312C8">
        <w:tc>
          <w:tcPr>
            <w:tcW w:w="2065"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status</w:t>
            </w:r>
          </w:p>
        </w:tc>
        <w:tc>
          <w:tcPr>
            <w:tcW w:w="2041"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int</w:t>
            </w:r>
          </w:p>
        </w:tc>
        <w:tc>
          <w:tcPr>
            <w:tcW w:w="2126" w:type="dxa"/>
          </w:tcPr>
          <w:p w:rsidR="004312C8" w:rsidRPr="00B27CEB" w:rsidRDefault="004312C8" w:rsidP="00272B3F">
            <w:pPr>
              <w:spacing w:line="24" w:lineRule="atLeast"/>
              <w:rPr>
                <w:rFonts w:ascii="Times New Roman" w:hAnsi="Times New Roman" w:cs="Times New Roman"/>
                <w:lang w:val="en-US"/>
              </w:rPr>
            </w:pPr>
          </w:p>
        </w:tc>
        <w:tc>
          <w:tcPr>
            <w:tcW w:w="1978"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Trạng thái</w:t>
            </w:r>
          </w:p>
        </w:tc>
      </w:tr>
    </w:tbl>
    <w:p w:rsidR="004312C8" w:rsidRPr="00B27CEB" w:rsidRDefault="004312C8" w:rsidP="00272B3F">
      <w:pPr>
        <w:spacing w:line="24" w:lineRule="atLeast"/>
        <w:rPr>
          <w:rFonts w:ascii="Times New Roman" w:hAnsi="Times New Roman" w:cs="Times New Roman"/>
          <w:szCs w:val="26"/>
        </w:rPr>
      </w:pPr>
    </w:p>
    <w:p w:rsidR="004312C8" w:rsidRPr="00B27CEB" w:rsidRDefault="004312C8" w:rsidP="00272B3F">
      <w:pPr>
        <w:spacing w:line="24" w:lineRule="atLeast"/>
        <w:rPr>
          <w:rFonts w:ascii="Times New Roman" w:hAnsi="Times New Roman" w:cs="Times New Roman"/>
        </w:rPr>
      </w:pPr>
      <w:r w:rsidRPr="00B27CEB">
        <w:rPr>
          <w:rFonts w:ascii="Times New Roman" w:hAnsi="Times New Roman" w:cs="Times New Roman"/>
        </w:rPr>
        <w:t>Bảng</w:t>
      </w:r>
      <w:r w:rsidR="00EF5420" w:rsidRPr="00B27CEB">
        <w:rPr>
          <w:rFonts w:ascii="Times New Roman" w:hAnsi="Times New Roman" w:cs="Times New Roman"/>
          <w:lang w:val="en-US"/>
        </w:rPr>
        <w:t xml:space="preserve"> 30</w:t>
      </w:r>
      <w:r w:rsidRPr="00B27CEB">
        <w:rPr>
          <w:rFonts w:ascii="Times New Roman" w:hAnsi="Times New Roman" w:cs="Times New Roman"/>
        </w:rPr>
        <w:t>: Chi tiết bảng user</w:t>
      </w:r>
    </w:p>
    <w:tbl>
      <w:tblPr>
        <w:tblStyle w:val="TableGrid"/>
        <w:tblW w:w="0" w:type="auto"/>
        <w:tblLayout w:type="fixed"/>
        <w:tblLook w:val="04A0" w:firstRow="1" w:lastRow="0" w:firstColumn="1" w:lastColumn="0" w:noHBand="0" w:noVBand="1"/>
      </w:tblPr>
      <w:tblGrid>
        <w:gridCol w:w="2065"/>
        <w:gridCol w:w="2041"/>
        <w:gridCol w:w="2126"/>
        <w:gridCol w:w="1978"/>
      </w:tblGrid>
      <w:tr w:rsidR="004312C8" w:rsidRPr="00B27CEB" w:rsidTr="00016E4E">
        <w:tc>
          <w:tcPr>
            <w:tcW w:w="2065" w:type="dxa"/>
            <w:shd w:val="clear" w:color="auto" w:fill="F2F2F2" w:themeFill="background1" w:themeFillShade="F2"/>
          </w:tcPr>
          <w:p w:rsidR="004312C8" w:rsidRPr="00B27CEB" w:rsidRDefault="004312C8" w:rsidP="00272B3F">
            <w:pPr>
              <w:spacing w:line="24" w:lineRule="atLeast"/>
              <w:jc w:val="center"/>
              <w:rPr>
                <w:rFonts w:ascii="Times New Roman" w:hAnsi="Times New Roman" w:cs="Times New Roman"/>
              </w:rPr>
            </w:pPr>
            <w:r w:rsidRPr="00B27CEB">
              <w:rPr>
                <w:rFonts w:ascii="Times New Roman" w:hAnsi="Times New Roman" w:cs="Times New Roman"/>
              </w:rPr>
              <w:t>Tên trường</w:t>
            </w:r>
          </w:p>
        </w:tc>
        <w:tc>
          <w:tcPr>
            <w:tcW w:w="2041" w:type="dxa"/>
            <w:shd w:val="clear" w:color="auto" w:fill="F2F2F2" w:themeFill="background1" w:themeFillShade="F2"/>
          </w:tcPr>
          <w:p w:rsidR="004312C8" w:rsidRPr="00B27CEB" w:rsidRDefault="004312C8" w:rsidP="00272B3F">
            <w:pPr>
              <w:spacing w:line="24" w:lineRule="atLeast"/>
              <w:jc w:val="center"/>
              <w:rPr>
                <w:rFonts w:ascii="Times New Roman" w:hAnsi="Times New Roman" w:cs="Times New Roman"/>
              </w:rPr>
            </w:pPr>
            <w:r w:rsidRPr="00B27CEB">
              <w:rPr>
                <w:rFonts w:ascii="Times New Roman" w:hAnsi="Times New Roman" w:cs="Times New Roman"/>
              </w:rPr>
              <w:t>Kiểu dữ liệu</w:t>
            </w:r>
          </w:p>
        </w:tc>
        <w:tc>
          <w:tcPr>
            <w:tcW w:w="2126" w:type="dxa"/>
            <w:shd w:val="clear" w:color="auto" w:fill="F2F2F2" w:themeFill="background1" w:themeFillShade="F2"/>
          </w:tcPr>
          <w:p w:rsidR="004312C8" w:rsidRPr="00B27CEB" w:rsidRDefault="004312C8" w:rsidP="00272B3F">
            <w:pPr>
              <w:spacing w:line="24" w:lineRule="atLeast"/>
              <w:jc w:val="center"/>
              <w:rPr>
                <w:rFonts w:ascii="Times New Roman" w:hAnsi="Times New Roman" w:cs="Times New Roman"/>
              </w:rPr>
            </w:pPr>
            <w:r w:rsidRPr="00B27CEB">
              <w:rPr>
                <w:rFonts w:ascii="Times New Roman" w:hAnsi="Times New Roman" w:cs="Times New Roman"/>
              </w:rPr>
              <w:t>Ràng buộc</w:t>
            </w:r>
          </w:p>
        </w:tc>
        <w:tc>
          <w:tcPr>
            <w:tcW w:w="1978" w:type="dxa"/>
            <w:shd w:val="clear" w:color="auto" w:fill="F2F2F2" w:themeFill="background1" w:themeFillShade="F2"/>
          </w:tcPr>
          <w:p w:rsidR="004312C8" w:rsidRPr="00B27CEB" w:rsidRDefault="004312C8" w:rsidP="00272B3F">
            <w:pPr>
              <w:spacing w:line="24" w:lineRule="atLeast"/>
              <w:jc w:val="center"/>
              <w:rPr>
                <w:rFonts w:ascii="Times New Roman" w:hAnsi="Times New Roman" w:cs="Times New Roman"/>
              </w:rPr>
            </w:pPr>
            <w:r w:rsidRPr="00B27CEB">
              <w:rPr>
                <w:rFonts w:ascii="Times New Roman" w:hAnsi="Times New Roman" w:cs="Times New Roman"/>
              </w:rPr>
              <w:t>Mô tả</w:t>
            </w:r>
          </w:p>
        </w:tc>
      </w:tr>
      <w:tr w:rsidR="004312C8" w:rsidRPr="00B27CEB" w:rsidTr="00016E4E">
        <w:tc>
          <w:tcPr>
            <w:tcW w:w="2065"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rPr>
              <w:t>id_</w:t>
            </w:r>
            <w:r w:rsidR="00B64CF1" w:rsidRPr="00B27CEB">
              <w:rPr>
                <w:rFonts w:ascii="Times New Roman" w:hAnsi="Times New Roman" w:cs="Times New Roman"/>
                <w:lang w:val="en-US"/>
              </w:rPr>
              <w:t>account</w:t>
            </w:r>
          </w:p>
        </w:tc>
        <w:tc>
          <w:tcPr>
            <w:tcW w:w="2041" w:type="dxa"/>
          </w:tcPr>
          <w:p w:rsidR="004312C8" w:rsidRPr="00B27CEB" w:rsidRDefault="004312C8" w:rsidP="00272B3F">
            <w:pPr>
              <w:spacing w:line="24" w:lineRule="atLeast"/>
              <w:rPr>
                <w:rFonts w:ascii="Times New Roman" w:hAnsi="Times New Roman" w:cs="Times New Roman"/>
              </w:rPr>
            </w:pPr>
            <w:r w:rsidRPr="00B27CEB">
              <w:rPr>
                <w:rFonts w:ascii="Times New Roman" w:hAnsi="Times New Roman" w:cs="Times New Roman"/>
              </w:rPr>
              <w:t>int(11)</w:t>
            </w:r>
          </w:p>
        </w:tc>
        <w:tc>
          <w:tcPr>
            <w:tcW w:w="2126" w:type="dxa"/>
          </w:tcPr>
          <w:p w:rsidR="004312C8" w:rsidRPr="00B27CEB" w:rsidRDefault="004312C8" w:rsidP="00272B3F">
            <w:pPr>
              <w:spacing w:line="24" w:lineRule="atLeast"/>
              <w:rPr>
                <w:rFonts w:ascii="Times New Roman" w:hAnsi="Times New Roman" w:cs="Times New Roman"/>
              </w:rPr>
            </w:pPr>
            <w:r w:rsidRPr="00B27CEB">
              <w:rPr>
                <w:rFonts w:ascii="Times New Roman" w:hAnsi="Times New Roman" w:cs="Times New Roman"/>
              </w:rPr>
              <w:t>Khóa chính, not null</w:t>
            </w:r>
          </w:p>
        </w:tc>
        <w:tc>
          <w:tcPr>
            <w:tcW w:w="1978" w:type="dxa"/>
          </w:tcPr>
          <w:p w:rsidR="004312C8" w:rsidRPr="00B27CEB" w:rsidRDefault="00B64CF1" w:rsidP="00272B3F">
            <w:pPr>
              <w:spacing w:line="24" w:lineRule="atLeast"/>
              <w:rPr>
                <w:rFonts w:ascii="Times New Roman" w:hAnsi="Times New Roman" w:cs="Times New Roman"/>
              </w:rPr>
            </w:pPr>
            <w:r w:rsidRPr="00B27CEB">
              <w:rPr>
                <w:rFonts w:ascii="Times New Roman" w:hAnsi="Times New Roman" w:cs="Times New Roman"/>
              </w:rPr>
              <w:t>Mã tài khoản</w:t>
            </w:r>
          </w:p>
        </w:tc>
      </w:tr>
      <w:tr w:rsidR="004312C8" w:rsidRPr="00B27CEB" w:rsidTr="00016E4E">
        <w:tc>
          <w:tcPr>
            <w:tcW w:w="2065" w:type="dxa"/>
          </w:tcPr>
          <w:p w:rsidR="004312C8" w:rsidRPr="00B27CEB" w:rsidRDefault="00B64CF1" w:rsidP="00272B3F">
            <w:pPr>
              <w:spacing w:line="24" w:lineRule="atLeast"/>
              <w:rPr>
                <w:rFonts w:ascii="Times New Roman" w:hAnsi="Times New Roman" w:cs="Times New Roman"/>
              </w:rPr>
            </w:pPr>
            <w:r w:rsidRPr="00B27CEB">
              <w:rPr>
                <w:rFonts w:ascii="Times New Roman" w:hAnsi="Times New Roman" w:cs="Times New Roman"/>
              </w:rPr>
              <w:t>username</w:t>
            </w:r>
          </w:p>
        </w:tc>
        <w:tc>
          <w:tcPr>
            <w:tcW w:w="2041" w:type="dxa"/>
          </w:tcPr>
          <w:p w:rsidR="004312C8" w:rsidRPr="00B27CEB" w:rsidRDefault="004312C8" w:rsidP="00272B3F">
            <w:pPr>
              <w:spacing w:line="24" w:lineRule="atLeast"/>
              <w:rPr>
                <w:rFonts w:ascii="Times New Roman" w:hAnsi="Times New Roman" w:cs="Times New Roman"/>
              </w:rPr>
            </w:pPr>
            <w:r w:rsidRPr="00B27CEB">
              <w:rPr>
                <w:rFonts w:ascii="Times New Roman" w:hAnsi="Times New Roman" w:cs="Times New Roman"/>
              </w:rPr>
              <w:t>varchar(</w:t>
            </w:r>
            <w:r w:rsidR="00B64CF1" w:rsidRPr="00B27CEB">
              <w:rPr>
                <w:rFonts w:ascii="Times New Roman" w:hAnsi="Times New Roman" w:cs="Times New Roman"/>
              </w:rPr>
              <w:t>20</w:t>
            </w:r>
            <w:r w:rsidRPr="00B27CEB">
              <w:rPr>
                <w:rFonts w:ascii="Times New Roman" w:hAnsi="Times New Roman" w:cs="Times New Roman"/>
              </w:rPr>
              <w:t>)</w:t>
            </w:r>
          </w:p>
        </w:tc>
        <w:tc>
          <w:tcPr>
            <w:tcW w:w="2126" w:type="dxa"/>
          </w:tcPr>
          <w:p w:rsidR="004312C8" w:rsidRPr="00B27CEB" w:rsidRDefault="004312C8" w:rsidP="00272B3F">
            <w:pPr>
              <w:spacing w:line="24" w:lineRule="atLeast"/>
              <w:rPr>
                <w:rFonts w:ascii="Times New Roman" w:hAnsi="Times New Roman" w:cs="Times New Roman"/>
              </w:rPr>
            </w:pPr>
            <w:r w:rsidRPr="00B27CEB">
              <w:rPr>
                <w:rFonts w:ascii="Times New Roman" w:hAnsi="Times New Roman" w:cs="Times New Roman"/>
              </w:rPr>
              <w:t>Not null</w:t>
            </w:r>
          </w:p>
        </w:tc>
        <w:tc>
          <w:tcPr>
            <w:tcW w:w="1978" w:type="dxa"/>
          </w:tcPr>
          <w:p w:rsidR="004312C8" w:rsidRPr="00B27CEB" w:rsidRDefault="00B64CF1" w:rsidP="00272B3F">
            <w:pPr>
              <w:spacing w:line="24" w:lineRule="atLeast"/>
              <w:rPr>
                <w:rFonts w:ascii="Times New Roman" w:hAnsi="Times New Roman" w:cs="Times New Roman"/>
              </w:rPr>
            </w:pPr>
            <w:r w:rsidRPr="00B27CEB">
              <w:rPr>
                <w:rFonts w:ascii="Times New Roman" w:hAnsi="Times New Roman" w:cs="Times New Roman"/>
              </w:rPr>
              <w:t>Tên tài khoản</w:t>
            </w:r>
          </w:p>
        </w:tc>
      </w:tr>
      <w:tr w:rsidR="004312C8" w:rsidRPr="00B27CEB" w:rsidTr="00016E4E">
        <w:tc>
          <w:tcPr>
            <w:tcW w:w="2065" w:type="dxa"/>
          </w:tcPr>
          <w:p w:rsidR="004312C8" w:rsidRPr="00B27CEB" w:rsidRDefault="00B64CF1" w:rsidP="00272B3F">
            <w:pPr>
              <w:spacing w:line="24" w:lineRule="atLeast"/>
              <w:rPr>
                <w:rFonts w:ascii="Times New Roman" w:hAnsi="Times New Roman" w:cs="Times New Roman"/>
                <w:lang w:val="en-US"/>
              </w:rPr>
            </w:pPr>
            <w:r w:rsidRPr="00B27CEB">
              <w:rPr>
                <w:rFonts w:ascii="Times New Roman" w:hAnsi="Times New Roman" w:cs="Times New Roman"/>
                <w:lang w:val="en-US"/>
              </w:rPr>
              <w:t>password</w:t>
            </w:r>
          </w:p>
        </w:tc>
        <w:tc>
          <w:tcPr>
            <w:tcW w:w="2041" w:type="dxa"/>
          </w:tcPr>
          <w:p w:rsidR="004312C8" w:rsidRPr="00B27CEB" w:rsidRDefault="00B64CF1" w:rsidP="00272B3F">
            <w:pPr>
              <w:spacing w:line="24" w:lineRule="atLeast"/>
              <w:rPr>
                <w:rFonts w:ascii="Times New Roman" w:hAnsi="Times New Roman" w:cs="Times New Roman"/>
                <w:lang w:val="en-US"/>
              </w:rPr>
            </w:pPr>
            <w:r w:rsidRPr="00B27CEB">
              <w:rPr>
                <w:rFonts w:ascii="Times New Roman" w:hAnsi="Times New Roman" w:cs="Times New Roman"/>
              </w:rPr>
              <w:t>varchar(20</w:t>
            </w:r>
            <w:r w:rsidRPr="00B27CEB">
              <w:rPr>
                <w:rFonts w:ascii="Times New Roman" w:hAnsi="Times New Roman" w:cs="Times New Roman"/>
                <w:lang w:val="en-US"/>
              </w:rPr>
              <w:t>0</w:t>
            </w:r>
            <w:r w:rsidRPr="00B27CEB">
              <w:rPr>
                <w:rFonts w:ascii="Times New Roman" w:hAnsi="Times New Roman" w:cs="Times New Roman"/>
              </w:rPr>
              <w:t>)</w:t>
            </w:r>
          </w:p>
        </w:tc>
        <w:tc>
          <w:tcPr>
            <w:tcW w:w="2126" w:type="dxa"/>
          </w:tcPr>
          <w:p w:rsidR="004312C8" w:rsidRPr="00B27CEB" w:rsidRDefault="004312C8" w:rsidP="00272B3F">
            <w:pPr>
              <w:spacing w:line="24" w:lineRule="atLeast"/>
              <w:rPr>
                <w:rFonts w:ascii="Times New Roman" w:hAnsi="Times New Roman" w:cs="Times New Roman"/>
                <w:lang w:val="en-US"/>
              </w:rPr>
            </w:pPr>
          </w:p>
        </w:tc>
        <w:tc>
          <w:tcPr>
            <w:tcW w:w="1978" w:type="dxa"/>
          </w:tcPr>
          <w:p w:rsidR="004312C8" w:rsidRPr="00B27CEB" w:rsidRDefault="00B64CF1" w:rsidP="00272B3F">
            <w:pPr>
              <w:spacing w:line="24" w:lineRule="atLeast"/>
              <w:rPr>
                <w:rFonts w:ascii="Times New Roman" w:hAnsi="Times New Roman" w:cs="Times New Roman"/>
                <w:lang w:val="en-US"/>
              </w:rPr>
            </w:pPr>
            <w:r w:rsidRPr="00B27CEB">
              <w:rPr>
                <w:rFonts w:ascii="Times New Roman" w:hAnsi="Times New Roman" w:cs="Times New Roman"/>
                <w:lang w:val="en-US"/>
              </w:rPr>
              <w:t>Mật khẩu</w:t>
            </w:r>
          </w:p>
        </w:tc>
      </w:tr>
      <w:tr w:rsidR="004312C8" w:rsidRPr="00B27CEB" w:rsidTr="00016E4E">
        <w:tc>
          <w:tcPr>
            <w:tcW w:w="2065" w:type="dxa"/>
          </w:tcPr>
          <w:p w:rsidR="004312C8" w:rsidRPr="00B27CEB" w:rsidRDefault="00B64CF1" w:rsidP="00272B3F">
            <w:pPr>
              <w:spacing w:line="24" w:lineRule="atLeast"/>
              <w:rPr>
                <w:rFonts w:ascii="Times New Roman" w:hAnsi="Times New Roman" w:cs="Times New Roman"/>
                <w:lang w:val="en-US"/>
              </w:rPr>
            </w:pPr>
            <w:r w:rsidRPr="00B27CEB">
              <w:rPr>
                <w:rFonts w:ascii="Times New Roman" w:hAnsi="Times New Roman" w:cs="Times New Roman"/>
                <w:lang w:val="en-US"/>
              </w:rPr>
              <w:t>fullname</w:t>
            </w:r>
          </w:p>
        </w:tc>
        <w:tc>
          <w:tcPr>
            <w:tcW w:w="2041" w:type="dxa"/>
          </w:tcPr>
          <w:p w:rsidR="004312C8" w:rsidRPr="00B27CEB" w:rsidRDefault="00B64CF1" w:rsidP="00272B3F">
            <w:pPr>
              <w:spacing w:line="24" w:lineRule="atLeast"/>
              <w:rPr>
                <w:rFonts w:ascii="Times New Roman" w:hAnsi="Times New Roman" w:cs="Times New Roman"/>
                <w:lang w:val="en-US"/>
              </w:rPr>
            </w:pPr>
            <w:r w:rsidRPr="00B27CEB">
              <w:rPr>
                <w:rFonts w:ascii="Times New Roman" w:hAnsi="Times New Roman" w:cs="Times New Roman"/>
              </w:rPr>
              <w:t>varchar(5</w:t>
            </w:r>
            <w:r w:rsidRPr="00B27CEB">
              <w:rPr>
                <w:rFonts w:ascii="Times New Roman" w:hAnsi="Times New Roman" w:cs="Times New Roman"/>
                <w:lang w:val="en-US"/>
              </w:rPr>
              <w:t>0</w:t>
            </w:r>
            <w:r w:rsidRPr="00B27CEB">
              <w:rPr>
                <w:rFonts w:ascii="Times New Roman" w:hAnsi="Times New Roman" w:cs="Times New Roman"/>
              </w:rPr>
              <w:t>)</w:t>
            </w:r>
          </w:p>
        </w:tc>
        <w:tc>
          <w:tcPr>
            <w:tcW w:w="2126" w:type="dxa"/>
          </w:tcPr>
          <w:p w:rsidR="004312C8" w:rsidRPr="00B27CEB" w:rsidRDefault="004312C8" w:rsidP="00272B3F">
            <w:pPr>
              <w:spacing w:line="24" w:lineRule="atLeast"/>
              <w:rPr>
                <w:rFonts w:ascii="Times New Roman" w:hAnsi="Times New Roman" w:cs="Times New Roman"/>
                <w:lang w:val="en-US"/>
              </w:rPr>
            </w:pPr>
          </w:p>
        </w:tc>
        <w:tc>
          <w:tcPr>
            <w:tcW w:w="1978" w:type="dxa"/>
          </w:tcPr>
          <w:p w:rsidR="004312C8" w:rsidRPr="00B27CEB" w:rsidRDefault="00B64CF1" w:rsidP="00272B3F">
            <w:pPr>
              <w:spacing w:line="24" w:lineRule="atLeast"/>
              <w:rPr>
                <w:rFonts w:ascii="Times New Roman" w:hAnsi="Times New Roman" w:cs="Times New Roman"/>
                <w:lang w:val="en-US"/>
              </w:rPr>
            </w:pPr>
            <w:r w:rsidRPr="00B27CEB">
              <w:rPr>
                <w:rFonts w:ascii="Times New Roman" w:hAnsi="Times New Roman" w:cs="Times New Roman"/>
                <w:lang w:val="en-US"/>
              </w:rPr>
              <w:t>Họ tên</w:t>
            </w:r>
          </w:p>
        </w:tc>
      </w:tr>
      <w:tr w:rsidR="004312C8" w:rsidRPr="00B27CEB" w:rsidTr="00016E4E">
        <w:tc>
          <w:tcPr>
            <w:tcW w:w="2065" w:type="dxa"/>
          </w:tcPr>
          <w:p w:rsidR="004312C8" w:rsidRPr="00B27CEB" w:rsidRDefault="00B64CF1" w:rsidP="00272B3F">
            <w:pPr>
              <w:spacing w:line="24" w:lineRule="atLeast"/>
              <w:rPr>
                <w:rFonts w:ascii="Times New Roman" w:hAnsi="Times New Roman" w:cs="Times New Roman"/>
                <w:lang w:val="en-US"/>
              </w:rPr>
            </w:pPr>
            <w:r w:rsidRPr="00B27CEB">
              <w:rPr>
                <w:rFonts w:ascii="Times New Roman" w:hAnsi="Times New Roman" w:cs="Times New Roman"/>
                <w:lang w:val="en-US"/>
              </w:rPr>
              <w:t>email</w:t>
            </w:r>
          </w:p>
        </w:tc>
        <w:tc>
          <w:tcPr>
            <w:tcW w:w="2041" w:type="dxa"/>
          </w:tcPr>
          <w:p w:rsidR="004312C8" w:rsidRPr="00B27CEB" w:rsidRDefault="00B64CF1" w:rsidP="00272B3F">
            <w:pPr>
              <w:spacing w:line="24" w:lineRule="atLeast"/>
              <w:rPr>
                <w:rFonts w:ascii="Times New Roman" w:hAnsi="Times New Roman" w:cs="Times New Roman"/>
                <w:lang w:val="en-US"/>
              </w:rPr>
            </w:pPr>
            <w:r w:rsidRPr="00B27CEB">
              <w:rPr>
                <w:rFonts w:ascii="Times New Roman" w:hAnsi="Times New Roman" w:cs="Times New Roman"/>
              </w:rPr>
              <w:t>varchar(5</w:t>
            </w:r>
            <w:r w:rsidRPr="00B27CEB">
              <w:rPr>
                <w:rFonts w:ascii="Times New Roman" w:hAnsi="Times New Roman" w:cs="Times New Roman"/>
                <w:lang w:val="en-US"/>
              </w:rPr>
              <w:t>0</w:t>
            </w:r>
            <w:r w:rsidRPr="00B27CEB">
              <w:rPr>
                <w:rFonts w:ascii="Times New Roman" w:hAnsi="Times New Roman" w:cs="Times New Roman"/>
              </w:rPr>
              <w:t>)</w:t>
            </w:r>
          </w:p>
        </w:tc>
        <w:tc>
          <w:tcPr>
            <w:tcW w:w="2126" w:type="dxa"/>
          </w:tcPr>
          <w:p w:rsidR="004312C8" w:rsidRPr="00B27CEB" w:rsidRDefault="004312C8" w:rsidP="00272B3F">
            <w:pPr>
              <w:spacing w:line="24" w:lineRule="atLeast"/>
              <w:rPr>
                <w:rFonts w:ascii="Times New Roman" w:hAnsi="Times New Roman" w:cs="Times New Roman"/>
                <w:lang w:val="en-US"/>
              </w:rPr>
            </w:pPr>
          </w:p>
        </w:tc>
        <w:tc>
          <w:tcPr>
            <w:tcW w:w="1978"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Điểm</w:t>
            </w:r>
          </w:p>
        </w:tc>
      </w:tr>
      <w:tr w:rsidR="004312C8" w:rsidRPr="00B27CEB" w:rsidTr="00016E4E">
        <w:tc>
          <w:tcPr>
            <w:tcW w:w="2065" w:type="dxa"/>
          </w:tcPr>
          <w:p w:rsidR="004312C8" w:rsidRPr="00B27CEB" w:rsidRDefault="00B64CF1" w:rsidP="00272B3F">
            <w:pPr>
              <w:spacing w:line="24" w:lineRule="atLeast"/>
              <w:rPr>
                <w:rFonts w:ascii="Times New Roman" w:hAnsi="Times New Roman" w:cs="Times New Roman"/>
                <w:lang w:val="en-US"/>
              </w:rPr>
            </w:pPr>
            <w:r w:rsidRPr="00B27CEB">
              <w:rPr>
                <w:rFonts w:ascii="Times New Roman" w:hAnsi="Times New Roman" w:cs="Times New Roman"/>
                <w:lang w:val="en-US"/>
              </w:rPr>
              <w:t>phone</w:t>
            </w:r>
          </w:p>
        </w:tc>
        <w:tc>
          <w:tcPr>
            <w:tcW w:w="2041"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varchar(</w:t>
            </w:r>
            <w:r w:rsidR="00B64CF1" w:rsidRPr="00B27CEB">
              <w:rPr>
                <w:rFonts w:ascii="Times New Roman" w:hAnsi="Times New Roman" w:cs="Times New Roman"/>
                <w:lang w:val="en-US"/>
              </w:rPr>
              <w:t>1</w:t>
            </w:r>
            <w:r w:rsidRPr="00B27CEB">
              <w:rPr>
                <w:rFonts w:ascii="Times New Roman" w:hAnsi="Times New Roman" w:cs="Times New Roman"/>
                <w:lang w:val="en-US"/>
              </w:rPr>
              <w:t>0)</w:t>
            </w:r>
          </w:p>
        </w:tc>
        <w:tc>
          <w:tcPr>
            <w:tcW w:w="2126" w:type="dxa"/>
          </w:tcPr>
          <w:p w:rsidR="004312C8" w:rsidRPr="00B27CEB" w:rsidRDefault="004312C8" w:rsidP="00272B3F">
            <w:pPr>
              <w:spacing w:line="24" w:lineRule="atLeast"/>
              <w:rPr>
                <w:rFonts w:ascii="Times New Roman" w:hAnsi="Times New Roman" w:cs="Times New Roman"/>
                <w:lang w:val="en-US"/>
              </w:rPr>
            </w:pPr>
          </w:p>
        </w:tc>
        <w:tc>
          <w:tcPr>
            <w:tcW w:w="1978"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Tên sinh viên</w:t>
            </w:r>
          </w:p>
        </w:tc>
      </w:tr>
      <w:tr w:rsidR="004312C8" w:rsidRPr="00B27CEB" w:rsidTr="00016E4E">
        <w:tc>
          <w:tcPr>
            <w:tcW w:w="2065" w:type="dxa"/>
          </w:tcPr>
          <w:p w:rsidR="004312C8" w:rsidRPr="00B27CEB" w:rsidRDefault="00B64CF1" w:rsidP="00272B3F">
            <w:pPr>
              <w:spacing w:line="24" w:lineRule="atLeast"/>
              <w:rPr>
                <w:rFonts w:ascii="Times New Roman" w:hAnsi="Times New Roman" w:cs="Times New Roman"/>
                <w:lang w:val="en-US"/>
              </w:rPr>
            </w:pPr>
            <w:r w:rsidRPr="00B27CEB">
              <w:rPr>
                <w:rFonts w:ascii="Times New Roman" w:hAnsi="Times New Roman" w:cs="Times New Roman"/>
                <w:lang w:val="en-US"/>
              </w:rPr>
              <w:t>level</w:t>
            </w:r>
          </w:p>
        </w:tc>
        <w:tc>
          <w:tcPr>
            <w:tcW w:w="2041" w:type="dxa"/>
          </w:tcPr>
          <w:p w:rsidR="004312C8" w:rsidRPr="00B27CEB" w:rsidRDefault="00B64CF1" w:rsidP="00272B3F">
            <w:pPr>
              <w:spacing w:line="24" w:lineRule="atLeast"/>
              <w:rPr>
                <w:rFonts w:ascii="Times New Roman" w:hAnsi="Times New Roman" w:cs="Times New Roman"/>
                <w:lang w:val="en-US"/>
              </w:rPr>
            </w:pPr>
            <w:r w:rsidRPr="00B27CEB">
              <w:rPr>
                <w:rFonts w:ascii="Times New Roman" w:hAnsi="Times New Roman" w:cs="Times New Roman"/>
                <w:lang w:val="en-US"/>
              </w:rPr>
              <w:t>tiny</w:t>
            </w:r>
            <w:r w:rsidR="004312C8" w:rsidRPr="00B27CEB">
              <w:rPr>
                <w:rFonts w:ascii="Times New Roman" w:hAnsi="Times New Roman" w:cs="Times New Roman"/>
                <w:lang w:val="en-US"/>
              </w:rPr>
              <w:t>int(</w:t>
            </w:r>
            <w:r w:rsidRPr="00B27CEB">
              <w:rPr>
                <w:rFonts w:ascii="Times New Roman" w:hAnsi="Times New Roman" w:cs="Times New Roman"/>
                <w:lang w:val="en-US"/>
              </w:rPr>
              <w:t>1</w:t>
            </w:r>
            <w:r w:rsidR="004312C8" w:rsidRPr="00B27CEB">
              <w:rPr>
                <w:rFonts w:ascii="Times New Roman" w:hAnsi="Times New Roman" w:cs="Times New Roman"/>
                <w:lang w:val="en-US"/>
              </w:rPr>
              <w:t>)</w:t>
            </w:r>
          </w:p>
        </w:tc>
        <w:tc>
          <w:tcPr>
            <w:tcW w:w="2126" w:type="dxa"/>
          </w:tcPr>
          <w:p w:rsidR="004312C8" w:rsidRPr="00B27CEB" w:rsidRDefault="004312C8" w:rsidP="00272B3F">
            <w:pPr>
              <w:spacing w:line="24" w:lineRule="atLeast"/>
              <w:rPr>
                <w:rFonts w:ascii="Times New Roman" w:hAnsi="Times New Roman" w:cs="Times New Roman"/>
                <w:lang w:val="en-US"/>
              </w:rPr>
            </w:pPr>
          </w:p>
        </w:tc>
        <w:tc>
          <w:tcPr>
            <w:tcW w:w="1978" w:type="dxa"/>
          </w:tcPr>
          <w:p w:rsidR="004312C8" w:rsidRPr="00B27CEB" w:rsidRDefault="004312C8" w:rsidP="00272B3F">
            <w:pPr>
              <w:spacing w:line="24" w:lineRule="atLeast"/>
              <w:rPr>
                <w:rFonts w:ascii="Times New Roman" w:hAnsi="Times New Roman" w:cs="Times New Roman"/>
                <w:lang w:val="en-US"/>
              </w:rPr>
            </w:pPr>
            <w:r w:rsidRPr="00B27CEB">
              <w:rPr>
                <w:rFonts w:ascii="Times New Roman" w:hAnsi="Times New Roman" w:cs="Times New Roman"/>
                <w:lang w:val="en-US"/>
              </w:rPr>
              <w:t>Mã cơ quan</w:t>
            </w:r>
          </w:p>
        </w:tc>
      </w:tr>
    </w:tbl>
    <w:p w:rsidR="004312C8" w:rsidRPr="00B27CEB" w:rsidRDefault="004312C8" w:rsidP="00272B3F">
      <w:pPr>
        <w:spacing w:line="24" w:lineRule="atLeast"/>
        <w:rPr>
          <w:rFonts w:ascii="Times New Roman" w:hAnsi="Times New Roman" w:cs="Times New Roman"/>
          <w:szCs w:val="26"/>
        </w:rPr>
      </w:pPr>
    </w:p>
    <w:p w:rsidR="00D97C50" w:rsidRPr="00B27CEB" w:rsidRDefault="00D97C50" w:rsidP="00272B3F">
      <w:pPr>
        <w:spacing w:line="24" w:lineRule="atLeast"/>
        <w:rPr>
          <w:rFonts w:ascii="Times New Roman" w:hAnsi="Times New Roman" w:cs="Times New Roman"/>
          <w:lang w:val="en-US"/>
        </w:rPr>
      </w:pPr>
      <w:r w:rsidRPr="00B27CEB">
        <w:rPr>
          <w:rFonts w:ascii="Times New Roman" w:hAnsi="Times New Roman" w:cs="Times New Roman"/>
        </w:rPr>
        <w:t xml:space="preserve">Bảng </w:t>
      </w:r>
      <w:r w:rsidRPr="00B27CEB">
        <w:rPr>
          <w:rFonts w:ascii="Times New Roman" w:hAnsi="Times New Roman" w:cs="Times New Roman"/>
        </w:rPr>
        <w:fldChar w:fldCharType="begin"/>
      </w:r>
      <w:r w:rsidRPr="00B27CEB">
        <w:rPr>
          <w:rFonts w:ascii="Times New Roman" w:hAnsi="Times New Roman" w:cs="Times New Roman"/>
        </w:rPr>
        <w:instrText xml:space="preserve"> SEQ Bảng \* ARABIC </w:instrText>
      </w:r>
      <w:r w:rsidRPr="00B27CEB">
        <w:rPr>
          <w:rFonts w:ascii="Times New Roman" w:hAnsi="Times New Roman" w:cs="Times New Roman"/>
        </w:rPr>
        <w:fldChar w:fldCharType="separate"/>
      </w:r>
      <w:r w:rsidRPr="00B27CEB">
        <w:rPr>
          <w:rFonts w:ascii="Times New Roman" w:hAnsi="Times New Roman" w:cs="Times New Roman"/>
          <w:noProof/>
        </w:rPr>
        <w:t>9</w:t>
      </w:r>
      <w:r w:rsidRPr="00B27CEB">
        <w:rPr>
          <w:rFonts w:ascii="Times New Roman" w:hAnsi="Times New Roman" w:cs="Times New Roman"/>
          <w:noProof/>
        </w:rPr>
        <w:fldChar w:fldCharType="end"/>
      </w:r>
      <w:r w:rsidRPr="00B27CEB">
        <w:rPr>
          <w:rFonts w:ascii="Times New Roman" w:hAnsi="Times New Roman" w:cs="Times New Roman"/>
        </w:rPr>
        <w:t>: Chi tiết bảng order</w:t>
      </w:r>
      <w:r w:rsidR="00EF5420" w:rsidRPr="00B27CEB">
        <w:rPr>
          <w:rFonts w:ascii="Times New Roman" w:hAnsi="Times New Roman" w:cs="Times New Roman"/>
          <w:lang w:val="en-US"/>
        </w:rPr>
        <w:t>s</w:t>
      </w:r>
    </w:p>
    <w:tbl>
      <w:tblPr>
        <w:tblStyle w:val="TableGrid"/>
        <w:tblW w:w="0" w:type="auto"/>
        <w:tblLayout w:type="fixed"/>
        <w:tblLook w:val="04A0" w:firstRow="1" w:lastRow="0" w:firstColumn="1" w:lastColumn="0" w:noHBand="0" w:noVBand="1"/>
      </w:tblPr>
      <w:tblGrid>
        <w:gridCol w:w="2065"/>
        <w:gridCol w:w="2041"/>
        <w:gridCol w:w="2126"/>
        <w:gridCol w:w="1978"/>
      </w:tblGrid>
      <w:tr w:rsidR="00D97C50" w:rsidRPr="00B27CEB" w:rsidTr="00016E4E">
        <w:tc>
          <w:tcPr>
            <w:tcW w:w="2065" w:type="dxa"/>
            <w:shd w:val="clear" w:color="auto" w:fill="F2F2F2" w:themeFill="background1" w:themeFillShade="F2"/>
          </w:tcPr>
          <w:p w:rsidR="00D97C50" w:rsidRPr="00B27CEB" w:rsidRDefault="00D97C50" w:rsidP="00272B3F">
            <w:pPr>
              <w:spacing w:line="24" w:lineRule="atLeast"/>
              <w:jc w:val="center"/>
              <w:rPr>
                <w:rFonts w:ascii="Times New Roman" w:hAnsi="Times New Roman" w:cs="Times New Roman"/>
              </w:rPr>
            </w:pPr>
            <w:r w:rsidRPr="00B27CEB">
              <w:rPr>
                <w:rFonts w:ascii="Times New Roman" w:hAnsi="Times New Roman" w:cs="Times New Roman"/>
              </w:rPr>
              <w:t>Tên trường</w:t>
            </w:r>
          </w:p>
        </w:tc>
        <w:tc>
          <w:tcPr>
            <w:tcW w:w="2041" w:type="dxa"/>
            <w:shd w:val="clear" w:color="auto" w:fill="F2F2F2" w:themeFill="background1" w:themeFillShade="F2"/>
          </w:tcPr>
          <w:p w:rsidR="00D97C50" w:rsidRPr="00B27CEB" w:rsidRDefault="00D97C50" w:rsidP="00272B3F">
            <w:pPr>
              <w:spacing w:line="24" w:lineRule="atLeast"/>
              <w:jc w:val="center"/>
              <w:rPr>
                <w:rFonts w:ascii="Times New Roman" w:hAnsi="Times New Roman" w:cs="Times New Roman"/>
              </w:rPr>
            </w:pPr>
            <w:r w:rsidRPr="00B27CEB">
              <w:rPr>
                <w:rFonts w:ascii="Times New Roman" w:hAnsi="Times New Roman" w:cs="Times New Roman"/>
              </w:rPr>
              <w:t>Kiểu dữ liệu</w:t>
            </w:r>
          </w:p>
        </w:tc>
        <w:tc>
          <w:tcPr>
            <w:tcW w:w="2126" w:type="dxa"/>
            <w:shd w:val="clear" w:color="auto" w:fill="F2F2F2" w:themeFill="background1" w:themeFillShade="F2"/>
          </w:tcPr>
          <w:p w:rsidR="00D97C50" w:rsidRPr="00B27CEB" w:rsidRDefault="00D97C50" w:rsidP="00272B3F">
            <w:pPr>
              <w:spacing w:line="24" w:lineRule="atLeast"/>
              <w:jc w:val="center"/>
              <w:rPr>
                <w:rFonts w:ascii="Times New Roman" w:hAnsi="Times New Roman" w:cs="Times New Roman"/>
              </w:rPr>
            </w:pPr>
            <w:r w:rsidRPr="00B27CEB">
              <w:rPr>
                <w:rFonts w:ascii="Times New Roman" w:hAnsi="Times New Roman" w:cs="Times New Roman"/>
              </w:rPr>
              <w:t>Ràng buộc</w:t>
            </w:r>
          </w:p>
        </w:tc>
        <w:tc>
          <w:tcPr>
            <w:tcW w:w="1978" w:type="dxa"/>
            <w:shd w:val="clear" w:color="auto" w:fill="F2F2F2" w:themeFill="background1" w:themeFillShade="F2"/>
          </w:tcPr>
          <w:p w:rsidR="00D97C50" w:rsidRPr="00B27CEB" w:rsidRDefault="00D97C50" w:rsidP="00272B3F">
            <w:pPr>
              <w:spacing w:line="24" w:lineRule="atLeast"/>
              <w:jc w:val="center"/>
              <w:rPr>
                <w:rFonts w:ascii="Times New Roman" w:hAnsi="Times New Roman" w:cs="Times New Roman"/>
              </w:rPr>
            </w:pPr>
            <w:r w:rsidRPr="00B27CEB">
              <w:rPr>
                <w:rFonts w:ascii="Times New Roman" w:hAnsi="Times New Roman" w:cs="Times New Roman"/>
              </w:rPr>
              <w:t>Mô tả</w:t>
            </w:r>
          </w:p>
        </w:tc>
      </w:tr>
      <w:tr w:rsidR="00D97C50" w:rsidRPr="00B27CEB" w:rsidTr="00016E4E">
        <w:tc>
          <w:tcPr>
            <w:tcW w:w="2065" w:type="dxa"/>
          </w:tcPr>
          <w:p w:rsidR="00D97C50" w:rsidRPr="00B27CEB" w:rsidRDefault="00D97C50" w:rsidP="00272B3F">
            <w:pPr>
              <w:spacing w:line="24" w:lineRule="atLeast"/>
              <w:rPr>
                <w:rFonts w:ascii="Times New Roman" w:hAnsi="Times New Roman" w:cs="Times New Roman"/>
                <w:lang w:val="en-US"/>
              </w:rPr>
            </w:pPr>
            <w:r w:rsidRPr="00B27CEB">
              <w:rPr>
                <w:rFonts w:ascii="Times New Roman" w:hAnsi="Times New Roman" w:cs="Times New Roman"/>
              </w:rPr>
              <w:t>id_</w:t>
            </w:r>
            <w:r w:rsidRPr="00B27CEB">
              <w:rPr>
                <w:rFonts w:ascii="Times New Roman" w:hAnsi="Times New Roman" w:cs="Times New Roman"/>
                <w:lang w:val="en-US"/>
              </w:rPr>
              <w:t>order</w:t>
            </w:r>
          </w:p>
        </w:tc>
        <w:tc>
          <w:tcPr>
            <w:tcW w:w="2041" w:type="dxa"/>
          </w:tcPr>
          <w:p w:rsidR="00D97C50" w:rsidRPr="00B27CEB" w:rsidRDefault="00D97C50" w:rsidP="00272B3F">
            <w:pPr>
              <w:spacing w:line="24" w:lineRule="atLeast"/>
              <w:rPr>
                <w:rFonts w:ascii="Times New Roman" w:hAnsi="Times New Roman" w:cs="Times New Roman"/>
              </w:rPr>
            </w:pPr>
            <w:r w:rsidRPr="00B27CEB">
              <w:rPr>
                <w:rFonts w:ascii="Times New Roman" w:hAnsi="Times New Roman" w:cs="Times New Roman"/>
              </w:rPr>
              <w:t>int(11)</w:t>
            </w:r>
          </w:p>
        </w:tc>
        <w:tc>
          <w:tcPr>
            <w:tcW w:w="2126" w:type="dxa"/>
          </w:tcPr>
          <w:p w:rsidR="00D97C50" w:rsidRPr="00B27CEB" w:rsidRDefault="00D97C50" w:rsidP="00272B3F">
            <w:pPr>
              <w:spacing w:line="24" w:lineRule="atLeast"/>
              <w:rPr>
                <w:rFonts w:ascii="Times New Roman" w:hAnsi="Times New Roman" w:cs="Times New Roman"/>
              </w:rPr>
            </w:pPr>
            <w:r w:rsidRPr="00B27CEB">
              <w:rPr>
                <w:rFonts w:ascii="Times New Roman" w:hAnsi="Times New Roman" w:cs="Times New Roman"/>
              </w:rPr>
              <w:t>Khóa chính, not null</w:t>
            </w:r>
          </w:p>
        </w:tc>
        <w:tc>
          <w:tcPr>
            <w:tcW w:w="1978" w:type="dxa"/>
          </w:tcPr>
          <w:p w:rsidR="00D97C50" w:rsidRPr="00B27CEB" w:rsidRDefault="00D97C50" w:rsidP="00272B3F">
            <w:pPr>
              <w:spacing w:line="24" w:lineRule="atLeast"/>
              <w:rPr>
                <w:rFonts w:ascii="Times New Roman" w:hAnsi="Times New Roman" w:cs="Times New Roman"/>
              </w:rPr>
            </w:pPr>
            <w:r w:rsidRPr="00B27CEB">
              <w:rPr>
                <w:rFonts w:ascii="Times New Roman" w:hAnsi="Times New Roman" w:cs="Times New Roman"/>
              </w:rPr>
              <w:t>Mã đặt tài liệu</w:t>
            </w:r>
          </w:p>
        </w:tc>
      </w:tr>
      <w:tr w:rsidR="00D97C50" w:rsidRPr="00B27CEB" w:rsidTr="00016E4E">
        <w:tc>
          <w:tcPr>
            <w:tcW w:w="2065" w:type="dxa"/>
          </w:tcPr>
          <w:p w:rsidR="00D97C50" w:rsidRPr="00B27CEB" w:rsidRDefault="004A0E54" w:rsidP="00272B3F">
            <w:pPr>
              <w:spacing w:line="24" w:lineRule="atLeast"/>
              <w:rPr>
                <w:rFonts w:ascii="Times New Roman" w:hAnsi="Times New Roman" w:cs="Times New Roman"/>
                <w:lang w:val="en-US"/>
              </w:rPr>
            </w:pPr>
            <w:r w:rsidRPr="00B27CEB">
              <w:rPr>
                <w:rFonts w:ascii="Times New Roman" w:hAnsi="Times New Roman" w:cs="Times New Roman"/>
              </w:rPr>
              <w:t>i</w:t>
            </w:r>
            <w:r w:rsidR="00D97C50" w:rsidRPr="00B27CEB">
              <w:rPr>
                <w:rFonts w:ascii="Times New Roman" w:hAnsi="Times New Roman" w:cs="Times New Roman"/>
              </w:rPr>
              <w:t>d_</w:t>
            </w:r>
            <w:r w:rsidR="00D97C50" w:rsidRPr="00B27CEB">
              <w:rPr>
                <w:rFonts w:ascii="Times New Roman" w:hAnsi="Times New Roman" w:cs="Times New Roman"/>
                <w:lang w:val="en-US"/>
              </w:rPr>
              <w:t>account</w:t>
            </w:r>
          </w:p>
        </w:tc>
        <w:tc>
          <w:tcPr>
            <w:tcW w:w="2041" w:type="dxa"/>
          </w:tcPr>
          <w:p w:rsidR="00D97C50" w:rsidRPr="00B27CEB" w:rsidRDefault="00D97C50" w:rsidP="00272B3F">
            <w:pPr>
              <w:spacing w:line="24" w:lineRule="atLeast"/>
              <w:rPr>
                <w:rFonts w:ascii="Times New Roman" w:hAnsi="Times New Roman" w:cs="Times New Roman"/>
              </w:rPr>
            </w:pPr>
            <w:r w:rsidRPr="00B27CEB">
              <w:rPr>
                <w:rFonts w:ascii="Times New Roman" w:hAnsi="Times New Roman" w:cs="Times New Roman"/>
              </w:rPr>
              <w:t>int(11)</w:t>
            </w:r>
          </w:p>
        </w:tc>
        <w:tc>
          <w:tcPr>
            <w:tcW w:w="2126" w:type="dxa"/>
          </w:tcPr>
          <w:p w:rsidR="00D97C50" w:rsidRPr="00B27CEB" w:rsidRDefault="00D97C50" w:rsidP="00272B3F">
            <w:pPr>
              <w:spacing w:line="24" w:lineRule="atLeast"/>
              <w:rPr>
                <w:rFonts w:ascii="Times New Roman" w:hAnsi="Times New Roman" w:cs="Times New Roman"/>
                <w:lang w:val="en-US"/>
              </w:rPr>
            </w:pPr>
            <w:r w:rsidRPr="00B27CEB">
              <w:rPr>
                <w:rFonts w:ascii="Times New Roman" w:hAnsi="Times New Roman" w:cs="Times New Roman"/>
                <w:lang w:val="en-US"/>
              </w:rPr>
              <w:t>Khóa ngoại</w:t>
            </w:r>
          </w:p>
        </w:tc>
        <w:tc>
          <w:tcPr>
            <w:tcW w:w="1978" w:type="dxa"/>
          </w:tcPr>
          <w:p w:rsidR="00D97C50" w:rsidRPr="00B27CEB" w:rsidRDefault="00D97C50" w:rsidP="00272B3F">
            <w:pPr>
              <w:spacing w:line="24" w:lineRule="atLeast"/>
              <w:rPr>
                <w:rFonts w:ascii="Times New Roman" w:hAnsi="Times New Roman" w:cs="Times New Roman"/>
                <w:lang w:val="en-US"/>
              </w:rPr>
            </w:pPr>
            <w:r w:rsidRPr="00B27CEB">
              <w:rPr>
                <w:rFonts w:ascii="Times New Roman" w:hAnsi="Times New Roman" w:cs="Times New Roman"/>
              </w:rPr>
              <w:t>Mã</w:t>
            </w:r>
            <w:r w:rsidRPr="00B27CEB">
              <w:rPr>
                <w:rFonts w:ascii="Times New Roman" w:hAnsi="Times New Roman" w:cs="Times New Roman"/>
                <w:lang w:val="en-US"/>
              </w:rPr>
              <w:t xml:space="preserve"> tài khoản</w:t>
            </w:r>
          </w:p>
        </w:tc>
      </w:tr>
      <w:tr w:rsidR="00D97C50" w:rsidRPr="00B27CEB" w:rsidTr="00016E4E">
        <w:tc>
          <w:tcPr>
            <w:tcW w:w="2065" w:type="dxa"/>
          </w:tcPr>
          <w:p w:rsidR="00D97C50" w:rsidRPr="00B27CEB" w:rsidRDefault="004A0E54" w:rsidP="00272B3F">
            <w:pPr>
              <w:spacing w:line="24" w:lineRule="atLeast"/>
              <w:rPr>
                <w:rFonts w:ascii="Times New Roman" w:hAnsi="Times New Roman" w:cs="Times New Roman"/>
                <w:lang w:val="en-US"/>
              </w:rPr>
            </w:pPr>
            <w:r w:rsidRPr="00B27CEB">
              <w:rPr>
                <w:rFonts w:ascii="Times New Roman" w:hAnsi="Times New Roman" w:cs="Times New Roman"/>
                <w:lang w:val="en-US"/>
              </w:rPr>
              <w:t>i</w:t>
            </w:r>
            <w:r w:rsidR="00D97C50" w:rsidRPr="00B27CEB">
              <w:rPr>
                <w:rFonts w:ascii="Times New Roman" w:hAnsi="Times New Roman" w:cs="Times New Roman"/>
                <w:lang w:val="en-US"/>
              </w:rPr>
              <w:t>d_document</w:t>
            </w:r>
          </w:p>
        </w:tc>
        <w:tc>
          <w:tcPr>
            <w:tcW w:w="2041" w:type="dxa"/>
          </w:tcPr>
          <w:p w:rsidR="00D97C50" w:rsidRPr="00B27CEB" w:rsidRDefault="00D97C50" w:rsidP="00272B3F">
            <w:pPr>
              <w:spacing w:line="24" w:lineRule="atLeast"/>
              <w:rPr>
                <w:rFonts w:ascii="Times New Roman" w:hAnsi="Times New Roman" w:cs="Times New Roman"/>
                <w:lang w:val="en-US"/>
              </w:rPr>
            </w:pPr>
            <w:r w:rsidRPr="00B27CEB">
              <w:rPr>
                <w:rFonts w:ascii="Times New Roman" w:hAnsi="Times New Roman" w:cs="Times New Roman"/>
              </w:rPr>
              <w:t>int(11)</w:t>
            </w:r>
          </w:p>
        </w:tc>
        <w:tc>
          <w:tcPr>
            <w:tcW w:w="2126" w:type="dxa"/>
          </w:tcPr>
          <w:p w:rsidR="00D97C50" w:rsidRPr="00B27CEB" w:rsidRDefault="00D97C50" w:rsidP="00272B3F">
            <w:pPr>
              <w:spacing w:line="24" w:lineRule="atLeast"/>
              <w:rPr>
                <w:rFonts w:ascii="Times New Roman" w:hAnsi="Times New Roman" w:cs="Times New Roman"/>
                <w:lang w:val="en-US"/>
              </w:rPr>
            </w:pPr>
            <w:r w:rsidRPr="00B27CEB">
              <w:rPr>
                <w:rFonts w:ascii="Times New Roman" w:hAnsi="Times New Roman" w:cs="Times New Roman"/>
                <w:lang w:val="en-US"/>
              </w:rPr>
              <w:t>Khóa ngoại</w:t>
            </w:r>
          </w:p>
        </w:tc>
        <w:tc>
          <w:tcPr>
            <w:tcW w:w="1978" w:type="dxa"/>
          </w:tcPr>
          <w:p w:rsidR="00D97C50" w:rsidRPr="00B27CEB" w:rsidRDefault="00D97C50" w:rsidP="00272B3F">
            <w:pPr>
              <w:spacing w:line="24" w:lineRule="atLeast"/>
              <w:rPr>
                <w:rFonts w:ascii="Times New Roman" w:hAnsi="Times New Roman" w:cs="Times New Roman"/>
                <w:lang w:val="en-US"/>
              </w:rPr>
            </w:pPr>
            <w:r w:rsidRPr="00B27CEB">
              <w:rPr>
                <w:rFonts w:ascii="Times New Roman" w:hAnsi="Times New Roman" w:cs="Times New Roman"/>
                <w:lang w:val="en-US"/>
              </w:rPr>
              <w:t>Mã tài liệu</w:t>
            </w:r>
          </w:p>
        </w:tc>
      </w:tr>
      <w:tr w:rsidR="00D97C50" w:rsidRPr="00B27CEB" w:rsidTr="00016E4E">
        <w:tc>
          <w:tcPr>
            <w:tcW w:w="2065" w:type="dxa"/>
          </w:tcPr>
          <w:p w:rsidR="00D97C50" w:rsidRPr="00B27CEB" w:rsidRDefault="004A0E54" w:rsidP="00272B3F">
            <w:pPr>
              <w:spacing w:line="24" w:lineRule="atLeast"/>
              <w:rPr>
                <w:rFonts w:ascii="Times New Roman" w:hAnsi="Times New Roman" w:cs="Times New Roman"/>
                <w:lang w:val="en-US"/>
              </w:rPr>
            </w:pPr>
            <w:r w:rsidRPr="00B27CEB">
              <w:rPr>
                <w:rFonts w:ascii="Times New Roman" w:hAnsi="Times New Roman" w:cs="Times New Roman"/>
                <w:lang w:val="en-US"/>
              </w:rPr>
              <w:t>create_time</w:t>
            </w:r>
          </w:p>
        </w:tc>
        <w:tc>
          <w:tcPr>
            <w:tcW w:w="2041" w:type="dxa"/>
          </w:tcPr>
          <w:p w:rsidR="00D97C50" w:rsidRPr="00B27CEB" w:rsidRDefault="004A0E54" w:rsidP="00272B3F">
            <w:pPr>
              <w:spacing w:line="24" w:lineRule="atLeast"/>
              <w:rPr>
                <w:rFonts w:ascii="Times New Roman" w:hAnsi="Times New Roman" w:cs="Times New Roman"/>
                <w:lang w:val="en-US"/>
              </w:rPr>
            </w:pPr>
            <w:r w:rsidRPr="00B27CEB">
              <w:rPr>
                <w:rFonts w:ascii="Times New Roman" w:hAnsi="Times New Roman" w:cs="Times New Roman"/>
                <w:lang w:val="en-US"/>
              </w:rPr>
              <w:t>datetime</w:t>
            </w:r>
          </w:p>
        </w:tc>
        <w:tc>
          <w:tcPr>
            <w:tcW w:w="2126" w:type="dxa"/>
          </w:tcPr>
          <w:p w:rsidR="00D97C50" w:rsidRPr="00B27CEB" w:rsidRDefault="00D97C50" w:rsidP="00272B3F">
            <w:pPr>
              <w:spacing w:line="24" w:lineRule="atLeast"/>
              <w:rPr>
                <w:rFonts w:ascii="Times New Roman" w:hAnsi="Times New Roman" w:cs="Times New Roman"/>
                <w:lang w:val="en-US"/>
              </w:rPr>
            </w:pPr>
          </w:p>
        </w:tc>
        <w:tc>
          <w:tcPr>
            <w:tcW w:w="1978" w:type="dxa"/>
          </w:tcPr>
          <w:p w:rsidR="00D97C50" w:rsidRPr="00B27CEB" w:rsidRDefault="004A0E54" w:rsidP="00272B3F">
            <w:pPr>
              <w:spacing w:line="24" w:lineRule="atLeast"/>
              <w:rPr>
                <w:rFonts w:ascii="Times New Roman" w:hAnsi="Times New Roman" w:cs="Times New Roman"/>
                <w:lang w:val="en-US"/>
              </w:rPr>
            </w:pPr>
            <w:r w:rsidRPr="00B27CEB">
              <w:rPr>
                <w:rFonts w:ascii="Times New Roman" w:hAnsi="Times New Roman" w:cs="Times New Roman"/>
                <w:lang w:val="en-US"/>
              </w:rPr>
              <w:t>Thời gian tạo</w:t>
            </w:r>
          </w:p>
        </w:tc>
      </w:tr>
      <w:tr w:rsidR="00D97C50" w:rsidRPr="00B27CEB" w:rsidTr="00016E4E">
        <w:tc>
          <w:tcPr>
            <w:tcW w:w="2065" w:type="dxa"/>
          </w:tcPr>
          <w:p w:rsidR="00D97C50" w:rsidRPr="00B27CEB" w:rsidRDefault="004A0E54" w:rsidP="00272B3F">
            <w:pPr>
              <w:spacing w:line="24" w:lineRule="atLeast"/>
              <w:rPr>
                <w:rFonts w:ascii="Times New Roman" w:hAnsi="Times New Roman" w:cs="Times New Roman"/>
                <w:lang w:val="en-US"/>
              </w:rPr>
            </w:pPr>
            <w:r w:rsidRPr="00B27CEB">
              <w:rPr>
                <w:rFonts w:ascii="Times New Roman" w:hAnsi="Times New Roman" w:cs="Times New Roman"/>
                <w:lang w:val="en-US"/>
              </w:rPr>
              <w:t>recieve_time</w:t>
            </w:r>
          </w:p>
        </w:tc>
        <w:tc>
          <w:tcPr>
            <w:tcW w:w="2041" w:type="dxa"/>
          </w:tcPr>
          <w:p w:rsidR="00D97C50" w:rsidRPr="00B27CEB" w:rsidRDefault="004A0E54" w:rsidP="00272B3F">
            <w:pPr>
              <w:spacing w:line="24" w:lineRule="atLeast"/>
              <w:rPr>
                <w:rFonts w:ascii="Times New Roman" w:hAnsi="Times New Roman" w:cs="Times New Roman"/>
                <w:lang w:val="en-US"/>
              </w:rPr>
            </w:pPr>
            <w:r w:rsidRPr="00B27CEB">
              <w:rPr>
                <w:rFonts w:ascii="Times New Roman" w:hAnsi="Times New Roman" w:cs="Times New Roman"/>
              </w:rPr>
              <w:t>datetime</w:t>
            </w:r>
          </w:p>
        </w:tc>
        <w:tc>
          <w:tcPr>
            <w:tcW w:w="2126" w:type="dxa"/>
          </w:tcPr>
          <w:p w:rsidR="00D97C50" w:rsidRPr="00B27CEB" w:rsidRDefault="00D97C50" w:rsidP="00272B3F">
            <w:pPr>
              <w:spacing w:line="24" w:lineRule="atLeast"/>
              <w:rPr>
                <w:rFonts w:ascii="Times New Roman" w:hAnsi="Times New Roman" w:cs="Times New Roman"/>
                <w:lang w:val="en-US"/>
              </w:rPr>
            </w:pPr>
          </w:p>
        </w:tc>
        <w:tc>
          <w:tcPr>
            <w:tcW w:w="1978" w:type="dxa"/>
          </w:tcPr>
          <w:p w:rsidR="00D97C50" w:rsidRPr="00B27CEB" w:rsidRDefault="004A0E54" w:rsidP="00272B3F">
            <w:pPr>
              <w:spacing w:line="24" w:lineRule="atLeast"/>
              <w:rPr>
                <w:rFonts w:ascii="Times New Roman" w:hAnsi="Times New Roman" w:cs="Times New Roman"/>
                <w:lang w:val="en-US"/>
              </w:rPr>
            </w:pPr>
            <w:r w:rsidRPr="00B27CEB">
              <w:rPr>
                <w:rFonts w:ascii="Times New Roman" w:hAnsi="Times New Roman" w:cs="Times New Roman"/>
                <w:lang w:val="en-US"/>
              </w:rPr>
              <w:t>Thời gian nhận</w:t>
            </w:r>
          </w:p>
        </w:tc>
      </w:tr>
      <w:tr w:rsidR="00D97C50" w:rsidRPr="00B27CEB" w:rsidTr="00016E4E">
        <w:tc>
          <w:tcPr>
            <w:tcW w:w="2065" w:type="dxa"/>
          </w:tcPr>
          <w:p w:rsidR="00D97C50" w:rsidRPr="00B27CEB" w:rsidRDefault="004A0E54" w:rsidP="00272B3F">
            <w:pPr>
              <w:spacing w:line="24" w:lineRule="atLeast"/>
              <w:rPr>
                <w:rFonts w:ascii="Times New Roman" w:hAnsi="Times New Roman" w:cs="Times New Roman"/>
                <w:lang w:val="en-US"/>
              </w:rPr>
            </w:pPr>
            <w:r w:rsidRPr="00B27CEB">
              <w:rPr>
                <w:rFonts w:ascii="Times New Roman" w:hAnsi="Times New Roman" w:cs="Times New Roman"/>
                <w:lang w:val="en-US"/>
              </w:rPr>
              <w:t>status</w:t>
            </w:r>
          </w:p>
        </w:tc>
        <w:tc>
          <w:tcPr>
            <w:tcW w:w="2041" w:type="dxa"/>
          </w:tcPr>
          <w:p w:rsidR="00D97C50" w:rsidRPr="00B27CEB" w:rsidRDefault="004A0E54" w:rsidP="00272B3F">
            <w:pPr>
              <w:spacing w:line="24" w:lineRule="atLeast"/>
              <w:rPr>
                <w:rFonts w:ascii="Times New Roman" w:hAnsi="Times New Roman" w:cs="Times New Roman"/>
                <w:lang w:val="en-US"/>
              </w:rPr>
            </w:pPr>
            <w:r w:rsidRPr="00B27CEB">
              <w:rPr>
                <w:rFonts w:ascii="Times New Roman" w:hAnsi="Times New Roman" w:cs="Times New Roman"/>
              </w:rPr>
              <w:t>int(11)</w:t>
            </w:r>
          </w:p>
        </w:tc>
        <w:tc>
          <w:tcPr>
            <w:tcW w:w="2126" w:type="dxa"/>
          </w:tcPr>
          <w:p w:rsidR="00D97C50" w:rsidRPr="00B27CEB" w:rsidRDefault="00D97C50" w:rsidP="00272B3F">
            <w:pPr>
              <w:spacing w:line="24" w:lineRule="atLeast"/>
              <w:rPr>
                <w:rFonts w:ascii="Times New Roman" w:hAnsi="Times New Roman" w:cs="Times New Roman"/>
                <w:lang w:val="en-US"/>
              </w:rPr>
            </w:pPr>
          </w:p>
        </w:tc>
        <w:tc>
          <w:tcPr>
            <w:tcW w:w="1978" w:type="dxa"/>
          </w:tcPr>
          <w:p w:rsidR="00D97C50" w:rsidRPr="00B27CEB" w:rsidRDefault="00D97C50" w:rsidP="00272B3F">
            <w:pPr>
              <w:spacing w:line="24" w:lineRule="atLeast"/>
              <w:rPr>
                <w:rFonts w:ascii="Times New Roman" w:hAnsi="Times New Roman" w:cs="Times New Roman"/>
                <w:lang w:val="en-US"/>
              </w:rPr>
            </w:pPr>
            <w:r w:rsidRPr="00B27CEB">
              <w:rPr>
                <w:rFonts w:ascii="Times New Roman" w:hAnsi="Times New Roman" w:cs="Times New Roman"/>
                <w:lang w:val="en-US"/>
              </w:rPr>
              <w:t>T</w:t>
            </w:r>
            <w:r w:rsidR="004A0E54" w:rsidRPr="00B27CEB">
              <w:rPr>
                <w:rFonts w:ascii="Times New Roman" w:hAnsi="Times New Roman" w:cs="Times New Roman"/>
                <w:lang w:val="en-US"/>
              </w:rPr>
              <w:t>rạng thái</w:t>
            </w:r>
          </w:p>
        </w:tc>
      </w:tr>
    </w:tbl>
    <w:p w:rsidR="00D97C50" w:rsidRPr="00B27CEB" w:rsidRDefault="00D97C50" w:rsidP="00272B3F">
      <w:pPr>
        <w:spacing w:line="24" w:lineRule="atLeast"/>
        <w:rPr>
          <w:rFonts w:ascii="Times New Roman" w:hAnsi="Times New Roman" w:cs="Times New Roman"/>
          <w:szCs w:val="26"/>
        </w:rPr>
      </w:pPr>
    </w:p>
    <w:p w:rsidR="002260D9" w:rsidRPr="00B27CEB" w:rsidRDefault="002260D9" w:rsidP="00272B3F">
      <w:pPr>
        <w:spacing w:line="24" w:lineRule="atLeast"/>
        <w:rPr>
          <w:rFonts w:ascii="Times New Roman" w:hAnsi="Times New Roman" w:cs="Times New Roman"/>
        </w:rPr>
      </w:pPr>
      <w:r w:rsidRPr="00B27CEB">
        <w:rPr>
          <w:rFonts w:ascii="Times New Roman" w:hAnsi="Times New Roman" w:cs="Times New Roman"/>
        </w:rPr>
        <w:t>Bảng</w:t>
      </w:r>
      <w:r w:rsidR="00EF5420" w:rsidRPr="00B27CEB">
        <w:rPr>
          <w:rFonts w:ascii="Times New Roman" w:hAnsi="Times New Roman" w:cs="Times New Roman"/>
          <w:lang w:val="en-US"/>
        </w:rPr>
        <w:t xml:space="preserve"> 31</w:t>
      </w:r>
      <w:r w:rsidRPr="00B27CEB">
        <w:rPr>
          <w:rFonts w:ascii="Times New Roman" w:hAnsi="Times New Roman" w:cs="Times New Roman"/>
        </w:rPr>
        <w:t>: Chi tiết bảng notice</w:t>
      </w:r>
    </w:p>
    <w:tbl>
      <w:tblPr>
        <w:tblStyle w:val="TableGrid"/>
        <w:tblW w:w="0" w:type="auto"/>
        <w:tblLayout w:type="fixed"/>
        <w:tblLook w:val="04A0" w:firstRow="1" w:lastRow="0" w:firstColumn="1" w:lastColumn="0" w:noHBand="0" w:noVBand="1"/>
      </w:tblPr>
      <w:tblGrid>
        <w:gridCol w:w="1980"/>
        <w:gridCol w:w="2126"/>
        <w:gridCol w:w="2126"/>
        <w:gridCol w:w="1978"/>
      </w:tblGrid>
      <w:tr w:rsidR="002260D9" w:rsidRPr="00B27CEB" w:rsidTr="00016E4E">
        <w:tc>
          <w:tcPr>
            <w:tcW w:w="1980" w:type="dxa"/>
            <w:shd w:val="clear" w:color="auto" w:fill="F2F2F2" w:themeFill="background1" w:themeFillShade="F2"/>
          </w:tcPr>
          <w:p w:rsidR="002260D9" w:rsidRPr="00B27CEB" w:rsidRDefault="002260D9" w:rsidP="00272B3F">
            <w:pPr>
              <w:spacing w:line="24" w:lineRule="atLeast"/>
              <w:jc w:val="center"/>
              <w:rPr>
                <w:rFonts w:ascii="Times New Roman" w:hAnsi="Times New Roman" w:cs="Times New Roman"/>
              </w:rPr>
            </w:pPr>
            <w:r w:rsidRPr="00B27CEB">
              <w:rPr>
                <w:rFonts w:ascii="Times New Roman" w:hAnsi="Times New Roman" w:cs="Times New Roman"/>
              </w:rPr>
              <w:t>Tên trường</w:t>
            </w:r>
          </w:p>
        </w:tc>
        <w:tc>
          <w:tcPr>
            <w:tcW w:w="2126" w:type="dxa"/>
            <w:shd w:val="clear" w:color="auto" w:fill="F2F2F2" w:themeFill="background1" w:themeFillShade="F2"/>
          </w:tcPr>
          <w:p w:rsidR="002260D9" w:rsidRPr="00B27CEB" w:rsidRDefault="002260D9" w:rsidP="00272B3F">
            <w:pPr>
              <w:spacing w:line="24" w:lineRule="atLeast"/>
              <w:jc w:val="center"/>
              <w:rPr>
                <w:rFonts w:ascii="Times New Roman" w:hAnsi="Times New Roman" w:cs="Times New Roman"/>
              </w:rPr>
            </w:pPr>
            <w:r w:rsidRPr="00B27CEB">
              <w:rPr>
                <w:rFonts w:ascii="Times New Roman" w:hAnsi="Times New Roman" w:cs="Times New Roman"/>
              </w:rPr>
              <w:t>Kiểu dữ liệu</w:t>
            </w:r>
          </w:p>
        </w:tc>
        <w:tc>
          <w:tcPr>
            <w:tcW w:w="2126" w:type="dxa"/>
            <w:shd w:val="clear" w:color="auto" w:fill="F2F2F2" w:themeFill="background1" w:themeFillShade="F2"/>
          </w:tcPr>
          <w:p w:rsidR="002260D9" w:rsidRPr="00B27CEB" w:rsidRDefault="002260D9" w:rsidP="00272B3F">
            <w:pPr>
              <w:spacing w:line="24" w:lineRule="atLeast"/>
              <w:jc w:val="center"/>
              <w:rPr>
                <w:rFonts w:ascii="Times New Roman" w:hAnsi="Times New Roman" w:cs="Times New Roman"/>
              </w:rPr>
            </w:pPr>
            <w:r w:rsidRPr="00B27CEB">
              <w:rPr>
                <w:rFonts w:ascii="Times New Roman" w:hAnsi="Times New Roman" w:cs="Times New Roman"/>
              </w:rPr>
              <w:t>Ràng buộc</w:t>
            </w:r>
          </w:p>
        </w:tc>
        <w:tc>
          <w:tcPr>
            <w:tcW w:w="1978" w:type="dxa"/>
            <w:shd w:val="clear" w:color="auto" w:fill="F2F2F2" w:themeFill="background1" w:themeFillShade="F2"/>
          </w:tcPr>
          <w:p w:rsidR="002260D9" w:rsidRPr="00B27CEB" w:rsidRDefault="002260D9" w:rsidP="00272B3F">
            <w:pPr>
              <w:spacing w:line="24" w:lineRule="atLeast"/>
              <w:jc w:val="center"/>
              <w:rPr>
                <w:rFonts w:ascii="Times New Roman" w:hAnsi="Times New Roman" w:cs="Times New Roman"/>
              </w:rPr>
            </w:pPr>
            <w:r w:rsidRPr="00B27CEB">
              <w:rPr>
                <w:rFonts w:ascii="Times New Roman" w:hAnsi="Times New Roman" w:cs="Times New Roman"/>
              </w:rPr>
              <w:t>Mô tả</w:t>
            </w:r>
          </w:p>
        </w:tc>
      </w:tr>
      <w:tr w:rsidR="002260D9" w:rsidRPr="00B27CEB" w:rsidTr="00016E4E">
        <w:tc>
          <w:tcPr>
            <w:tcW w:w="1980" w:type="dxa"/>
          </w:tcPr>
          <w:p w:rsidR="002260D9" w:rsidRPr="00B27CEB" w:rsidRDefault="002260D9" w:rsidP="00272B3F">
            <w:pPr>
              <w:spacing w:line="24" w:lineRule="atLeast"/>
              <w:rPr>
                <w:rFonts w:ascii="Times New Roman" w:hAnsi="Times New Roman" w:cs="Times New Roman"/>
                <w:lang w:val="en-US"/>
              </w:rPr>
            </w:pPr>
            <w:r w:rsidRPr="00B27CEB">
              <w:rPr>
                <w:rFonts w:ascii="Times New Roman" w:hAnsi="Times New Roman" w:cs="Times New Roman"/>
              </w:rPr>
              <w:t>id_</w:t>
            </w:r>
            <w:r w:rsidRPr="00B27CEB">
              <w:rPr>
                <w:rFonts w:ascii="Times New Roman" w:hAnsi="Times New Roman" w:cs="Times New Roman"/>
                <w:lang w:val="en-US"/>
              </w:rPr>
              <w:t>notice</w:t>
            </w:r>
          </w:p>
        </w:tc>
        <w:tc>
          <w:tcPr>
            <w:tcW w:w="2126" w:type="dxa"/>
          </w:tcPr>
          <w:p w:rsidR="002260D9" w:rsidRPr="00B27CEB" w:rsidRDefault="002260D9" w:rsidP="00272B3F">
            <w:pPr>
              <w:spacing w:line="24" w:lineRule="atLeast"/>
              <w:rPr>
                <w:rFonts w:ascii="Times New Roman" w:hAnsi="Times New Roman" w:cs="Times New Roman"/>
              </w:rPr>
            </w:pPr>
            <w:r w:rsidRPr="00B27CEB">
              <w:rPr>
                <w:rFonts w:ascii="Times New Roman" w:hAnsi="Times New Roman" w:cs="Times New Roman"/>
              </w:rPr>
              <w:t>int(11)</w:t>
            </w:r>
          </w:p>
        </w:tc>
        <w:tc>
          <w:tcPr>
            <w:tcW w:w="2126" w:type="dxa"/>
          </w:tcPr>
          <w:p w:rsidR="002260D9" w:rsidRPr="00B27CEB" w:rsidRDefault="002260D9" w:rsidP="00272B3F">
            <w:pPr>
              <w:spacing w:line="24" w:lineRule="atLeast"/>
              <w:rPr>
                <w:rFonts w:ascii="Times New Roman" w:hAnsi="Times New Roman" w:cs="Times New Roman"/>
              </w:rPr>
            </w:pPr>
            <w:r w:rsidRPr="00B27CEB">
              <w:rPr>
                <w:rFonts w:ascii="Times New Roman" w:hAnsi="Times New Roman" w:cs="Times New Roman"/>
              </w:rPr>
              <w:t>Khóa chính, not null</w:t>
            </w:r>
          </w:p>
        </w:tc>
        <w:tc>
          <w:tcPr>
            <w:tcW w:w="1978" w:type="dxa"/>
          </w:tcPr>
          <w:p w:rsidR="002260D9" w:rsidRPr="00B27CEB" w:rsidRDefault="002260D9" w:rsidP="00272B3F">
            <w:pPr>
              <w:spacing w:line="24" w:lineRule="atLeast"/>
              <w:rPr>
                <w:rFonts w:ascii="Times New Roman" w:hAnsi="Times New Roman" w:cs="Times New Roman"/>
              </w:rPr>
            </w:pPr>
            <w:r w:rsidRPr="00B27CEB">
              <w:rPr>
                <w:rFonts w:ascii="Times New Roman" w:hAnsi="Times New Roman" w:cs="Times New Roman"/>
              </w:rPr>
              <w:t>Mã thông báo</w:t>
            </w:r>
          </w:p>
        </w:tc>
      </w:tr>
      <w:tr w:rsidR="002260D9" w:rsidRPr="00B27CEB" w:rsidTr="00016E4E">
        <w:tc>
          <w:tcPr>
            <w:tcW w:w="1980" w:type="dxa"/>
          </w:tcPr>
          <w:p w:rsidR="002260D9" w:rsidRPr="00B27CEB" w:rsidRDefault="002260D9" w:rsidP="00272B3F">
            <w:pPr>
              <w:spacing w:line="24" w:lineRule="atLeast"/>
              <w:rPr>
                <w:rFonts w:ascii="Times New Roman" w:hAnsi="Times New Roman" w:cs="Times New Roman"/>
                <w:lang w:val="en-US"/>
              </w:rPr>
            </w:pPr>
            <w:r w:rsidRPr="00B27CEB">
              <w:rPr>
                <w:rFonts w:ascii="Times New Roman" w:hAnsi="Times New Roman" w:cs="Times New Roman"/>
              </w:rPr>
              <w:lastRenderedPageBreak/>
              <w:t>n</w:t>
            </w:r>
            <w:r w:rsidRPr="00B27CEB">
              <w:rPr>
                <w:rFonts w:ascii="Times New Roman" w:hAnsi="Times New Roman" w:cs="Times New Roman"/>
                <w:lang w:val="en-US"/>
              </w:rPr>
              <w:t>otice_name</w:t>
            </w:r>
          </w:p>
        </w:tc>
        <w:tc>
          <w:tcPr>
            <w:tcW w:w="2126" w:type="dxa"/>
          </w:tcPr>
          <w:p w:rsidR="002260D9" w:rsidRPr="00B27CEB" w:rsidRDefault="002260D9" w:rsidP="00272B3F">
            <w:pPr>
              <w:spacing w:line="24" w:lineRule="atLeast"/>
              <w:rPr>
                <w:rFonts w:ascii="Times New Roman" w:hAnsi="Times New Roman" w:cs="Times New Roman"/>
              </w:rPr>
            </w:pPr>
            <w:r w:rsidRPr="00B27CEB">
              <w:rPr>
                <w:rFonts w:ascii="Times New Roman" w:hAnsi="Times New Roman" w:cs="Times New Roman"/>
              </w:rPr>
              <w:t>varchar(</w:t>
            </w:r>
            <w:r w:rsidRPr="00B27CEB">
              <w:rPr>
                <w:rFonts w:ascii="Times New Roman" w:hAnsi="Times New Roman" w:cs="Times New Roman"/>
                <w:lang w:val="en-US"/>
              </w:rPr>
              <w:t>500</w:t>
            </w:r>
            <w:r w:rsidRPr="00B27CEB">
              <w:rPr>
                <w:rFonts w:ascii="Times New Roman" w:hAnsi="Times New Roman" w:cs="Times New Roman"/>
              </w:rPr>
              <w:t>)</w:t>
            </w:r>
          </w:p>
        </w:tc>
        <w:tc>
          <w:tcPr>
            <w:tcW w:w="2126" w:type="dxa"/>
          </w:tcPr>
          <w:p w:rsidR="002260D9" w:rsidRPr="00B27CEB" w:rsidRDefault="002260D9" w:rsidP="00272B3F">
            <w:pPr>
              <w:spacing w:line="24" w:lineRule="atLeast"/>
              <w:rPr>
                <w:rFonts w:ascii="Times New Roman" w:hAnsi="Times New Roman" w:cs="Times New Roman"/>
              </w:rPr>
            </w:pPr>
          </w:p>
        </w:tc>
        <w:tc>
          <w:tcPr>
            <w:tcW w:w="1978" w:type="dxa"/>
          </w:tcPr>
          <w:p w:rsidR="002260D9" w:rsidRPr="00B27CEB" w:rsidRDefault="002260D9" w:rsidP="00272B3F">
            <w:pPr>
              <w:spacing w:line="24" w:lineRule="atLeast"/>
              <w:rPr>
                <w:rFonts w:ascii="Times New Roman" w:hAnsi="Times New Roman" w:cs="Times New Roman"/>
              </w:rPr>
            </w:pPr>
            <w:r w:rsidRPr="00B27CEB">
              <w:rPr>
                <w:rFonts w:ascii="Times New Roman" w:hAnsi="Times New Roman" w:cs="Times New Roman"/>
              </w:rPr>
              <w:t>Nội dung thông báo</w:t>
            </w:r>
          </w:p>
        </w:tc>
      </w:tr>
      <w:tr w:rsidR="002260D9" w:rsidRPr="00B27CEB" w:rsidTr="00016E4E">
        <w:tc>
          <w:tcPr>
            <w:tcW w:w="1980" w:type="dxa"/>
          </w:tcPr>
          <w:p w:rsidR="002260D9" w:rsidRPr="00B27CEB" w:rsidRDefault="002260D9" w:rsidP="00272B3F">
            <w:pPr>
              <w:spacing w:line="24" w:lineRule="atLeast"/>
              <w:rPr>
                <w:rFonts w:ascii="Times New Roman" w:hAnsi="Times New Roman" w:cs="Times New Roman"/>
                <w:lang w:val="en-US"/>
              </w:rPr>
            </w:pPr>
            <w:r w:rsidRPr="00B27CEB">
              <w:rPr>
                <w:rFonts w:ascii="Times New Roman" w:hAnsi="Times New Roman" w:cs="Times New Roman"/>
                <w:lang w:val="en-US"/>
              </w:rPr>
              <w:t>status</w:t>
            </w:r>
          </w:p>
        </w:tc>
        <w:tc>
          <w:tcPr>
            <w:tcW w:w="2126" w:type="dxa"/>
          </w:tcPr>
          <w:p w:rsidR="002260D9" w:rsidRPr="00B27CEB" w:rsidRDefault="002260D9" w:rsidP="00272B3F">
            <w:pPr>
              <w:spacing w:line="24" w:lineRule="atLeast"/>
              <w:rPr>
                <w:rFonts w:ascii="Times New Roman" w:hAnsi="Times New Roman" w:cs="Times New Roman"/>
                <w:lang w:val="en-US"/>
              </w:rPr>
            </w:pPr>
            <w:r w:rsidRPr="00B27CEB">
              <w:rPr>
                <w:rFonts w:ascii="Times New Roman" w:hAnsi="Times New Roman" w:cs="Times New Roman"/>
                <w:lang w:val="en-US"/>
              </w:rPr>
              <w:t>tinyint(1)</w:t>
            </w:r>
          </w:p>
        </w:tc>
        <w:tc>
          <w:tcPr>
            <w:tcW w:w="2126" w:type="dxa"/>
          </w:tcPr>
          <w:p w:rsidR="002260D9" w:rsidRPr="00B27CEB" w:rsidRDefault="002260D9" w:rsidP="00272B3F">
            <w:pPr>
              <w:spacing w:line="24" w:lineRule="atLeast"/>
              <w:rPr>
                <w:rFonts w:ascii="Times New Roman" w:hAnsi="Times New Roman" w:cs="Times New Roman"/>
              </w:rPr>
            </w:pPr>
          </w:p>
        </w:tc>
        <w:tc>
          <w:tcPr>
            <w:tcW w:w="1978" w:type="dxa"/>
          </w:tcPr>
          <w:p w:rsidR="002260D9" w:rsidRPr="00B27CEB" w:rsidRDefault="002260D9" w:rsidP="00272B3F">
            <w:pPr>
              <w:spacing w:line="24" w:lineRule="atLeast"/>
              <w:rPr>
                <w:rFonts w:ascii="Times New Roman" w:hAnsi="Times New Roman" w:cs="Times New Roman"/>
                <w:lang w:val="en-US"/>
              </w:rPr>
            </w:pPr>
            <w:r w:rsidRPr="00B27CEB">
              <w:rPr>
                <w:rFonts w:ascii="Times New Roman" w:hAnsi="Times New Roman" w:cs="Times New Roman"/>
                <w:lang w:val="en-US"/>
              </w:rPr>
              <w:t>Trạng thái</w:t>
            </w:r>
          </w:p>
        </w:tc>
      </w:tr>
    </w:tbl>
    <w:p w:rsidR="002260D9" w:rsidRPr="00B27CEB" w:rsidRDefault="002260D9" w:rsidP="00272B3F">
      <w:pPr>
        <w:spacing w:line="24" w:lineRule="atLeast"/>
        <w:rPr>
          <w:rFonts w:ascii="Times New Roman" w:hAnsi="Times New Roman" w:cs="Times New Roman"/>
          <w:szCs w:val="26"/>
        </w:rPr>
      </w:pPr>
    </w:p>
    <w:p w:rsidR="004312C8" w:rsidRPr="00B27CEB" w:rsidRDefault="004312C8" w:rsidP="00272B3F">
      <w:pPr>
        <w:spacing w:line="24" w:lineRule="atLeast"/>
        <w:rPr>
          <w:rFonts w:ascii="Times New Roman" w:hAnsi="Times New Roman" w:cs="Times New Roman"/>
          <w:szCs w:val="26"/>
        </w:rPr>
      </w:pPr>
    </w:p>
    <w:p w:rsidR="00EF5420" w:rsidRPr="00B27CEB" w:rsidRDefault="00EF5420" w:rsidP="00272B3F">
      <w:pPr>
        <w:spacing w:line="24" w:lineRule="atLeast"/>
        <w:rPr>
          <w:rFonts w:ascii="Times New Roman" w:hAnsi="Times New Roman" w:cs="Times New Roman"/>
          <w:szCs w:val="26"/>
        </w:rPr>
      </w:pPr>
    </w:p>
    <w:p w:rsidR="00EF5420" w:rsidRPr="00B27CEB" w:rsidRDefault="00EF5420" w:rsidP="00272B3F">
      <w:pPr>
        <w:spacing w:line="24" w:lineRule="atLeast"/>
        <w:rPr>
          <w:rFonts w:ascii="Times New Roman" w:hAnsi="Times New Roman" w:cs="Times New Roman"/>
          <w:szCs w:val="26"/>
        </w:rPr>
      </w:pPr>
    </w:p>
    <w:p w:rsidR="00EF5420" w:rsidRPr="00B27CEB" w:rsidRDefault="00EF5420" w:rsidP="00272B3F">
      <w:pPr>
        <w:spacing w:line="24" w:lineRule="atLeast"/>
        <w:rPr>
          <w:rFonts w:ascii="Times New Roman" w:hAnsi="Times New Roman" w:cs="Times New Roman"/>
          <w:szCs w:val="26"/>
        </w:rPr>
      </w:pPr>
    </w:p>
    <w:p w:rsidR="00EF5420" w:rsidRPr="00B27CEB" w:rsidRDefault="00EF5420" w:rsidP="00272B3F">
      <w:pPr>
        <w:spacing w:line="24" w:lineRule="atLeast"/>
        <w:rPr>
          <w:rFonts w:ascii="Times New Roman" w:hAnsi="Times New Roman" w:cs="Times New Roman"/>
          <w:szCs w:val="26"/>
        </w:rPr>
      </w:pPr>
    </w:p>
    <w:p w:rsidR="00EF5420" w:rsidRPr="00B27CEB" w:rsidRDefault="00EF5420" w:rsidP="00272B3F">
      <w:pPr>
        <w:spacing w:line="24" w:lineRule="atLeast"/>
        <w:rPr>
          <w:rFonts w:ascii="Times New Roman" w:hAnsi="Times New Roman" w:cs="Times New Roman"/>
          <w:szCs w:val="26"/>
        </w:rPr>
      </w:pPr>
    </w:p>
    <w:p w:rsidR="00EF5420" w:rsidRPr="00B27CEB" w:rsidRDefault="00EF5420" w:rsidP="00272B3F">
      <w:pPr>
        <w:spacing w:line="24" w:lineRule="atLeast"/>
        <w:rPr>
          <w:rFonts w:ascii="Times New Roman" w:hAnsi="Times New Roman" w:cs="Times New Roman"/>
          <w:szCs w:val="26"/>
        </w:rPr>
      </w:pPr>
    </w:p>
    <w:p w:rsidR="00EF5420" w:rsidRPr="00B27CEB" w:rsidRDefault="00EF5420" w:rsidP="00272B3F">
      <w:pPr>
        <w:spacing w:line="24" w:lineRule="atLeast"/>
        <w:rPr>
          <w:rFonts w:ascii="Times New Roman" w:hAnsi="Times New Roman" w:cs="Times New Roman"/>
          <w:szCs w:val="26"/>
        </w:rPr>
      </w:pPr>
    </w:p>
    <w:p w:rsidR="00EF5420" w:rsidRPr="00B27CEB" w:rsidRDefault="00EF5420" w:rsidP="00272B3F">
      <w:pPr>
        <w:spacing w:line="24" w:lineRule="atLeast"/>
        <w:rPr>
          <w:rFonts w:ascii="Times New Roman" w:hAnsi="Times New Roman" w:cs="Times New Roman"/>
          <w:szCs w:val="26"/>
        </w:rPr>
      </w:pPr>
    </w:p>
    <w:p w:rsidR="00EF5420" w:rsidRPr="00B27CEB" w:rsidRDefault="00EF5420" w:rsidP="00272B3F">
      <w:pPr>
        <w:spacing w:line="24" w:lineRule="atLeast"/>
        <w:rPr>
          <w:rFonts w:ascii="Times New Roman" w:hAnsi="Times New Roman" w:cs="Times New Roman"/>
          <w:szCs w:val="26"/>
        </w:rPr>
      </w:pPr>
    </w:p>
    <w:p w:rsidR="00EF5420" w:rsidRDefault="00EF5420" w:rsidP="00272B3F">
      <w:pPr>
        <w:spacing w:line="24" w:lineRule="atLeast"/>
        <w:rPr>
          <w:rFonts w:ascii="Times New Roman" w:hAnsi="Times New Roman" w:cs="Times New Roman"/>
          <w:szCs w:val="26"/>
        </w:rPr>
      </w:pPr>
    </w:p>
    <w:p w:rsidR="009C39CF" w:rsidRDefault="009C39CF" w:rsidP="00272B3F">
      <w:pPr>
        <w:spacing w:line="24" w:lineRule="atLeast"/>
        <w:rPr>
          <w:rFonts w:ascii="Times New Roman" w:hAnsi="Times New Roman" w:cs="Times New Roman"/>
          <w:szCs w:val="26"/>
        </w:rPr>
      </w:pPr>
    </w:p>
    <w:p w:rsidR="009C39CF" w:rsidRDefault="009C39CF" w:rsidP="00272B3F">
      <w:pPr>
        <w:spacing w:line="24" w:lineRule="atLeast"/>
        <w:rPr>
          <w:rFonts w:ascii="Times New Roman" w:hAnsi="Times New Roman" w:cs="Times New Roman"/>
          <w:szCs w:val="26"/>
        </w:rPr>
      </w:pPr>
    </w:p>
    <w:p w:rsidR="009C39CF" w:rsidRDefault="009C39CF" w:rsidP="00272B3F">
      <w:pPr>
        <w:spacing w:line="24" w:lineRule="atLeast"/>
        <w:rPr>
          <w:rFonts w:ascii="Times New Roman" w:hAnsi="Times New Roman" w:cs="Times New Roman"/>
          <w:szCs w:val="26"/>
        </w:rPr>
      </w:pPr>
    </w:p>
    <w:p w:rsidR="009C39CF" w:rsidRDefault="009C39CF" w:rsidP="00272B3F">
      <w:pPr>
        <w:spacing w:line="24" w:lineRule="atLeast"/>
        <w:rPr>
          <w:rFonts w:ascii="Times New Roman" w:hAnsi="Times New Roman" w:cs="Times New Roman"/>
          <w:szCs w:val="26"/>
        </w:rPr>
      </w:pPr>
    </w:p>
    <w:p w:rsidR="009C39CF" w:rsidRDefault="009C39CF" w:rsidP="00272B3F">
      <w:pPr>
        <w:spacing w:line="24" w:lineRule="atLeast"/>
        <w:rPr>
          <w:rFonts w:ascii="Times New Roman" w:hAnsi="Times New Roman" w:cs="Times New Roman"/>
          <w:szCs w:val="26"/>
        </w:rPr>
      </w:pPr>
    </w:p>
    <w:p w:rsidR="009C39CF" w:rsidRDefault="009C39CF" w:rsidP="00272B3F">
      <w:pPr>
        <w:spacing w:line="24" w:lineRule="atLeast"/>
        <w:rPr>
          <w:rFonts w:ascii="Times New Roman" w:hAnsi="Times New Roman" w:cs="Times New Roman"/>
          <w:szCs w:val="26"/>
        </w:rPr>
      </w:pPr>
    </w:p>
    <w:p w:rsidR="009C39CF" w:rsidRDefault="009C39CF" w:rsidP="00272B3F">
      <w:pPr>
        <w:spacing w:line="24" w:lineRule="atLeast"/>
        <w:rPr>
          <w:rFonts w:ascii="Times New Roman" w:hAnsi="Times New Roman" w:cs="Times New Roman"/>
          <w:szCs w:val="26"/>
        </w:rPr>
      </w:pPr>
    </w:p>
    <w:p w:rsidR="009C39CF" w:rsidRDefault="009C39CF" w:rsidP="00272B3F">
      <w:pPr>
        <w:spacing w:line="24" w:lineRule="atLeast"/>
        <w:rPr>
          <w:rFonts w:ascii="Times New Roman" w:hAnsi="Times New Roman" w:cs="Times New Roman"/>
          <w:szCs w:val="26"/>
        </w:rPr>
      </w:pPr>
    </w:p>
    <w:p w:rsidR="009C39CF" w:rsidRDefault="009C39CF" w:rsidP="00272B3F">
      <w:pPr>
        <w:spacing w:line="24" w:lineRule="atLeast"/>
        <w:rPr>
          <w:rFonts w:ascii="Times New Roman" w:hAnsi="Times New Roman" w:cs="Times New Roman"/>
          <w:szCs w:val="26"/>
        </w:rPr>
      </w:pPr>
    </w:p>
    <w:p w:rsidR="009C39CF" w:rsidRDefault="009C39CF" w:rsidP="00272B3F">
      <w:pPr>
        <w:spacing w:line="24" w:lineRule="atLeast"/>
        <w:rPr>
          <w:rFonts w:ascii="Times New Roman" w:hAnsi="Times New Roman" w:cs="Times New Roman"/>
          <w:szCs w:val="26"/>
        </w:rPr>
      </w:pPr>
    </w:p>
    <w:p w:rsidR="009C39CF" w:rsidRDefault="009C39CF" w:rsidP="00272B3F">
      <w:pPr>
        <w:spacing w:line="24" w:lineRule="atLeast"/>
        <w:rPr>
          <w:rFonts w:ascii="Times New Roman" w:hAnsi="Times New Roman" w:cs="Times New Roman"/>
          <w:szCs w:val="26"/>
        </w:rPr>
      </w:pPr>
    </w:p>
    <w:p w:rsidR="009C39CF" w:rsidRDefault="009C39CF" w:rsidP="00272B3F">
      <w:pPr>
        <w:spacing w:line="24" w:lineRule="atLeast"/>
        <w:rPr>
          <w:rFonts w:ascii="Times New Roman" w:hAnsi="Times New Roman" w:cs="Times New Roman"/>
          <w:szCs w:val="26"/>
        </w:rPr>
      </w:pPr>
    </w:p>
    <w:p w:rsidR="009C39CF" w:rsidRDefault="009C39CF" w:rsidP="00272B3F">
      <w:pPr>
        <w:spacing w:line="24" w:lineRule="atLeast"/>
        <w:rPr>
          <w:rFonts w:ascii="Times New Roman" w:hAnsi="Times New Roman" w:cs="Times New Roman"/>
          <w:szCs w:val="26"/>
        </w:rPr>
      </w:pPr>
    </w:p>
    <w:p w:rsidR="009C39CF" w:rsidRDefault="009C39CF" w:rsidP="00272B3F">
      <w:pPr>
        <w:spacing w:line="24" w:lineRule="atLeast"/>
        <w:rPr>
          <w:rFonts w:ascii="Times New Roman" w:hAnsi="Times New Roman" w:cs="Times New Roman"/>
          <w:szCs w:val="26"/>
        </w:rPr>
      </w:pPr>
    </w:p>
    <w:p w:rsidR="009C39CF" w:rsidRDefault="009C39CF" w:rsidP="00272B3F">
      <w:pPr>
        <w:spacing w:line="24" w:lineRule="atLeast"/>
        <w:rPr>
          <w:rFonts w:ascii="Times New Roman" w:hAnsi="Times New Roman" w:cs="Times New Roman"/>
          <w:szCs w:val="26"/>
        </w:rPr>
      </w:pPr>
    </w:p>
    <w:p w:rsidR="009C39CF" w:rsidRDefault="009C39CF" w:rsidP="00272B3F">
      <w:pPr>
        <w:spacing w:line="24" w:lineRule="atLeast"/>
        <w:rPr>
          <w:rFonts w:ascii="Times New Roman" w:hAnsi="Times New Roman" w:cs="Times New Roman"/>
          <w:szCs w:val="26"/>
        </w:rPr>
      </w:pPr>
    </w:p>
    <w:p w:rsidR="009C39CF" w:rsidRDefault="009C39CF" w:rsidP="00272B3F">
      <w:pPr>
        <w:spacing w:line="24" w:lineRule="atLeast"/>
        <w:rPr>
          <w:rFonts w:ascii="Times New Roman" w:hAnsi="Times New Roman" w:cs="Times New Roman"/>
          <w:szCs w:val="26"/>
        </w:rPr>
      </w:pPr>
    </w:p>
    <w:p w:rsidR="009C39CF" w:rsidRPr="00B27CEB" w:rsidRDefault="009C39CF" w:rsidP="00272B3F">
      <w:pPr>
        <w:spacing w:line="24" w:lineRule="atLeast"/>
        <w:rPr>
          <w:rFonts w:ascii="Times New Roman" w:hAnsi="Times New Roman" w:cs="Times New Roman"/>
          <w:szCs w:val="26"/>
        </w:rPr>
      </w:pPr>
    </w:p>
    <w:p w:rsidR="00B66FE2" w:rsidRPr="00B27CEB" w:rsidRDefault="00B66FE2" w:rsidP="00272B3F">
      <w:pPr>
        <w:pStyle w:val="e1"/>
        <w:spacing w:line="24" w:lineRule="atLeast"/>
        <w:rPr>
          <w:rFonts w:cs="Times New Roman"/>
        </w:rPr>
      </w:pPr>
      <w:bookmarkStart w:id="124" w:name="_Toc449386703"/>
      <w:bookmarkStart w:id="125" w:name="_Toc449483224"/>
      <w:r w:rsidRPr="00B27CEB">
        <w:rPr>
          <w:rFonts w:cs="Times New Roman"/>
        </w:rPr>
        <w:lastRenderedPageBreak/>
        <w:t>4.2. Giao diện Website</w:t>
      </w:r>
      <w:bookmarkEnd w:id="124"/>
      <w:bookmarkEnd w:id="125"/>
    </w:p>
    <w:p w:rsidR="00B66FE2" w:rsidRPr="00B27CEB" w:rsidRDefault="00EF5420" w:rsidP="00272B3F">
      <w:pPr>
        <w:keepNext/>
        <w:spacing w:line="24" w:lineRule="atLeast"/>
        <w:rPr>
          <w:rFonts w:ascii="Times New Roman" w:hAnsi="Times New Roman" w:cs="Times New Roman"/>
        </w:rPr>
      </w:pPr>
      <w:r w:rsidRPr="00B27CEB">
        <w:rPr>
          <w:rFonts w:ascii="Times New Roman" w:hAnsi="Times New Roman" w:cs="Times New Roman"/>
          <w:noProof/>
          <w:lang w:val="en-US" w:eastAsia="ja-JP"/>
        </w:rPr>
        <w:drawing>
          <wp:inline distT="0" distB="0" distL="0" distR="0">
            <wp:extent cx="5943600" cy="28594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om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859405"/>
                    </a:xfrm>
                    <a:prstGeom prst="rect">
                      <a:avLst/>
                    </a:prstGeom>
                  </pic:spPr>
                </pic:pic>
              </a:graphicData>
            </a:graphic>
          </wp:inline>
        </w:drawing>
      </w:r>
    </w:p>
    <w:p w:rsidR="00B66FE2" w:rsidRPr="00B27CEB" w:rsidRDefault="00B66FE2" w:rsidP="00272B3F">
      <w:pPr>
        <w:spacing w:line="24" w:lineRule="atLeast"/>
        <w:jc w:val="center"/>
        <w:rPr>
          <w:rFonts w:ascii="Times New Roman" w:hAnsi="Times New Roman" w:cs="Times New Roman"/>
        </w:rPr>
      </w:pPr>
      <w:bookmarkStart w:id="126" w:name="_Toc449449074"/>
      <w:bookmarkStart w:id="127" w:name="_Toc449452085"/>
      <w:r w:rsidRPr="00B27CEB">
        <w:rPr>
          <w:rFonts w:ascii="Times New Roman" w:hAnsi="Times New Roman" w:cs="Times New Roman"/>
        </w:rPr>
        <w:t xml:space="preserve">Hình </w:t>
      </w:r>
      <w:r w:rsidR="00EF5420" w:rsidRPr="00B27CEB">
        <w:rPr>
          <w:rFonts w:ascii="Times New Roman" w:hAnsi="Times New Roman" w:cs="Times New Roman"/>
          <w:lang w:val="en-US"/>
        </w:rPr>
        <w:t>16</w:t>
      </w:r>
      <w:r w:rsidRPr="00B27CEB">
        <w:rPr>
          <w:rFonts w:ascii="Times New Roman" w:hAnsi="Times New Roman" w:cs="Times New Roman"/>
        </w:rPr>
        <w:t>: Giao diện trang chủ.</w:t>
      </w:r>
      <w:bookmarkEnd w:id="126"/>
      <w:bookmarkEnd w:id="127"/>
    </w:p>
    <w:p w:rsidR="00B66FE2" w:rsidRPr="00B27CEB" w:rsidRDefault="00EF5420" w:rsidP="00272B3F">
      <w:pPr>
        <w:keepNext/>
        <w:spacing w:line="24" w:lineRule="atLeast"/>
        <w:jc w:val="center"/>
        <w:rPr>
          <w:rFonts w:ascii="Times New Roman" w:hAnsi="Times New Roman" w:cs="Times New Roman"/>
        </w:rPr>
      </w:pPr>
      <w:r w:rsidRPr="00B27CEB">
        <w:rPr>
          <w:rFonts w:ascii="Times New Roman" w:hAnsi="Times New Roman" w:cs="Times New Roman"/>
          <w:noProof/>
          <w:lang w:val="en-US" w:eastAsia="ja-JP"/>
        </w:rPr>
        <w:drawing>
          <wp:inline distT="0" distB="0" distL="0" distR="0">
            <wp:extent cx="5943600" cy="28454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rder.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rsidR="00B66FE2" w:rsidRPr="00B27CEB" w:rsidRDefault="00B66FE2" w:rsidP="00272B3F">
      <w:pPr>
        <w:spacing w:line="24" w:lineRule="atLeast"/>
        <w:jc w:val="center"/>
        <w:rPr>
          <w:rFonts w:ascii="Times New Roman" w:hAnsi="Times New Roman" w:cs="Times New Roman"/>
        </w:rPr>
      </w:pPr>
      <w:bookmarkStart w:id="128" w:name="_Toc449449075"/>
      <w:bookmarkStart w:id="129" w:name="_Toc449452086"/>
      <w:r w:rsidRPr="00B27CEB">
        <w:rPr>
          <w:rFonts w:ascii="Times New Roman" w:hAnsi="Times New Roman" w:cs="Times New Roman"/>
        </w:rPr>
        <w:t>Hình</w:t>
      </w:r>
      <w:r w:rsidR="00EF5420" w:rsidRPr="00B27CEB">
        <w:rPr>
          <w:rFonts w:ascii="Times New Roman" w:hAnsi="Times New Roman" w:cs="Times New Roman"/>
          <w:lang w:val="en-US"/>
        </w:rPr>
        <w:t xml:space="preserve"> 17</w:t>
      </w:r>
      <w:r w:rsidRPr="00B27CEB">
        <w:rPr>
          <w:rFonts w:ascii="Times New Roman" w:hAnsi="Times New Roman" w:cs="Times New Roman"/>
        </w:rPr>
        <w:t>: Giao diệ</w:t>
      </w:r>
      <w:r w:rsidR="00B72EDF" w:rsidRPr="00B27CEB">
        <w:rPr>
          <w:rFonts w:ascii="Times New Roman" w:hAnsi="Times New Roman" w:cs="Times New Roman"/>
        </w:rPr>
        <w:t>n đăng ký mượn tài liệu</w:t>
      </w:r>
      <w:r w:rsidRPr="00B27CEB">
        <w:rPr>
          <w:rFonts w:ascii="Times New Roman" w:hAnsi="Times New Roman" w:cs="Times New Roman"/>
        </w:rPr>
        <w:t>.</w:t>
      </w:r>
      <w:bookmarkEnd w:id="128"/>
      <w:bookmarkEnd w:id="129"/>
    </w:p>
    <w:p w:rsidR="00B66FE2" w:rsidRPr="00B27CEB" w:rsidRDefault="00B66FE2" w:rsidP="00272B3F">
      <w:pPr>
        <w:spacing w:line="24" w:lineRule="atLeast"/>
        <w:jc w:val="center"/>
        <w:rPr>
          <w:rFonts w:ascii="Times New Roman" w:hAnsi="Times New Roman" w:cs="Times New Roman"/>
        </w:rPr>
      </w:pPr>
      <w:r w:rsidRPr="00B27CEB">
        <w:rPr>
          <w:rFonts w:ascii="Times New Roman" w:hAnsi="Times New Roman" w:cs="Times New Roman"/>
        </w:rPr>
        <w:lastRenderedPageBreak/>
        <w:t xml:space="preserve"> </w:t>
      </w:r>
      <w:r w:rsidR="00EF5420" w:rsidRPr="00B27CEB">
        <w:rPr>
          <w:rFonts w:ascii="Times New Roman" w:hAnsi="Times New Roman" w:cs="Times New Roman"/>
          <w:noProof/>
          <w:lang w:val="en-US" w:eastAsia="ja-JP"/>
        </w:rPr>
        <w:drawing>
          <wp:inline distT="0" distB="0" distL="0" distR="0">
            <wp:extent cx="5943600" cy="2845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na.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rsidR="00B66FE2" w:rsidRPr="00B27CEB" w:rsidRDefault="00B66FE2" w:rsidP="00272B3F">
      <w:pPr>
        <w:keepNext/>
        <w:spacing w:line="24" w:lineRule="atLeast"/>
        <w:jc w:val="center"/>
        <w:rPr>
          <w:rFonts w:ascii="Times New Roman" w:hAnsi="Times New Roman" w:cs="Times New Roman"/>
        </w:rPr>
      </w:pPr>
    </w:p>
    <w:p w:rsidR="00EF5420" w:rsidRPr="00B27CEB" w:rsidRDefault="00EF5420" w:rsidP="00272B3F">
      <w:pPr>
        <w:spacing w:line="24" w:lineRule="atLeast"/>
        <w:jc w:val="center"/>
        <w:rPr>
          <w:rFonts w:ascii="Times New Roman" w:hAnsi="Times New Roman" w:cs="Times New Roman"/>
        </w:rPr>
      </w:pPr>
      <w:r w:rsidRPr="00B27CEB">
        <w:rPr>
          <w:rFonts w:ascii="Times New Roman" w:hAnsi="Times New Roman" w:cs="Times New Roman"/>
        </w:rPr>
        <w:t>Hình</w:t>
      </w:r>
      <w:r w:rsidRPr="00B27CEB">
        <w:rPr>
          <w:rFonts w:ascii="Times New Roman" w:hAnsi="Times New Roman" w:cs="Times New Roman"/>
          <w:lang w:val="en-US"/>
        </w:rPr>
        <w:t xml:space="preserve"> 18</w:t>
      </w:r>
      <w:r w:rsidRPr="00B27CEB">
        <w:rPr>
          <w:rFonts w:ascii="Times New Roman" w:hAnsi="Times New Roman" w:cs="Times New Roman"/>
        </w:rPr>
        <w:t>: Giao diệ</w:t>
      </w:r>
      <w:r w:rsidRPr="00B27CEB">
        <w:rPr>
          <w:rFonts w:ascii="Times New Roman" w:hAnsi="Times New Roman" w:cs="Times New Roman"/>
        </w:rPr>
        <w:t>n</w:t>
      </w:r>
      <w:r w:rsidRPr="00B27CEB">
        <w:rPr>
          <w:rFonts w:ascii="Times New Roman" w:hAnsi="Times New Roman" w:cs="Times New Roman"/>
          <w:lang w:val="en-US"/>
        </w:rPr>
        <w:t xml:space="preserve"> trang</w:t>
      </w:r>
      <w:r w:rsidRPr="00B27CEB">
        <w:rPr>
          <w:rFonts w:ascii="Times New Roman" w:hAnsi="Times New Roman" w:cs="Times New Roman"/>
        </w:rPr>
        <w:t xml:space="preserve"> quản lý</w:t>
      </w:r>
      <w:r w:rsidRPr="00B27CEB">
        <w:rPr>
          <w:rFonts w:ascii="Times New Roman" w:hAnsi="Times New Roman" w:cs="Times New Roman"/>
        </w:rPr>
        <w:t>.</w:t>
      </w:r>
    </w:p>
    <w:p w:rsidR="00B66FE2" w:rsidRPr="00B27CEB" w:rsidRDefault="00B66FE2" w:rsidP="00272B3F">
      <w:pPr>
        <w:spacing w:line="24" w:lineRule="atLeast"/>
        <w:rPr>
          <w:rFonts w:ascii="Times New Roman" w:hAnsi="Times New Roman" w:cs="Times New Roman"/>
        </w:rPr>
      </w:pPr>
    </w:p>
    <w:p w:rsidR="00B66FE2" w:rsidRPr="00B27CEB" w:rsidRDefault="00B66FE2" w:rsidP="00272B3F">
      <w:pPr>
        <w:spacing w:line="24" w:lineRule="atLeast"/>
        <w:jc w:val="center"/>
        <w:rPr>
          <w:rFonts w:ascii="Times New Roman" w:hAnsi="Times New Roman" w:cs="Times New Roman"/>
        </w:rPr>
      </w:pPr>
    </w:p>
    <w:p w:rsidR="00B66FE2" w:rsidRPr="00B27CEB" w:rsidRDefault="00B66FE2" w:rsidP="00272B3F">
      <w:pPr>
        <w:spacing w:line="24" w:lineRule="atLeast"/>
        <w:jc w:val="center"/>
        <w:rPr>
          <w:rFonts w:ascii="Times New Roman" w:hAnsi="Times New Roman" w:cs="Times New Roman"/>
          <w:sz w:val="28"/>
        </w:rPr>
      </w:pPr>
      <w:r w:rsidRPr="00B27CEB">
        <w:rPr>
          <w:rFonts w:ascii="Times New Roman" w:hAnsi="Times New Roman" w:cs="Times New Roman"/>
        </w:rPr>
        <w:br w:type="page"/>
      </w:r>
    </w:p>
    <w:p w:rsidR="00B66FE2" w:rsidRPr="00B27CEB" w:rsidRDefault="00B66FE2" w:rsidP="00272B3F">
      <w:pPr>
        <w:pStyle w:val="chng"/>
        <w:spacing w:line="24" w:lineRule="atLeast"/>
        <w:outlineLvl w:val="0"/>
        <w:rPr>
          <w:rFonts w:cs="Times New Roman"/>
        </w:rPr>
      </w:pPr>
      <w:bookmarkStart w:id="130" w:name="_Toc448216148"/>
      <w:bookmarkStart w:id="131" w:name="_Toc449386704"/>
      <w:bookmarkStart w:id="132" w:name="_Toc449483225"/>
      <w:r w:rsidRPr="00B27CEB">
        <w:rPr>
          <w:rFonts w:cs="Times New Roman"/>
        </w:rPr>
        <w:lastRenderedPageBreak/>
        <w:t>KẾT LUẬN VÀ HƯỚNG PHÁT TRIỂN</w:t>
      </w:r>
      <w:bookmarkEnd w:id="130"/>
      <w:bookmarkEnd w:id="131"/>
      <w:bookmarkEnd w:id="132"/>
    </w:p>
    <w:p w:rsidR="00B66FE2" w:rsidRPr="00B27CEB" w:rsidRDefault="00B66FE2" w:rsidP="00272B3F">
      <w:pPr>
        <w:pStyle w:val="e1"/>
        <w:spacing w:line="24" w:lineRule="atLeast"/>
        <w:rPr>
          <w:rFonts w:cs="Times New Roman"/>
        </w:rPr>
      </w:pPr>
      <w:bookmarkStart w:id="133" w:name="_Toc449386705"/>
      <w:bookmarkStart w:id="134" w:name="_Toc449483226"/>
      <w:r w:rsidRPr="00B27CEB">
        <w:rPr>
          <w:rFonts w:cs="Times New Roman"/>
        </w:rPr>
        <w:t>5.1. Kết quả đạt được</w:t>
      </w:r>
      <w:bookmarkEnd w:id="133"/>
      <w:bookmarkEnd w:id="134"/>
    </w:p>
    <w:p w:rsidR="00B66FE2" w:rsidRPr="00B27CEB" w:rsidRDefault="00B66FE2" w:rsidP="00272B3F">
      <w:pPr>
        <w:pStyle w:val="e2"/>
        <w:spacing w:line="24" w:lineRule="atLeast"/>
        <w:rPr>
          <w:rFonts w:ascii="Times New Roman" w:hAnsi="Times New Roman" w:cs="Times New Roman"/>
        </w:rPr>
      </w:pPr>
      <w:bookmarkStart w:id="135" w:name="_Toc449386706"/>
      <w:bookmarkStart w:id="136" w:name="_Toc449483227"/>
      <w:r w:rsidRPr="00B27CEB">
        <w:rPr>
          <w:rFonts w:ascii="Times New Roman" w:hAnsi="Times New Roman" w:cs="Times New Roman"/>
        </w:rPr>
        <w:t>5.1.1. Sản phẩm</w:t>
      </w:r>
      <w:bookmarkEnd w:id="135"/>
      <w:bookmarkEnd w:id="136"/>
    </w:p>
    <w:p w:rsidR="00B66FE2" w:rsidRPr="00B27CEB" w:rsidRDefault="00B66FE2" w:rsidP="00272B3F">
      <w:pPr>
        <w:spacing w:line="24" w:lineRule="atLeast"/>
        <w:jc w:val="both"/>
        <w:rPr>
          <w:rFonts w:ascii="Times New Roman" w:hAnsi="Times New Roman" w:cs="Times New Roman"/>
        </w:rPr>
      </w:pPr>
      <w:r w:rsidRPr="00B27CEB">
        <w:rPr>
          <w:rFonts w:ascii="Times New Roman" w:hAnsi="Times New Roman" w:cs="Times New Roman"/>
        </w:rPr>
        <w:tab/>
        <w:t>Trang web thực hiện được các yêu cầu cơ bản sau:</w:t>
      </w:r>
    </w:p>
    <w:p w:rsidR="00B66FE2" w:rsidRPr="00B27CEB" w:rsidRDefault="00B66FE2" w:rsidP="00272B3F">
      <w:pPr>
        <w:pStyle w:val="ListParagraph"/>
        <w:numPr>
          <w:ilvl w:val="0"/>
          <w:numId w:val="2"/>
        </w:numPr>
        <w:spacing w:line="24" w:lineRule="atLeast"/>
        <w:ind w:left="0"/>
        <w:jc w:val="both"/>
        <w:rPr>
          <w:rFonts w:ascii="Times New Roman" w:hAnsi="Times New Roman" w:cs="Times New Roman"/>
        </w:rPr>
      </w:pPr>
      <w:r w:rsidRPr="00B27CEB">
        <w:rPr>
          <w:rFonts w:ascii="Times New Roman" w:hAnsi="Times New Roman" w:cs="Times New Roman"/>
        </w:rPr>
        <w:t>Các chức năng quản lí: quả</w:t>
      </w:r>
      <w:r w:rsidR="004A6EBC" w:rsidRPr="00B27CEB">
        <w:rPr>
          <w:rFonts w:ascii="Times New Roman" w:hAnsi="Times New Roman" w:cs="Times New Roman"/>
        </w:rPr>
        <w:t>n lí lĩnh vực</w:t>
      </w:r>
      <w:r w:rsidRPr="00B27CEB">
        <w:rPr>
          <w:rFonts w:ascii="Times New Roman" w:hAnsi="Times New Roman" w:cs="Times New Roman"/>
        </w:rPr>
        <w:t>, quả</w:t>
      </w:r>
      <w:r w:rsidR="004A6EBC" w:rsidRPr="00B27CEB">
        <w:rPr>
          <w:rFonts w:ascii="Times New Roman" w:hAnsi="Times New Roman" w:cs="Times New Roman"/>
        </w:rPr>
        <w:t>n lí tài liệu</w:t>
      </w:r>
      <w:r w:rsidRPr="00B27CEB">
        <w:rPr>
          <w:rFonts w:ascii="Times New Roman" w:hAnsi="Times New Roman" w:cs="Times New Roman"/>
        </w:rPr>
        <w:t>, quản lí người dùng, quả</w:t>
      </w:r>
      <w:r w:rsidR="004A6EBC" w:rsidRPr="00B27CEB">
        <w:rPr>
          <w:rFonts w:ascii="Times New Roman" w:hAnsi="Times New Roman" w:cs="Times New Roman"/>
        </w:rPr>
        <w:t>n lí yêu cầu mượn tài liệu</w:t>
      </w:r>
      <w:r w:rsidRPr="00B27CEB">
        <w:rPr>
          <w:rFonts w:ascii="Times New Roman" w:hAnsi="Times New Roman" w:cs="Times New Roman"/>
        </w:rPr>
        <w:t>.</w:t>
      </w:r>
    </w:p>
    <w:p w:rsidR="00B66FE2" w:rsidRPr="00B27CEB" w:rsidRDefault="00B66FE2" w:rsidP="00272B3F">
      <w:pPr>
        <w:pStyle w:val="ListParagraph"/>
        <w:numPr>
          <w:ilvl w:val="0"/>
          <w:numId w:val="2"/>
        </w:numPr>
        <w:spacing w:line="24" w:lineRule="atLeast"/>
        <w:ind w:left="0"/>
        <w:jc w:val="both"/>
        <w:rPr>
          <w:rFonts w:ascii="Times New Roman" w:hAnsi="Times New Roman" w:cs="Times New Roman"/>
        </w:rPr>
      </w:pPr>
      <w:r w:rsidRPr="00B27CEB">
        <w:rPr>
          <w:rFonts w:ascii="Times New Roman" w:hAnsi="Times New Roman" w:cs="Times New Roman"/>
        </w:rPr>
        <w:t>Các chức</w:t>
      </w:r>
      <w:r w:rsidR="004A6EBC" w:rsidRPr="00B27CEB">
        <w:rPr>
          <w:rFonts w:ascii="Times New Roman" w:hAnsi="Times New Roman" w:cs="Times New Roman"/>
        </w:rPr>
        <w:t xml:space="preserve"> năng dành cho khách hàng: Xem danh sách tài liệu</w:t>
      </w:r>
      <w:r w:rsidRPr="00B27CEB">
        <w:rPr>
          <w:rFonts w:ascii="Times New Roman" w:hAnsi="Times New Roman" w:cs="Times New Roman"/>
        </w:rPr>
        <w:t>, đặ</w:t>
      </w:r>
      <w:r w:rsidR="004A6EBC" w:rsidRPr="00B27CEB">
        <w:rPr>
          <w:rFonts w:ascii="Times New Roman" w:hAnsi="Times New Roman" w:cs="Times New Roman"/>
        </w:rPr>
        <w:t>t mượn tài liệu</w:t>
      </w:r>
      <w:r w:rsidRPr="00B27CEB">
        <w:rPr>
          <w:rFonts w:ascii="Times New Roman" w:hAnsi="Times New Roman" w:cs="Times New Roman"/>
        </w:rPr>
        <w:t>.</w:t>
      </w:r>
    </w:p>
    <w:p w:rsidR="00B66FE2" w:rsidRPr="00B27CEB" w:rsidRDefault="00B66FE2" w:rsidP="00272B3F">
      <w:pPr>
        <w:pStyle w:val="e2"/>
        <w:spacing w:line="24" w:lineRule="atLeast"/>
        <w:rPr>
          <w:rFonts w:ascii="Times New Roman" w:hAnsi="Times New Roman" w:cs="Times New Roman"/>
        </w:rPr>
      </w:pPr>
      <w:bookmarkStart w:id="137" w:name="_Toc449386707"/>
      <w:bookmarkStart w:id="138" w:name="_Toc449483228"/>
      <w:r w:rsidRPr="00B27CEB">
        <w:rPr>
          <w:rFonts w:ascii="Times New Roman" w:hAnsi="Times New Roman" w:cs="Times New Roman"/>
        </w:rPr>
        <w:t>5.1.2. Kiến thức</w:t>
      </w:r>
      <w:bookmarkEnd w:id="137"/>
      <w:bookmarkEnd w:id="138"/>
    </w:p>
    <w:p w:rsidR="00B66FE2" w:rsidRPr="00B27CEB" w:rsidRDefault="00B66FE2" w:rsidP="00272B3F">
      <w:pPr>
        <w:pStyle w:val="e3"/>
        <w:spacing w:line="24" w:lineRule="atLeast"/>
      </w:pPr>
      <w:bookmarkStart w:id="139" w:name="_Toc449386708"/>
      <w:bookmarkStart w:id="140" w:name="_Toc449483229"/>
      <w:r w:rsidRPr="00B27CEB">
        <w:t>5.1.2.1. Về lý thuyết</w:t>
      </w:r>
      <w:bookmarkEnd w:id="139"/>
      <w:bookmarkEnd w:id="140"/>
    </w:p>
    <w:p w:rsidR="00B66FE2" w:rsidRPr="00B27CEB" w:rsidRDefault="00B66FE2" w:rsidP="00272B3F">
      <w:pPr>
        <w:spacing w:line="24" w:lineRule="atLeast"/>
        <w:jc w:val="both"/>
        <w:rPr>
          <w:rFonts w:ascii="Times New Roman" w:hAnsi="Times New Roman" w:cs="Times New Roman"/>
        </w:rPr>
      </w:pPr>
      <w:r w:rsidRPr="00B27CEB">
        <w:rPr>
          <w:rFonts w:ascii="Times New Roman" w:hAnsi="Times New Roman" w:cs="Times New Roman"/>
        </w:rPr>
        <w:tab/>
        <w:t xml:space="preserve">Kỳ thực tập cuối khóa này giúp em tích lũy thêm kiến thức mới cũng như trau dồi những kiến thức đã có về java, mysql, html, uml.. </w:t>
      </w:r>
    </w:p>
    <w:p w:rsidR="00B66FE2" w:rsidRPr="00B27CEB" w:rsidRDefault="00B66FE2" w:rsidP="00272B3F">
      <w:pPr>
        <w:pStyle w:val="e3"/>
        <w:spacing w:line="24" w:lineRule="atLeast"/>
      </w:pPr>
      <w:bookmarkStart w:id="141" w:name="_Toc449386709"/>
      <w:bookmarkStart w:id="142" w:name="_Toc449483230"/>
      <w:r w:rsidRPr="00B27CEB">
        <w:t>5.1.2.2. Về kỹ năng</w:t>
      </w:r>
      <w:bookmarkEnd w:id="141"/>
      <w:bookmarkEnd w:id="142"/>
    </w:p>
    <w:p w:rsidR="00B66FE2" w:rsidRPr="00B27CEB" w:rsidRDefault="00B66FE2" w:rsidP="00272B3F">
      <w:pPr>
        <w:spacing w:line="24" w:lineRule="atLeast"/>
        <w:jc w:val="both"/>
        <w:rPr>
          <w:rFonts w:ascii="Times New Roman" w:hAnsi="Times New Roman" w:cs="Times New Roman"/>
        </w:rPr>
      </w:pPr>
      <w:r w:rsidRPr="00B27CEB">
        <w:rPr>
          <w:rFonts w:ascii="Times New Roman" w:hAnsi="Times New Roman" w:cs="Times New Roman"/>
        </w:rPr>
        <w:tab/>
        <w:t>Trong quá trình thực tập em đã gặp rất nhiều khó khăn từ những lỗ hỏng kiến thức của mình, tuy nhiên qua đó em học được cách tự nghiên cứu tài liệu, cách giải quyết vấn đề. Ngoài ra, em còn áp dụng được những kĩ thuật phân tích, thiết kế đã học vào thực tiễn, làm giảm khả năng thất bại khi bắt đầu một dự án.</w:t>
      </w:r>
    </w:p>
    <w:p w:rsidR="00B66FE2" w:rsidRPr="00B27CEB" w:rsidRDefault="00B66FE2" w:rsidP="00272B3F">
      <w:pPr>
        <w:pStyle w:val="e3"/>
        <w:spacing w:line="24" w:lineRule="atLeast"/>
      </w:pPr>
      <w:bookmarkStart w:id="143" w:name="_Toc449386710"/>
      <w:bookmarkStart w:id="144" w:name="_Toc449483231"/>
      <w:r w:rsidRPr="00B27CEB">
        <w:t>5.1.2.3. Về kinh nghiệm thực tiễn</w:t>
      </w:r>
      <w:bookmarkEnd w:id="143"/>
      <w:bookmarkEnd w:id="144"/>
    </w:p>
    <w:p w:rsidR="00B66FE2" w:rsidRPr="00B27CEB" w:rsidRDefault="00B66FE2" w:rsidP="00272B3F">
      <w:pPr>
        <w:spacing w:line="24" w:lineRule="atLeast"/>
        <w:jc w:val="both"/>
        <w:rPr>
          <w:rFonts w:ascii="Times New Roman" w:hAnsi="Times New Roman" w:cs="Times New Roman"/>
        </w:rPr>
      </w:pPr>
      <w:r w:rsidRPr="00B27CEB">
        <w:rPr>
          <w:rFonts w:ascii="Times New Roman" w:hAnsi="Times New Roman" w:cs="Times New Roman"/>
        </w:rPr>
        <w:tab/>
        <w:t xml:space="preserve">Đợt thực tập này còn giúp em phát triển kĩ năng giao tiếp, ứng xử cũng như hòa nhập và chấp hành các qui định của tổ chức. </w:t>
      </w:r>
    </w:p>
    <w:p w:rsidR="00B66FE2" w:rsidRPr="00B27CEB" w:rsidRDefault="00B66FE2" w:rsidP="00272B3F">
      <w:pPr>
        <w:spacing w:line="24" w:lineRule="atLeast"/>
        <w:jc w:val="both"/>
        <w:rPr>
          <w:rFonts w:ascii="Times New Roman" w:hAnsi="Times New Roman" w:cs="Times New Roman"/>
        </w:rPr>
      </w:pPr>
      <w:r w:rsidRPr="00B27CEB">
        <w:rPr>
          <w:rFonts w:ascii="Times New Roman" w:hAnsi="Times New Roman" w:cs="Times New Roman"/>
        </w:rPr>
        <w:tab/>
        <w:t xml:space="preserve">Bên cạnh đó, em còn được rèn luyện các kĩ năng quản lí thời gian, chi phí, kĩ năng viết báo cáo, biết xác định khả năng, công việc phù hợp. </w:t>
      </w:r>
    </w:p>
    <w:p w:rsidR="00B66FE2" w:rsidRPr="00B27CEB" w:rsidRDefault="00B66FE2" w:rsidP="00272B3F">
      <w:pPr>
        <w:pStyle w:val="e1"/>
        <w:spacing w:line="24" w:lineRule="atLeast"/>
        <w:jc w:val="both"/>
        <w:rPr>
          <w:rFonts w:cs="Times New Roman"/>
        </w:rPr>
      </w:pPr>
      <w:bookmarkStart w:id="145" w:name="_Toc449386711"/>
      <w:bookmarkStart w:id="146" w:name="_Toc449483232"/>
      <w:r w:rsidRPr="00B27CEB">
        <w:rPr>
          <w:rFonts w:cs="Times New Roman"/>
        </w:rPr>
        <w:t>5.2. Các hạn chế</w:t>
      </w:r>
      <w:bookmarkEnd w:id="145"/>
      <w:bookmarkEnd w:id="146"/>
    </w:p>
    <w:p w:rsidR="00B66FE2" w:rsidRPr="00B27CEB" w:rsidRDefault="00B66FE2" w:rsidP="00272B3F">
      <w:pPr>
        <w:pStyle w:val="e2"/>
        <w:spacing w:line="24" w:lineRule="atLeast"/>
        <w:rPr>
          <w:rFonts w:ascii="Times New Roman" w:hAnsi="Times New Roman" w:cs="Times New Roman"/>
        </w:rPr>
      </w:pPr>
      <w:bookmarkStart w:id="147" w:name="_Toc449386712"/>
      <w:bookmarkStart w:id="148" w:name="_Toc449483233"/>
      <w:r w:rsidRPr="00B27CEB">
        <w:rPr>
          <w:rFonts w:ascii="Times New Roman" w:hAnsi="Times New Roman" w:cs="Times New Roman"/>
        </w:rPr>
        <w:t>5.2.1. Về sản phẩm</w:t>
      </w:r>
      <w:bookmarkEnd w:id="147"/>
      <w:bookmarkEnd w:id="148"/>
    </w:p>
    <w:p w:rsidR="00B66FE2" w:rsidRPr="00B27CEB" w:rsidRDefault="00B66FE2" w:rsidP="00272B3F">
      <w:pPr>
        <w:spacing w:line="24" w:lineRule="atLeast"/>
        <w:ind w:firstLine="720"/>
        <w:jc w:val="both"/>
        <w:rPr>
          <w:rFonts w:ascii="Times New Roman" w:hAnsi="Times New Roman" w:cs="Times New Roman"/>
        </w:rPr>
      </w:pPr>
      <w:r w:rsidRPr="00B27CEB">
        <w:rPr>
          <w:rFonts w:ascii="Times New Roman" w:hAnsi="Times New Roman" w:cs="Times New Roman"/>
        </w:rPr>
        <w:t>Vẫn còn tồn tại một số lỗi:</w:t>
      </w:r>
    </w:p>
    <w:p w:rsidR="00B66FE2" w:rsidRPr="00B27CEB" w:rsidRDefault="00B66FE2" w:rsidP="00272B3F">
      <w:pPr>
        <w:pStyle w:val="ListParagraph"/>
        <w:numPr>
          <w:ilvl w:val="0"/>
          <w:numId w:val="2"/>
        </w:numPr>
        <w:spacing w:line="24" w:lineRule="atLeast"/>
        <w:jc w:val="both"/>
        <w:rPr>
          <w:rFonts w:ascii="Times New Roman" w:hAnsi="Times New Roman" w:cs="Times New Roman"/>
        </w:rPr>
      </w:pPr>
      <w:r w:rsidRPr="00B27CEB">
        <w:rPr>
          <w:rFonts w:ascii="Times New Roman" w:hAnsi="Times New Roman" w:cs="Times New Roman"/>
        </w:rPr>
        <w:t>Các ràng buộc dữ liệu chưa thực sự hiệu quả.</w:t>
      </w:r>
    </w:p>
    <w:p w:rsidR="00B66FE2" w:rsidRPr="00B27CEB" w:rsidRDefault="00B66FE2" w:rsidP="00272B3F">
      <w:pPr>
        <w:pStyle w:val="ListParagraph"/>
        <w:numPr>
          <w:ilvl w:val="0"/>
          <w:numId w:val="2"/>
        </w:numPr>
        <w:spacing w:line="24" w:lineRule="atLeast"/>
        <w:jc w:val="both"/>
        <w:rPr>
          <w:rFonts w:ascii="Times New Roman" w:hAnsi="Times New Roman" w:cs="Times New Roman"/>
        </w:rPr>
      </w:pPr>
      <w:r w:rsidRPr="00B27CEB">
        <w:rPr>
          <w:rFonts w:ascii="Times New Roman" w:hAnsi="Times New Roman" w:cs="Times New Roman"/>
        </w:rPr>
        <w:t>Sử dụng dữ liệu chưa tiết kiệm.</w:t>
      </w:r>
    </w:p>
    <w:p w:rsidR="00B66FE2" w:rsidRPr="00B27CEB" w:rsidRDefault="00B66FE2" w:rsidP="00272B3F">
      <w:pPr>
        <w:pStyle w:val="e2"/>
        <w:spacing w:line="24" w:lineRule="atLeast"/>
        <w:rPr>
          <w:rFonts w:ascii="Times New Roman" w:hAnsi="Times New Roman" w:cs="Times New Roman"/>
        </w:rPr>
      </w:pPr>
      <w:bookmarkStart w:id="149" w:name="_Toc449386713"/>
      <w:bookmarkStart w:id="150" w:name="_Toc449483234"/>
      <w:r w:rsidRPr="00B27CEB">
        <w:rPr>
          <w:rFonts w:ascii="Times New Roman" w:hAnsi="Times New Roman" w:cs="Times New Roman"/>
        </w:rPr>
        <w:t>5.2.2. Về bản thân</w:t>
      </w:r>
      <w:bookmarkEnd w:id="149"/>
      <w:bookmarkEnd w:id="150"/>
    </w:p>
    <w:p w:rsidR="00B66FE2" w:rsidRPr="00B27CEB" w:rsidRDefault="00B66FE2" w:rsidP="00272B3F">
      <w:pPr>
        <w:spacing w:line="24" w:lineRule="atLeast"/>
        <w:ind w:firstLine="720"/>
        <w:jc w:val="both"/>
        <w:rPr>
          <w:rFonts w:ascii="Times New Roman" w:hAnsi="Times New Roman" w:cs="Times New Roman"/>
        </w:rPr>
      </w:pPr>
      <w:r w:rsidRPr="00B27CEB">
        <w:rPr>
          <w:rFonts w:ascii="Times New Roman" w:hAnsi="Times New Roman" w:cs="Times New Roman"/>
        </w:rPr>
        <w:t>Trong quá trình thực tập bản thân em cũng gặp phải một số lỗi không đáng có:</w:t>
      </w:r>
    </w:p>
    <w:p w:rsidR="00B66FE2" w:rsidRPr="00B27CEB" w:rsidRDefault="00B66FE2" w:rsidP="00272B3F">
      <w:pPr>
        <w:pStyle w:val="ListParagraph"/>
        <w:numPr>
          <w:ilvl w:val="0"/>
          <w:numId w:val="2"/>
        </w:numPr>
        <w:spacing w:line="24" w:lineRule="atLeast"/>
        <w:jc w:val="both"/>
        <w:rPr>
          <w:rFonts w:ascii="Times New Roman" w:hAnsi="Times New Roman" w:cs="Times New Roman"/>
        </w:rPr>
      </w:pPr>
      <w:r w:rsidRPr="00B27CEB">
        <w:rPr>
          <w:rFonts w:ascii="Times New Roman" w:hAnsi="Times New Roman" w:cs="Times New Roman"/>
        </w:rPr>
        <w:t>Chưa viết code theo mô hình chuẩn.</w:t>
      </w:r>
    </w:p>
    <w:p w:rsidR="00B66FE2" w:rsidRPr="00B27CEB" w:rsidRDefault="00B66FE2" w:rsidP="00272B3F">
      <w:pPr>
        <w:pStyle w:val="ListParagraph"/>
        <w:numPr>
          <w:ilvl w:val="0"/>
          <w:numId w:val="2"/>
        </w:numPr>
        <w:spacing w:line="24" w:lineRule="atLeast"/>
        <w:jc w:val="both"/>
        <w:rPr>
          <w:rFonts w:ascii="Times New Roman" w:hAnsi="Times New Roman" w:cs="Times New Roman"/>
        </w:rPr>
      </w:pPr>
      <w:r w:rsidRPr="00B27CEB">
        <w:rPr>
          <w:rFonts w:ascii="Times New Roman" w:hAnsi="Times New Roman" w:cs="Times New Roman"/>
        </w:rPr>
        <w:t>Tốn quá nhiều thời gian tìm hiểu kĩ thuật.</w:t>
      </w:r>
    </w:p>
    <w:p w:rsidR="00B66FE2" w:rsidRPr="00B27CEB" w:rsidRDefault="00B66FE2" w:rsidP="00272B3F">
      <w:pPr>
        <w:pStyle w:val="e1"/>
        <w:spacing w:line="24" w:lineRule="atLeast"/>
        <w:jc w:val="both"/>
        <w:rPr>
          <w:rFonts w:cs="Times New Roman"/>
        </w:rPr>
      </w:pPr>
      <w:bookmarkStart w:id="151" w:name="_Toc449386714"/>
      <w:bookmarkStart w:id="152" w:name="_Toc449483235"/>
      <w:r w:rsidRPr="00B27CEB">
        <w:rPr>
          <w:rFonts w:cs="Times New Roman"/>
        </w:rPr>
        <w:t>5.3. Hướng phát triển</w:t>
      </w:r>
      <w:bookmarkEnd w:id="151"/>
      <w:bookmarkEnd w:id="152"/>
    </w:p>
    <w:p w:rsidR="00B66FE2" w:rsidRPr="00B27CEB" w:rsidRDefault="00B66FE2" w:rsidP="00272B3F">
      <w:pPr>
        <w:spacing w:line="24" w:lineRule="atLeast"/>
        <w:ind w:firstLine="720"/>
        <w:jc w:val="both"/>
        <w:rPr>
          <w:rFonts w:ascii="Times New Roman" w:hAnsi="Times New Roman" w:cs="Times New Roman"/>
        </w:rPr>
      </w:pPr>
      <w:r w:rsidRPr="00B27CEB">
        <w:rPr>
          <w:rFonts w:ascii="Times New Roman" w:hAnsi="Times New Roman" w:cs="Times New Roman"/>
        </w:rPr>
        <w:t>Cần phải hoàn thiện các xử lí trong phần web server:</w:t>
      </w:r>
    </w:p>
    <w:p w:rsidR="00B66FE2" w:rsidRPr="00B27CEB" w:rsidRDefault="00B66FE2" w:rsidP="00272B3F">
      <w:pPr>
        <w:pStyle w:val="ListParagraph"/>
        <w:numPr>
          <w:ilvl w:val="0"/>
          <w:numId w:val="2"/>
        </w:numPr>
        <w:spacing w:line="24" w:lineRule="atLeast"/>
        <w:jc w:val="both"/>
        <w:rPr>
          <w:rFonts w:ascii="Times New Roman" w:hAnsi="Times New Roman" w:cs="Times New Roman"/>
        </w:rPr>
      </w:pPr>
      <w:r w:rsidRPr="00B27CEB">
        <w:rPr>
          <w:rFonts w:ascii="Times New Roman" w:hAnsi="Times New Roman" w:cs="Times New Roman"/>
        </w:rPr>
        <w:t>Khắc phục các sự cố còn lại.</w:t>
      </w:r>
    </w:p>
    <w:p w:rsidR="00B66FE2" w:rsidRPr="00B27CEB" w:rsidRDefault="00B66FE2" w:rsidP="00272B3F">
      <w:pPr>
        <w:pStyle w:val="ListParagraph"/>
        <w:numPr>
          <w:ilvl w:val="0"/>
          <w:numId w:val="2"/>
        </w:numPr>
        <w:spacing w:line="24" w:lineRule="atLeast"/>
        <w:jc w:val="both"/>
        <w:rPr>
          <w:rFonts w:ascii="Times New Roman" w:hAnsi="Times New Roman" w:cs="Times New Roman"/>
        </w:rPr>
      </w:pPr>
      <w:r w:rsidRPr="00B27CEB">
        <w:rPr>
          <w:rFonts w:ascii="Times New Roman" w:hAnsi="Times New Roman" w:cs="Times New Roman"/>
        </w:rPr>
        <w:t>Chuẩn hóa cách tổ chức đối tượng theo mô hình Spring MVC.</w:t>
      </w:r>
    </w:p>
    <w:p w:rsidR="00B66FE2" w:rsidRPr="00B27CEB" w:rsidRDefault="00B66FE2" w:rsidP="00272B3F">
      <w:pPr>
        <w:pStyle w:val="ListParagraph"/>
        <w:numPr>
          <w:ilvl w:val="0"/>
          <w:numId w:val="2"/>
        </w:numPr>
        <w:spacing w:line="24" w:lineRule="atLeast"/>
        <w:jc w:val="both"/>
        <w:rPr>
          <w:rFonts w:ascii="Times New Roman" w:hAnsi="Times New Roman" w:cs="Times New Roman"/>
        </w:rPr>
      </w:pPr>
      <w:r w:rsidRPr="00B27CEB">
        <w:rPr>
          <w:rFonts w:ascii="Times New Roman" w:hAnsi="Times New Roman" w:cs="Times New Roman"/>
        </w:rPr>
        <w:t>Tối ưu hóa việc sử dụng dữ liệu.</w:t>
      </w:r>
    </w:p>
    <w:p w:rsidR="00B66FE2" w:rsidRPr="00B27CEB" w:rsidRDefault="00B66FE2" w:rsidP="00272B3F">
      <w:pPr>
        <w:pStyle w:val="ListParagraph"/>
        <w:numPr>
          <w:ilvl w:val="0"/>
          <w:numId w:val="2"/>
        </w:numPr>
        <w:spacing w:line="24" w:lineRule="atLeast"/>
        <w:jc w:val="both"/>
        <w:rPr>
          <w:rFonts w:ascii="Times New Roman" w:hAnsi="Times New Roman" w:cs="Times New Roman"/>
        </w:rPr>
      </w:pPr>
      <w:r w:rsidRPr="00B27CEB">
        <w:rPr>
          <w:rFonts w:ascii="Times New Roman" w:hAnsi="Times New Roman" w:cs="Times New Roman"/>
        </w:rPr>
        <w:t>Hoàn thiện các ràng buộc dữ liệu để đảm bảo tính nhất quán.</w:t>
      </w:r>
    </w:p>
    <w:p w:rsidR="00B66FE2" w:rsidRPr="00B27CEB" w:rsidRDefault="00B66FE2" w:rsidP="00272B3F">
      <w:pPr>
        <w:pStyle w:val="ListParagraph"/>
        <w:numPr>
          <w:ilvl w:val="0"/>
          <w:numId w:val="2"/>
        </w:numPr>
        <w:spacing w:line="24" w:lineRule="atLeast"/>
        <w:jc w:val="both"/>
        <w:rPr>
          <w:rFonts w:ascii="Times New Roman" w:hAnsi="Times New Roman" w:cs="Times New Roman"/>
        </w:rPr>
      </w:pPr>
      <w:r w:rsidRPr="00B27CEB">
        <w:rPr>
          <w:rFonts w:ascii="Times New Roman" w:hAnsi="Times New Roman" w:cs="Times New Roman"/>
        </w:rPr>
        <w:lastRenderedPageBreak/>
        <w:t>Tối đa hóa việc bắt lỗi và thông báo lỗi.</w:t>
      </w:r>
    </w:p>
    <w:p w:rsidR="00B66FE2" w:rsidRPr="00B27CEB" w:rsidRDefault="00B66FE2" w:rsidP="00272B3F">
      <w:pPr>
        <w:pStyle w:val="ListParagraph"/>
        <w:numPr>
          <w:ilvl w:val="0"/>
          <w:numId w:val="2"/>
        </w:numPr>
        <w:spacing w:line="24" w:lineRule="atLeast"/>
        <w:jc w:val="both"/>
        <w:rPr>
          <w:rFonts w:ascii="Times New Roman" w:hAnsi="Times New Roman" w:cs="Times New Roman"/>
        </w:rPr>
      </w:pPr>
      <w:r w:rsidRPr="00B27CEB">
        <w:rPr>
          <w:rFonts w:ascii="Times New Roman" w:hAnsi="Times New Roman" w:cs="Times New Roman"/>
        </w:rPr>
        <w:t>Tăng cường tính tương tác giữa người dùng phía quản trị website bằng cách tích hợp các chức năng hỗ trợ trực tuyến.</w:t>
      </w:r>
    </w:p>
    <w:p w:rsidR="00B66FE2" w:rsidRPr="00B27CEB" w:rsidRDefault="00B66FE2" w:rsidP="00272B3F">
      <w:pPr>
        <w:pStyle w:val="ListParagraph"/>
        <w:numPr>
          <w:ilvl w:val="0"/>
          <w:numId w:val="2"/>
        </w:numPr>
        <w:spacing w:line="24" w:lineRule="atLeast"/>
        <w:jc w:val="both"/>
        <w:rPr>
          <w:rFonts w:ascii="Times New Roman" w:hAnsi="Times New Roman" w:cs="Times New Roman"/>
        </w:rPr>
      </w:pPr>
      <w:r w:rsidRPr="00B27CEB">
        <w:rPr>
          <w:rFonts w:ascii="Times New Roman" w:hAnsi="Times New Roman" w:cs="Times New Roman"/>
        </w:rPr>
        <w:t>Tăng cường tính bảo mật của website.</w:t>
      </w:r>
    </w:p>
    <w:p w:rsidR="00B66FE2" w:rsidRPr="00B27CEB" w:rsidRDefault="00B66FE2" w:rsidP="00272B3F">
      <w:pPr>
        <w:pStyle w:val="ListParagraph"/>
        <w:numPr>
          <w:ilvl w:val="0"/>
          <w:numId w:val="2"/>
        </w:numPr>
        <w:spacing w:line="24" w:lineRule="atLeast"/>
        <w:jc w:val="both"/>
        <w:rPr>
          <w:rFonts w:ascii="Times New Roman" w:hAnsi="Times New Roman" w:cs="Times New Roman"/>
        </w:rPr>
      </w:pPr>
      <w:r w:rsidRPr="00B27CEB">
        <w:rPr>
          <w:rFonts w:ascii="Times New Roman" w:hAnsi="Times New Roman" w:cs="Times New Roman"/>
        </w:rPr>
        <w:t>Đưa website lên host và đưa vào sử dụng thực tế sau khi hoàn thiện chức năng.</w:t>
      </w:r>
    </w:p>
    <w:p w:rsidR="00B66FE2" w:rsidRPr="00B27CEB" w:rsidRDefault="00B66FE2" w:rsidP="00272B3F">
      <w:pPr>
        <w:spacing w:line="24" w:lineRule="atLeast"/>
        <w:ind w:firstLine="720"/>
        <w:jc w:val="both"/>
        <w:rPr>
          <w:rFonts w:ascii="Times New Roman" w:hAnsi="Times New Roman" w:cs="Times New Roman"/>
        </w:rPr>
      </w:pPr>
      <w:r w:rsidRPr="00B27CEB">
        <w:rPr>
          <w:rFonts w:ascii="Times New Roman" w:hAnsi="Times New Roman" w:cs="Times New Roman"/>
        </w:rPr>
        <w:t>Tăng cường khả năng tương thích cũng như tăng tính thẩm mỹ trong phần web client.</w:t>
      </w:r>
    </w:p>
    <w:p w:rsidR="00B66FE2" w:rsidRPr="00B27CEB" w:rsidRDefault="00B66FE2" w:rsidP="00272B3F">
      <w:pPr>
        <w:pStyle w:val="ListParagraph"/>
        <w:numPr>
          <w:ilvl w:val="0"/>
          <w:numId w:val="2"/>
        </w:numPr>
        <w:spacing w:line="24" w:lineRule="atLeast"/>
        <w:jc w:val="both"/>
        <w:rPr>
          <w:rFonts w:ascii="Times New Roman" w:hAnsi="Times New Roman" w:cs="Times New Roman"/>
        </w:rPr>
      </w:pPr>
      <w:r w:rsidRPr="00B27CEB">
        <w:rPr>
          <w:rFonts w:ascii="Times New Roman" w:hAnsi="Times New Roman" w:cs="Times New Roman"/>
        </w:rPr>
        <w:t>Phát triển khả năng responsive – tương thích với mọi loại thiết bị.</w:t>
      </w:r>
    </w:p>
    <w:p w:rsidR="00B66FE2" w:rsidRPr="00B27CEB" w:rsidRDefault="00B66FE2" w:rsidP="00272B3F">
      <w:pPr>
        <w:pStyle w:val="ListParagraph"/>
        <w:numPr>
          <w:ilvl w:val="0"/>
          <w:numId w:val="2"/>
        </w:numPr>
        <w:spacing w:line="24" w:lineRule="atLeast"/>
        <w:jc w:val="both"/>
        <w:rPr>
          <w:rFonts w:ascii="Times New Roman" w:hAnsi="Times New Roman" w:cs="Times New Roman"/>
        </w:rPr>
      </w:pPr>
      <w:r w:rsidRPr="00B27CEB">
        <w:rPr>
          <w:rFonts w:ascii="Times New Roman" w:hAnsi="Times New Roman" w:cs="Times New Roman"/>
        </w:rPr>
        <w:t>Đơn giản hóa các menu, để người không có kiến thức tin học vẫn sử dụng được.</w:t>
      </w:r>
    </w:p>
    <w:p w:rsidR="00B66FE2" w:rsidRPr="00B27CEB" w:rsidRDefault="00B66FE2" w:rsidP="00272B3F">
      <w:pPr>
        <w:spacing w:before="0" w:after="200" w:line="24" w:lineRule="atLeast"/>
        <w:rPr>
          <w:rFonts w:ascii="Times New Roman" w:hAnsi="Times New Roman" w:cs="Times New Roman"/>
        </w:rPr>
      </w:pPr>
      <w:r w:rsidRPr="00B27CEB">
        <w:rPr>
          <w:rFonts w:ascii="Times New Roman" w:hAnsi="Times New Roman" w:cs="Times New Roman"/>
        </w:rPr>
        <w:br w:type="page"/>
      </w:r>
    </w:p>
    <w:p w:rsidR="00B66FE2" w:rsidRPr="00B27CEB" w:rsidRDefault="00B66FE2" w:rsidP="00272B3F">
      <w:pPr>
        <w:pStyle w:val="Heading1"/>
        <w:spacing w:line="24" w:lineRule="atLeast"/>
        <w:jc w:val="center"/>
        <w:rPr>
          <w:rFonts w:ascii="Times New Roman" w:hAnsi="Times New Roman" w:cs="Times New Roman"/>
          <w:color w:val="000000" w:themeColor="text1"/>
        </w:rPr>
      </w:pPr>
      <w:bookmarkStart w:id="153" w:name="_Toc449483236"/>
      <w:r w:rsidRPr="00B27CEB">
        <w:rPr>
          <w:rFonts w:ascii="Times New Roman" w:hAnsi="Times New Roman" w:cs="Times New Roman"/>
          <w:color w:val="000000" w:themeColor="text1"/>
        </w:rPr>
        <w:lastRenderedPageBreak/>
        <w:t>TÀI LIỆU THAM KHẢO</w:t>
      </w:r>
      <w:bookmarkEnd w:id="153"/>
    </w:p>
    <w:p w:rsidR="00B66FE2" w:rsidRPr="00B27CEB" w:rsidRDefault="00B66FE2" w:rsidP="00272B3F">
      <w:pPr>
        <w:spacing w:line="24" w:lineRule="atLeast"/>
        <w:rPr>
          <w:rFonts w:ascii="Times New Roman" w:hAnsi="Times New Roman" w:cs="Times New Roman"/>
        </w:rPr>
      </w:pPr>
    </w:p>
    <w:p w:rsidR="00B66FE2" w:rsidRPr="00B27CEB" w:rsidRDefault="00B66FE2" w:rsidP="00272B3F">
      <w:pPr>
        <w:spacing w:line="24" w:lineRule="atLeast"/>
        <w:rPr>
          <w:rFonts w:ascii="Times New Roman" w:hAnsi="Times New Roman" w:cs="Times New Roman"/>
        </w:rPr>
      </w:pPr>
    </w:p>
    <w:p w:rsidR="00145094" w:rsidRPr="00B27CEB" w:rsidRDefault="00145094" w:rsidP="00272B3F">
      <w:pPr>
        <w:spacing w:line="24" w:lineRule="atLeast"/>
        <w:rPr>
          <w:rFonts w:ascii="Times New Roman" w:hAnsi="Times New Roman" w:cs="Times New Roman"/>
          <w:szCs w:val="26"/>
        </w:rPr>
      </w:pPr>
    </w:p>
    <w:sectPr w:rsidR="00145094" w:rsidRPr="00B27CEB" w:rsidSect="00272B3F">
      <w:pgSz w:w="11906" w:h="16838" w:code="9"/>
      <w:pgMar w:top="1418" w:right="1418" w:bottom="1418" w:left="2268"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2A4B"/>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BE7659"/>
    <w:multiLevelType w:val="multilevel"/>
    <w:tmpl w:val="11E24EFA"/>
    <w:lvl w:ilvl="0">
      <w:start w:val="2"/>
      <w:numFmt w:val="decimal"/>
      <w:lvlText w:val="%1"/>
      <w:lvlJc w:val="left"/>
      <w:pPr>
        <w:ind w:left="360" w:hanging="360"/>
      </w:pPr>
      <w:rPr>
        <w:rFonts w:hint="default"/>
        <w:sz w:val="26"/>
      </w:rPr>
    </w:lvl>
    <w:lvl w:ilvl="1">
      <w:start w:val="1"/>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2" w15:restartNumberingAfterBreak="0">
    <w:nsid w:val="06435930"/>
    <w:multiLevelType w:val="hybridMultilevel"/>
    <w:tmpl w:val="0EA0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C0AD2"/>
    <w:multiLevelType w:val="multilevel"/>
    <w:tmpl w:val="7824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27C34"/>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3A4CBA"/>
    <w:multiLevelType w:val="hybridMultilevel"/>
    <w:tmpl w:val="5DE0D5BC"/>
    <w:lvl w:ilvl="0" w:tplc="59740EA0">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9517F9F"/>
    <w:multiLevelType w:val="multilevel"/>
    <w:tmpl w:val="C83E87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E7C3C35"/>
    <w:multiLevelType w:val="multilevel"/>
    <w:tmpl w:val="21503B1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164162"/>
    <w:multiLevelType w:val="hybridMultilevel"/>
    <w:tmpl w:val="7EC6DB46"/>
    <w:lvl w:ilvl="0" w:tplc="AB043822">
      <w:start w:val="2"/>
      <w:numFmt w:val="bullet"/>
      <w:lvlText w:val="-"/>
      <w:lvlJc w:val="left"/>
      <w:pPr>
        <w:ind w:left="1080" w:hanging="360"/>
      </w:pPr>
      <w:rPr>
        <w:rFonts w:ascii="Times New Roman" w:eastAsiaTheme="minorEastAsia" w:hAnsi="Times New Roman" w:cs="Times New Roman" w:hint="default"/>
        <w:lang w:val="vi-VN"/>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64B4B0F"/>
    <w:multiLevelType w:val="multilevel"/>
    <w:tmpl w:val="042A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6827727"/>
    <w:multiLevelType w:val="hybridMultilevel"/>
    <w:tmpl w:val="451C9E7E"/>
    <w:lvl w:ilvl="0" w:tplc="51F0C984">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26E30C89"/>
    <w:multiLevelType w:val="multilevel"/>
    <w:tmpl w:val="301ACCA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9F12EC1"/>
    <w:multiLevelType w:val="multilevel"/>
    <w:tmpl w:val="9D30A8C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B8A119D"/>
    <w:multiLevelType w:val="multilevel"/>
    <w:tmpl w:val="CA2CAB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AD0DC5"/>
    <w:multiLevelType w:val="multilevel"/>
    <w:tmpl w:val="88F81B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12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FEB04AB"/>
    <w:multiLevelType w:val="hybridMultilevel"/>
    <w:tmpl w:val="A4585454"/>
    <w:lvl w:ilvl="0" w:tplc="6870FFCC">
      <w:start w:val="1"/>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6" w15:restartNumberingAfterBreak="0">
    <w:nsid w:val="300F6668"/>
    <w:multiLevelType w:val="hybridMultilevel"/>
    <w:tmpl w:val="24624C6C"/>
    <w:lvl w:ilvl="0" w:tplc="F502E78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0154D2"/>
    <w:multiLevelType w:val="multilevel"/>
    <w:tmpl w:val="121C0E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68D0C56"/>
    <w:multiLevelType w:val="multilevel"/>
    <w:tmpl w:val="042A001D"/>
    <w:numStyleLink w:val="Style1"/>
  </w:abstractNum>
  <w:abstractNum w:abstractNumId="19" w15:restartNumberingAfterBreak="0">
    <w:nsid w:val="372E1FA9"/>
    <w:multiLevelType w:val="multilevel"/>
    <w:tmpl w:val="553A0162"/>
    <w:lvl w:ilvl="0">
      <w:start w:val="1"/>
      <w:numFmt w:val="decimal"/>
      <w:lvlText w:val="%1."/>
      <w:lvlJc w:val="left"/>
      <w:pPr>
        <w:ind w:left="360" w:hanging="360"/>
      </w:pPr>
      <w:rPr>
        <w:rFonts w:hint="default"/>
      </w:rPr>
    </w:lvl>
    <w:lvl w:ilvl="1">
      <w:start w:val="1"/>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87B16C5"/>
    <w:multiLevelType w:val="hybridMultilevel"/>
    <w:tmpl w:val="4E00BCBC"/>
    <w:lvl w:ilvl="0" w:tplc="D4C40D3E">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40CA431B"/>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DB5656"/>
    <w:multiLevelType w:val="multilevel"/>
    <w:tmpl w:val="C05869EA"/>
    <w:lvl w:ilvl="0">
      <w:start w:val="1"/>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3" w15:restartNumberingAfterBreak="0">
    <w:nsid w:val="56B368ED"/>
    <w:multiLevelType w:val="multilevel"/>
    <w:tmpl w:val="172067E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8685365"/>
    <w:multiLevelType w:val="multilevel"/>
    <w:tmpl w:val="3A22744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6A81A4A"/>
    <w:multiLevelType w:val="multilevel"/>
    <w:tmpl w:val="6298E0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123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95D512F"/>
    <w:multiLevelType w:val="multilevel"/>
    <w:tmpl w:val="D0FA8D12"/>
    <w:lvl w:ilvl="0">
      <w:start w:val="1"/>
      <w:numFmt w:val="decimal"/>
      <w:lvlText w:val="%1."/>
      <w:lvlJc w:val="left"/>
      <w:pPr>
        <w:ind w:left="390" w:hanging="390"/>
      </w:pPr>
      <w:rPr>
        <w:rFonts w:hint="default"/>
      </w:rPr>
    </w:lvl>
    <w:lvl w:ilvl="1">
      <w:start w:val="1"/>
      <w:numFmt w:val="decimal"/>
      <w:pStyle w:val="12"/>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7" w15:restartNumberingAfterBreak="0">
    <w:nsid w:val="6EAD27C3"/>
    <w:multiLevelType w:val="hybridMultilevel"/>
    <w:tmpl w:val="ECCCDC70"/>
    <w:lvl w:ilvl="0" w:tplc="D0D2AE5E">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7793230B"/>
    <w:multiLevelType w:val="multilevel"/>
    <w:tmpl w:val="88E6790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E6957E8"/>
    <w:multiLevelType w:val="multilevel"/>
    <w:tmpl w:val="4AC4CB1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EF72E72"/>
    <w:multiLevelType w:val="hybridMultilevel"/>
    <w:tmpl w:val="FB580818"/>
    <w:lvl w:ilvl="0" w:tplc="6870FFC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0"/>
  </w:num>
  <w:num w:numId="5">
    <w:abstractNumId w:val="0"/>
    <w:lvlOverride w:ilvl="0">
      <w:startOverride w:val="1"/>
    </w:lvlOverride>
  </w:num>
  <w:num w:numId="6">
    <w:abstractNumId w:val="6"/>
  </w:num>
  <w:num w:numId="7">
    <w:abstractNumId w:val="14"/>
  </w:num>
  <w:num w:numId="8">
    <w:abstractNumId w:val="17"/>
  </w:num>
  <w:num w:numId="9">
    <w:abstractNumId w:val="30"/>
  </w:num>
  <w:num w:numId="10">
    <w:abstractNumId w:val="4"/>
  </w:num>
  <w:num w:numId="11">
    <w:abstractNumId w:val="15"/>
  </w:num>
  <w:num w:numId="12">
    <w:abstractNumId w:val="25"/>
  </w:num>
  <w:num w:numId="13">
    <w:abstractNumId w:val="21"/>
  </w:num>
  <w:num w:numId="14">
    <w:abstractNumId w:val="1"/>
  </w:num>
  <w:num w:numId="15">
    <w:abstractNumId w:val="19"/>
  </w:num>
  <w:num w:numId="16">
    <w:abstractNumId w:val="9"/>
  </w:num>
  <w:num w:numId="17">
    <w:abstractNumId w:val="18"/>
  </w:num>
  <w:num w:numId="18">
    <w:abstractNumId w:val="13"/>
  </w:num>
  <w:num w:numId="19">
    <w:abstractNumId w:val="28"/>
  </w:num>
  <w:num w:numId="20">
    <w:abstractNumId w:val="11"/>
  </w:num>
  <w:num w:numId="21">
    <w:abstractNumId w:val="7"/>
  </w:num>
  <w:num w:numId="22">
    <w:abstractNumId w:val="12"/>
  </w:num>
  <w:num w:numId="23">
    <w:abstractNumId w:val="22"/>
  </w:num>
  <w:num w:numId="24">
    <w:abstractNumId w:val="26"/>
  </w:num>
  <w:num w:numId="25">
    <w:abstractNumId w:val="29"/>
  </w:num>
  <w:num w:numId="26">
    <w:abstractNumId w:val="23"/>
  </w:num>
  <w:num w:numId="27">
    <w:abstractNumId w:val="24"/>
  </w:num>
  <w:num w:numId="28">
    <w:abstractNumId w:val="27"/>
  </w:num>
  <w:num w:numId="29">
    <w:abstractNumId w:val="20"/>
  </w:num>
  <w:num w:numId="30">
    <w:abstractNumId w:val="10"/>
  </w:num>
  <w:num w:numId="31">
    <w:abstractNumId w:val="3"/>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7C3"/>
    <w:rsid w:val="00016E4E"/>
    <w:rsid w:val="00024B63"/>
    <w:rsid w:val="00076276"/>
    <w:rsid w:val="00145094"/>
    <w:rsid w:val="0014547F"/>
    <w:rsid w:val="002260D9"/>
    <w:rsid w:val="002377C3"/>
    <w:rsid w:val="00272B3F"/>
    <w:rsid w:val="003429B2"/>
    <w:rsid w:val="00361C35"/>
    <w:rsid w:val="003D579D"/>
    <w:rsid w:val="003F0316"/>
    <w:rsid w:val="004224A7"/>
    <w:rsid w:val="004312C8"/>
    <w:rsid w:val="004A0E54"/>
    <w:rsid w:val="004A6EBC"/>
    <w:rsid w:val="00512899"/>
    <w:rsid w:val="00522B66"/>
    <w:rsid w:val="0056200B"/>
    <w:rsid w:val="005A0746"/>
    <w:rsid w:val="005B76B9"/>
    <w:rsid w:val="00694E2A"/>
    <w:rsid w:val="006C2742"/>
    <w:rsid w:val="006C4965"/>
    <w:rsid w:val="007420E3"/>
    <w:rsid w:val="00780588"/>
    <w:rsid w:val="007814FD"/>
    <w:rsid w:val="00797544"/>
    <w:rsid w:val="007C7AC9"/>
    <w:rsid w:val="007E739A"/>
    <w:rsid w:val="00804884"/>
    <w:rsid w:val="00844CDF"/>
    <w:rsid w:val="00847531"/>
    <w:rsid w:val="00906143"/>
    <w:rsid w:val="00962DBD"/>
    <w:rsid w:val="009C39CF"/>
    <w:rsid w:val="009E3698"/>
    <w:rsid w:val="009E3B63"/>
    <w:rsid w:val="00A2490F"/>
    <w:rsid w:val="00AB3264"/>
    <w:rsid w:val="00AB4C00"/>
    <w:rsid w:val="00AD108E"/>
    <w:rsid w:val="00AD4D57"/>
    <w:rsid w:val="00B10727"/>
    <w:rsid w:val="00B27CEB"/>
    <w:rsid w:val="00B31D15"/>
    <w:rsid w:val="00B64CF1"/>
    <w:rsid w:val="00B66FE2"/>
    <w:rsid w:val="00B7137A"/>
    <w:rsid w:val="00B72EDF"/>
    <w:rsid w:val="00B7766A"/>
    <w:rsid w:val="00BA7C8F"/>
    <w:rsid w:val="00BE3EF1"/>
    <w:rsid w:val="00C24140"/>
    <w:rsid w:val="00C41B82"/>
    <w:rsid w:val="00C64904"/>
    <w:rsid w:val="00C7290A"/>
    <w:rsid w:val="00C92D77"/>
    <w:rsid w:val="00C95DE9"/>
    <w:rsid w:val="00D147C5"/>
    <w:rsid w:val="00D87013"/>
    <w:rsid w:val="00D97C50"/>
    <w:rsid w:val="00E074AB"/>
    <w:rsid w:val="00E531B2"/>
    <w:rsid w:val="00EE7431"/>
    <w:rsid w:val="00EF5420"/>
    <w:rsid w:val="00F46693"/>
    <w:rsid w:val="00FB4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E5165"/>
  <w15:chartTrackingRefBased/>
  <w15:docId w15:val="{FE6FC5DC-B0C2-4AC9-A43A-E0D7F551F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7C3"/>
    <w:pPr>
      <w:spacing w:before="120" w:after="0" w:line="288" w:lineRule="auto"/>
    </w:pPr>
    <w:rPr>
      <w:rFonts w:asciiTheme="majorHAnsi" w:hAnsiTheme="majorHAnsi"/>
      <w:sz w:val="26"/>
      <w:lang w:val="vi-VN" w:eastAsia="en-US"/>
    </w:rPr>
  </w:style>
  <w:style w:type="paragraph" w:styleId="Heading1">
    <w:name w:val="heading 1"/>
    <w:basedOn w:val="Normal"/>
    <w:next w:val="Normal"/>
    <w:link w:val="Heading1Char"/>
    <w:uiPriority w:val="9"/>
    <w:qFormat/>
    <w:rsid w:val="00361C35"/>
    <w:pPr>
      <w:keepNext/>
      <w:keepLines/>
      <w:spacing w:before="480"/>
      <w:outlineLvl w:val="0"/>
    </w:pPr>
    <w:rPr>
      <w:rFonts w:eastAsiaTheme="majorEastAsia"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361C35"/>
    <w:pPr>
      <w:keepNext/>
      <w:keepLines/>
      <w:spacing w:before="200"/>
      <w:outlineLvl w:val="1"/>
    </w:pPr>
    <w:rPr>
      <w:rFonts w:eastAsiaTheme="majorEastAsia" w:cstheme="majorBidi"/>
      <w:b/>
      <w:bCs/>
      <w:color w:val="5B9BD5" w:themeColor="accent1"/>
      <w:szCs w:val="26"/>
    </w:rPr>
  </w:style>
  <w:style w:type="paragraph" w:styleId="Heading3">
    <w:name w:val="heading 3"/>
    <w:basedOn w:val="Normal"/>
    <w:next w:val="Normal"/>
    <w:link w:val="Heading3Char"/>
    <w:uiPriority w:val="9"/>
    <w:semiHidden/>
    <w:unhideWhenUsed/>
    <w:qFormat/>
    <w:rsid w:val="00361C35"/>
    <w:pPr>
      <w:keepNext/>
      <w:keepLines/>
      <w:spacing w:before="200"/>
      <w:outlineLvl w:val="2"/>
    </w:pPr>
    <w:rPr>
      <w:rFonts w:eastAsiaTheme="majorEastAsia" w:cstheme="majorBidi"/>
      <w:b/>
      <w:bCs/>
      <w:color w:val="5B9BD5" w:themeColor="accent1"/>
    </w:rPr>
  </w:style>
  <w:style w:type="paragraph" w:styleId="Heading4">
    <w:name w:val="heading 4"/>
    <w:basedOn w:val="Normal"/>
    <w:next w:val="Normal"/>
    <w:link w:val="Heading4Char"/>
    <w:uiPriority w:val="9"/>
    <w:semiHidden/>
    <w:unhideWhenUsed/>
    <w:qFormat/>
    <w:rsid w:val="00361C35"/>
    <w:pPr>
      <w:keepNext/>
      <w:keepLines/>
      <w:spacing w:before="200"/>
      <w:outlineLvl w:val="3"/>
    </w:pPr>
    <w:rPr>
      <w:rFonts w:eastAsiaTheme="majorEastAsia" w:cstheme="majorBidi"/>
      <w:b/>
      <w:bCs/>
      <w:i/>
      <w:iCs/>
      <w:color w:val="5B9BD5" w:themeColor="accent1"/>
    </w:rPr>
  </w:style>
  <w:style w:type="paragraph" w:styleId="Heading5">
    <w:name w:val="heading 5"/>
    <w:basedOn w:val="Normal"/>
    <w:next w:val="Normal"/>
    <w:link w:val="Heading5Char"/>
    <w:uiPriority w:val="9"/>
    <w:semiHidden/>
    <w:unhideWhenUsed/>
    <w:qFormat/>
    <w:rsid w:val="00361C35"/>
    <w:pPr>
      <w:keepNext/>
      <w:keepLines/>
      <w:spacing w:before="200"/>
      <w:outlineLvl w:val="4"/>
    </w:pPr>
    <w:rPr>
      <w:rFonts w:eastAsiaTheme="majorEastAsia" w:cstheme="majorBidi"/>
      <w:color w:val="1F4D78" w:themeColor="accent1" w:themeShade="7F"/>
    </w:rPr>
  </w:style>
  <w:style w:type="paragraph" w:styleId="Heading6">
    <w:name w:val="heading 6"/>
    <w:basedOn w:val="Normal"/>
    <w:next w:val="Normal"/>
    <w:link w:val="Heading6Char"/>
    <w:uiPriority w:val="9"/>
    <w:semiHidden/>
    <w:unhideWhenUsed/>
    <w:qFormat/>
    <w:rsid w:val="00361C35"/>
    <w:pPr>
      <w:keepNext/>
      <w:keepLines/>
      <w:spacing w:before="200"/>
      <w:outlineLvl w:val="5"/>
    </w:pPr>
    <w:rPr>
      <w:rFonts w:eastAsiaTheme="majorEastAsia" w:cstheme="majorBidi"/>
      <w:i/>
      <w:iCs/>
      <w:color w:val="1F4D78" w:themeColor="accent1" w:themeShade="7F"/>
    </w:rPr>
  </w:style>
  <w:style w:type="paragraph" w:styleId="Heading7">
    <w:name w:val="heading 7"/>
    <w:basedOn w:val="Normal"/>
    <w:next w:val="Normal"/>
    <w:link w:val="Heading7Char"/>
    <w:uiPriority w:val="9"/>
    <w:semiHidden/>
    <w:unhideWhenUsed/>
    <w:qFormat/>
    <w:rsid w:val="00361C35"/>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361C35"/>
    <w:pPr>
      <w:keepNext/>
      <w:keepLines/>
      <w:spacing w:before="200"/>
      <w:outlineLvl w:val="7"/>
    </w:pPr>
    <w:rPr>
      <w:rFonts w:eastAsiaTheme="majorEastAsia" w:cstheme="majorBidi"/>
      <w:color w:val="5B9BD5" w:themeColor="accent1"/>
      <w:sz w:val="20"/>
      <w:szCs w:val="20"/>
    </w:rPr>
  </w:style>
  <w:style w:type="paragraph" w:styleId="Heading9">
    <w:name w:val="heading 9"/>
    <w:basedOn w:val="Normal"/>
    <w:next w:val="Normal"/>
    <w:link w:val="Heading9Char"/>
    <w:uiPriority w:val="9"/>
    <w:semiHidden/>
    <w:unhideWhenUsed/>
    <w:qFormat/>
    <w:rsid w:val="00361C35"/>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7C3"/>
    <w:rPr>
      <w:color w:val="0563C1" w:themeColor="hyperlink"/>
      <w:u w:val="single"/>
    </w:rPr>
  </w:style>
  <w:style w:type="paragraph" w:customStyle="1" w:styleId="chng">
    <w:name w:val="chương"/>
    <w:basedOn w:val="Normal"/>
    <w:next w:val="Normal"/>
    <w:link w:val="chngChar"/>
    <w:autoRedefine/>
    <w:qFormat/>
    <w:rsid w:val="002377C3"/>
    <w:pPr>
      <w:jc w:val="center"/>
    </w:pPr>
    <w:rPr>
      <w:rFonts w:ascii="Times New Roman" w:hAnsi="Times New Roman"/>
      <w:b/>
      <w:caps/>
      <w:sz w:val="28"/>
    </w:rPr>
  </w:style>
  <w:style w:type="paragraph" w:customStyle="1" w:styleId="e1">
    <w:name w:val="e1"/>
    <w:basedOn w:val="chng"/>
    <w:link w:val="e1Char"/>
    <w:autoRedefine/>
    <w:qFormat/>
    <w:rsid w:val="002377C3"/>
    <w:pPr>
      <w:jc w:val="left"/>
      <w:outlineLvl w:val="1"/>
    </w:pPr>
    <w:rPr>
      <w:sz w:val="26"/>
    </w:rPr>
  </w:style>
  <w:style w:type="character" w:customStyle="1" w:styleId="chngChar">
    <w:name w:val="chương Char"/>
    <w:basedOn w:val="DefaultParagraphFont"/>
    <w:link w:val="chng"/>
    <w:rsid w:val="002377C3"/>
    <w:rPr>
      <w:rFonts w:ascii="Times New Roman" w:hAnsi="Times New Roman"/>
      <w:b/>
      <w:caps/>
      <w:sz w:val="28"/>
      <w:lang w:val="vi-VN" w:eastAsia="en-US"/>
    </w:rPr>
  </w:style>
  <w:style w:type="paragraph" w:customStyle="1" w:styleId="e2">
    <w:name w:val="e2"/>
    <w:basedOn w:val="e1"/>
    <w:link w:val="e2Char"/>
    <w:autoRedefine/>
    <w:qFormat/>
    <w:rsid w:val="002377C3"/>
    <w:pPr>
      <w:keepNext/>
      <w:outlineLvl w:val="2"/>
    </w:pPr>
    <w:rPr>
      <w:rFonts w:asciiTheme="majorHAnsi" w:hAnsiTheme="majorHAnsi"/>
      <w:caps w:val="0"/>
    </w:rPr>
  </w:style>
  <w:style w:type="character" w:customStyle="1" w:styleId="e1Char">
    <w:name w:val="e1 Char"/>
    <w:basedOn w:val="chngChar"/>
    <w:link w:val="e1"/>
    <w:rsid w:val="002377C3"/>
    <w:rPr>
      <w:rFonts w:ascii="Times New Roman" w:hAnsi="Times New Roman"/>
      <w:b/>
      <w:caps/>
      <w:sz w:val="26"/>
      <w:lang w:val="vi-VN" w:eastAsia="en-US"/>
    </w:rPr>
  </w:style>
  <w:style w:type="character" w:customStyle="1" w:styleId="e2Char">
    <w:name w:val="e2 Char"/>
    <w:basedOn w:val="e1Char"/>
    <w:link w:val="e2"/>
    <w:rsid w:val="002377C3"/>
    <w:rPr>
      <w:rFonts w:asciiTheme="majorHAnsi" w:hAnsiTheme="majorHAnsi"/>
      <w:b/>
      <w:caps w:val="0"/>
      <w:sz w:val="26"/>
      <w:lang w:val="vi-VN" w:eastAsia="en-US"/>
    </w:rPr>
  </w:style>
  <w:style w:type="character" w:customStyle="1" w:styleId="apple-converted-space">
    <w:name w:val="apple-converted-space"/>
    <w:basedOn w:val="DefaultParagraphFont"/>
    <w:rsid w:val="002377C3"/>
  </w:style>
  <w:style w:type="paragraph" w:styleId="NormalWeb">
    <w:name w:val="Normal (Web)"/>
    <w:basedOn w:val="Normal"/>
    <w:uiPriority w:val="99"/>
    <w:semiHidden/>
    <w:unhideWhenUsed/>
    <w:rsid w:val="00C7290A"/>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styleId="Strong">
    <w:name w:val="Strong"/>
    <w:basedOn w:val="DefaultParagraphFont"/>
    <w:uiPriority w:val="22"/>
    <w:qFormat/>
    <w:rsid w:val="00C7290A"/>
    <w:rPr>
      <w:b/>
      <w:bCs/>
    </w:rPr>
  </w:style>
  <w:style w:type="character" w:styleId="Emphasis">
    <w:name w:val="Emphasis"/>
    <w:basedOn w:val="DefaultParagraphFont"/>
    <w:uiPriority w:val="20"/>
    <w:qFormat/>
    <w:rsid w:val="00C7290A"/>
    <w:rPr>
      <w:i/>
      <w:iCs/>
    </w:rPr>
  </w:style>
  <w:style w:type="paragraph" w:styleId="ListParagraph">
    <w:name w:val="List Paragraph"/>
    <w:basedOn w:val="Normal"/>
    <w:uiPriority w:val="34"/>
    <w:qFormat/>
    <w:rsid w:val="00AD4D57"/>
    <w:pPr>
      <w:ind w:left="720"/>
      <w:contextualSpacing/>
    </w:pPr>
  </w:style>
  <w:style w:type="table" w:styleId="TableGrid">
    <w:name w:val="Table Grid"/>
    <w:basedOn w:val="TableNormal"/>
    <w:uiPriority w:val="39"/>
    <w:rsid w:val="00145094"/>
    <w:pPr>
      <w:spacing w:after="0" w:line="240" w:lineRule="auto"/>
    </w:pPr>
    <w:rPr>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3">
    <w:name w:val="e3"/>
    <w:basedOn w:val="e2"/>
    <w:link w:val="e3Char"/>
    <w:autoRedefine/>
    <w:qFormat/>
    <w:rsid w:val="005A0746"/>
    <w:pPr>
      <w:outlineLvl w:val="3"/>
    </w:pPr>
    <w:rPr>
      <w:rFonts w:ascii="Times New Roman" w:hAnsi="Times New Roman" w:cs="Times New Roman"/>
      <w:i/>
      <w:lang w:val="en-US"/>
    </w:rPr>
  </w:style>
  <w:style w:type="character" w:customStyle="1" w:styleId="e3Char">
    <w:name w:val="e3 Char"/>
    <w:basedOn w:val="e2Char"/>
    <w:link w:val="e3"/>
    <w:rsid w:val="005A0746"/>
    <w:rPr>
      <w:rFonts w:ascii="Times New Roman" w:hAnsi="Times New Roman" w:cs="Times New Roman"/>
      <w:b/>
      <w:i/>
      <w:caps w:val="0"/>
      <w:sz w:val="26"/>
      <w:lang w:val="vi-VN" w:eastAsia="en-US"/>
    </w:rPr>
  </w:style>
  <w:style w:type="character" w:customStyle="1" w:styleId="Heading1Char">
    <w:name w:val="Heading 1 Char"/>
    <w:basedOn w:val="DefaultParagraphFont"/>
    <w:link w:val="Heading1"/>
    <w:uiPriority w:val="9"/>
    <w:rsid w:val="00361C35"/>
    <w:rPr>
      <w:rFonts w:asciiTheme="majorHAnsi" w:eastAsiaTheme="majorEastAsia" w:hAnsiTheme="majorHAnsi" w:cstheme="majorBidi"/>
      <w:b/>
      <w:bCs/>
      <w:color w:val="2E74B5" w:themeColor="accent1" w:themeShade="BF"/>
      <w:sz w:val="28"/>
      <w:szCs w:val="28"/>
      <w:lang w:val="vi-VN" w:eastAsia="en-US"/>
    </w:rPr>
  </w:style>
  <w:style w:type="character" w:customStyle="1" w:styleId="Heading2Char">
    <w:name w:val="Heading 2 Char"/>
    <w:basedOn w:val="DefaultParagraphFont"/>
    <w:link w:val="Heading2"/>
    <w:uiPriority w:val="9"/>
    <w:semiHidden/>
    <w:rsid w:val="00361C35"/>
    <w:rPr>
      <w:rFonts w:asciiTheme="majorHAnsi" w:eastAsiaTheme="majorEastAsia" w:hAnsiTheme="majorHAnsi" w:cstheme="majorBidi"/>
      <w:b/>
      <w:bCs/>
      <w:color w:val="5B9BD5" w:themeColor="accent1"/>
      <w:sz w:val="26"/>
      <w:szCs w:val="26"/>
      <w:lang w:val="vi-VN" w:eastAsia="en-US"/>
    </w:rPr>
  </w:style>
  <w:style w:type="character" w:customStyle="1" w:styleId="Heading3Char">
    <w:name w:val="Heading 3 Char"/>
    <w:basedOn w:val="DefaultParagraphFont"/>
    <w:link w:val="Heading3"/>
    <w:uiPriority w:val="9"/>
    <w:semiHidden/>
    <w:rsid w:val="00361C35"/>
    <w:rPr>
      <w:rFonts w:asciiTheme="majorHAnsi" w:eastAsiaTheme="majorEastAsia" w:hAnsiTheme="majorHAnsi" w:cstheme="majorBidi"/>
      <w:b/>
      <w:bCs/>
      <w:color w:val="5B9BD5" w:themeColor="accent1"/>
      <w:sz w:val="26"/>
      <w:lang w:val="vi-VN" w:eastAsia="en-US"/>
    </w:rPr>
  </w:style>
  <w:style w:type="character" w:customStyle="1" w:styleId="Heading4Char">
    <w:name w:val="Heading 4 Char"/>
    <w:basedOn w:val="DefaultParagraphFont"/>
    <w:link w:val="Heading4"/>
    <w:uiPriority w:val="9"/>
    <w:semiHidden/>
    <w:rsid w:val="00361C35"/>
    <w:rPr>
      <w:rFonts w:asciiTheme="majorHAnsi" w:eastAsiaTheme="majorEastAsia" w:hAnsiTheme="majorHAnsi" w:cstheme="majorBidi"/>
      <w:b/>
      <w:bCs/>
      <w:i/>
      <w:iCs/>
      <w:color w:val="5B9BD5" w:themeColor="accent1"/>
      <w:sz w:val="26"/>
      <w:lang w:val="vi-VN" w:eastAsia="en-US"/>
    </w:rPr>
  </w:style>
  <w:style w:type="character" w:customStyle="1" w:styleId="Heading5Char">
    <w:name w:val="Heading 5 Char"/>
    <w:basedOn w:val="DefaultParagraphFont"/>
    <w:link w:val="Heading5"/>
    <w:uiPriority w:val="9"/>
    <w:semiHidden/>
    <w:rsid w:val="00361C35"/>
    <w:rPr>
      <w:rFonts w:asciiTheme="majorHAnsi" w:eastAsiaTheme="majorEastAsia" w:hAnsiTheme="majorHAnsi" w:cstheme="majorBidi"/>
      <w:color w:val="1F4D78" w:themeColor="accent1" w:themeShade="7F"/>
      <w:sz w:val="26"/>
      <w:lang w:val="vi-VN" w:eastAsia="en-US"/>
    </w:rPr>
  </w:style>
  <w:style w:type="character" w:customStyle="1" w:styleId="Heading6Char">
    <w:name w:val="Heading 6 Char"/>
    <w:basedOn w:val="DefaultParagraphFont"/>
    <w:link w:val="Heading6"/>
    <w:uiPriority w:val="9"/>
    <w:semiHidden/>
    <w:rsid w:val="00361C35"/>
    <w:rPr>
      <w:rFonts w:asciiTheme="majorHAnsi" w:eastAsiaTheme="majorEastAsia" w:hAnsiTheme="majorHAnsi" w:cstheme="majorBidi"/>
      <w:i/>
      <w:iCs/>
      <w:color w:val="1F4D78" w:themeColor="accent1" w:themeShade="7F"/>
      <w:sz w:val="26"/>
      <w:lang w:val="vi-VN" w:eastAsia="en-US"/>
    </w:rPr>
  </w:style>
  <w:style w:type="character" w:customStyle="1" w:styleId="Heading7Char">
    <w:name w:val="Heading 7 Char"/>
    <w:basedOn w:val="DefaultParagraphFont"/>
    <w:link w:val="Heading7"/>
    <w:uiPriority w:val="9"/>
    <w:semiHidden/>
    <w:rsid w:val="00361C35"/>
    <w:rPr>
      <w:rFonts w:asciiTheme="majorHAnsi" w:eastAsiaTheme="majorEastAsia" w:hAnsiTheme="majorHAnsi" w:cstheme="majorBidi"/>
      <w:i/>
      <w:iCs/>
      <w:color w:val="404040" w:themeColor="text1" w:themeTint="BF"/>
      <w:sz w:val="26"/>
      <w:lang w:val="vi-VN" w:eastAsia="en-US"/>
    </w:rPr>
  </w:style>
  <w:style w:type="character" w:customStyle="1" w:styleId="Heading8Char">
    <w:name w:val="Heading 8 Char"/>
    <w:basedOn w:val="DefaultParagraphFont"/>
    <w:link w:val="Heading8"/>
    <w:uiPriority w:val="9"/>
    <w:semiHidden/>
    <w:rsid w:val="00361C35"/>
    <w:rPr>
      <w:rFonts w:asciiTheme="majorHAnsi" w:eastAsiaTheme="majorEastAsia" w:hAnsiTheme="majorHAnsi" w:cstheme="majorBidi"/>
      <w:color w:val="5B9BD5" w:themeColor="accent1"/>
      <w:sz w:val="20"/>
      <w:szCs w:val="20"/>
      <w:lang w:val="vi-VN" w:eastAsia="en-US"/>
    </w:rPr>
  </w:style>
  <w:style w:type="character" w:customStyle="1" w:styleId="Heading9Char">
    <w:name w:val="Heading 9 Char"/>
    <w:basedOn w:val="DefaultParagraphFont"/>
    <w:link w:val="Heading9"/>
    <w:uiPriority w:val="9"/>
    <w:semiHidden/>
    <w:rsid w:val="00361C35"/>
    <w:rPr>
      <w:rFonts w:asciiTheme="majorHAnsi" w:eastAsiaTheme="majorEastAsia" w:hAnsiTheme="majorHAnsi" w:cstheme="majorBidi"/>
      <w:i/>
      <w:iCs/>
      <w:color w:val="404040" w:themeColor="text1" w:themeTint="BF"/>
      <w:sz w:val="20"/>
      <w:szCs w:val="20"/>
      <w:lang w:val="vi-VN" w:eastAsia="en-US"/>
    </w:rPr>
  </w:style>
  <w:style w:type="paragraph" w:styleId="Caption">
    <w:name w:val="caption"/>
    <w:basedOn w:val="Normal"/>
    <w:next w:val="Normal"/>
    <w:uiPriority w:val="35"/>
    <w:unhideWhenUsed/>
    <w:qFormat/>
    <w:rsid w:val="00361C35"/>
    <w:pPr>
      <w:spacing w:line="240" w:lineRule="auto"/>
    </w:pPr>
    <w:rPr>
      <w:b/>
      <w:bCs/>
      <w:color w:val="5B9BD5" w:themeColor="accent1"/>
      <w:sz w:val="18"/>
      <w:szCs w:val="18"/>
    </w:rPr>
  </w:style>
  <w:style w:type="paragraph" w:styleId="Title">
    <w:name w:val="Title"/>
    <w:basedOn w:val="Normal"/>
    <w:next w:val="Normal"/>
    <w:link w:val="TitleChar"/>
    <w:uiPriority w:val="10"/>
    <w:qFormat/>
    <w:rsid w:val="00361C35"/>
    <w:pPr>
      <w:pBdr>
        <w:bottom w:val="single" w:sz="8" w:space="4" w:color="5B9BD5" w:themeColor="accent1"/>
      </w:pBdr>
      <w:spacing w:after="300" w:line="240" w:lineRule="auto"/>
      <w:contextualSpacing/>
    </w:pPr>
    <w:rPr>
      <w:rFonts w:eastAsiaTheme="majorEastAsia" w:cstheme="majorBidi"/>
      <w:color w:val="323E4F" w:themeColor="text2" w:themeShade="BF"/>
      <w:spacing w:val="5"/>
      <w:sz w:val="52"/>
      <w:szCs w:val="52"/>
    </w:rPr>
  </w:style>
  <w:style w:type="character" w:customStyle="1" w:styleId="TitleChar">
    <w:name w:val="Title Char"/>
    <w:basedOn w:val="DefaultParagraphFont"/>
    <w:link w:val="Title"/>
    <w:uiPriority w:val="10"/>
    <w:rsid w:val="00361C35"/>
    <w:rPr>
      <w:rFonts w:asciiTheme="majorHAnsi" w:eastAsiaTheme="majorEastAsia" w:hAnsiTheme="majorHAnsi" w:cstheme="majorBidi"/>
      <w:color w:val="323E4F" w:themeColor="text2" w:themeShade="BF"/>
      <w:spacing w:val="5"/>
      <w:sz w:val="52"/>
      <w:szCs w:val="52"/>
      <w:lang w:val="vi-VN" w:eastAsia="en-US"/>
    </w:rPr>
  </w:style>
  <w:style w:type="paragraph" w:styleId="Subtitle">
    <w:name w:val="Subtitle"/>
    <w:basedOn w:val="Normal"/>
    <w:next w:val="Normal"/>
    <w:link w:val="SubtitleChar"/>
    <w:uiPriority w:val="11"/>
    <w:qFormat/>
    <w:rsid w:val="00361C35"/>
    <w:pPr>
      <w:numPr>
        <w:ilvl w:val="1"/>
      </w:numPr>
    </w:pPr>
    <w:rPr>
      <w:rFonts w:eastAsiaTheme="majorEastAsia"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61C35"/>
    <w:rPr>
      <w:rFonts w:asciiTheme="majorHAnsi" w:eastAsiaTheme="majorEastAsia" w:hAnsiTheme="majorHAnsi" w:cstheme="majorBidi"/>
      <w:i/>
      <w:iCs/>
      <w:color w:val="5B9BD5" w:themeColor="accent1"/>
      <w:spacing w:val="15"/>
      <w:sz w:val="24"/>
      <w:szCs w:val="24"/>
      <w:lang w:val="vi-VN" w:eastAsia="en-US"/>
    </w:rPr>
  </w:style>
  <w:style w:type="paragraph" w:styleId="NoSpacing">
    <w:name w:val="No Spacing"/>
    <w:uiPriority w:val="1"/>
    <w:qFormat/>
    <w:rsid w:val="00361C35"/>
    <w:pPr>
      <w:spacing w:after="0" w:line="240" w:lineRule="auto"/>
    </w:pPr>
    <w:rPr>
      <w:lang w:val="vi-VN" w:eastAsia="en-US"/>
    </w:rPr>
  </w:style>
  <w:style w:type="paragraph" w:styleId="Quote">
    <w:name w:val="Quote"/>
    <w:basedOn w:val="Normal"/>
    <w:next w:val="Normal"/>
    <w:link w:val="QuoteChar"/>
    <w:uiPriority w:val="29"/>
    <w:qFormat/>
    <w:rsid w:val="00361C35"/>
    <w:rPr>
      <w:i/>
      <w:iCs/>
      <w:color w:val="000000" w:themeColor="text1"/>
    </w:rPr>
  </w:style>
  <w:style w:type="character" w:customStyle="1" w:styleId="QuoteChar">
    <w:name w:val="Quote Char"/>
    <w:basedOn w:val="DefaultParagraphFont"/>
    <w:link w:val="Quote"/>
    <w:uiPriority w:val="29"/>
    <w:rsid w:val="00361C35"/>
    <w:rPr>
      <w:rFonts w:asciiTheme="majorHAnsi" w:hAnsiTheme="majorHAnsi"/>
      <w:i/>
      <w:iCs/>
      <w:color w:val="000000" w:themeColor="text1"/>
      <w:sz w:val="26"/>
      <w:lang w:val="vi-VN" w:eastAsia="en-US"/>
    </w:rPr>
  </w:style>
  <w:style w:type="paragraph" w:styleId="IntenseQuote">
    <w:name w:val="Intense Quote"/>
    <w:basedOn w:val="Normal"/>
    <w:next w:val="Normal"/>
    <w:link w:val="IntenseQuoteChar"/>
    <w:uiPriority w:val="30"/>
    <w:qFormat/>
    <w:rsid w:val="00361C3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61C35"/>
    <w:rPr>
      <w:rFonts w:asciiTheme="majorHAnsi" w:hAnsiTheme="majorHAnsi"/>
      <w:b/>
      <w:bCs/>
      <w:i/>
      <w:iCs/>
      <w:color w:val="5B9BD5" w:themeColor="accent1"/>
      <w:sz w:val="26"/>
      <w:lang w:val="vi-VN" w:eastAsia="en-US"/>
    </w:rPr>
  </w:style>
  <w:style w:type="character" w:styleId="SubtleEmphasis">
    <w:name w:val="Subtle Emphasis"/>
    <w:basedOn w:val="DefaultParagraphFont"/>
    <w:uiPriority w:val="19"/>
    <w:qFormat/>
    <w:rsid w:val="00361C35"/>
    <w:rPr>
      <w:i/>
      <w:iCs/>
      <w:color w:val="808080" w:themeColor="text1" w:themeTint="7F"/>
    </w:rPr>
  </w:style>
  <w:style w:type="character" w:styleId="IntenseEmphasis">
    <w:name w:val="Intense Emphasis"/>
    <w:basedOn w:val="DefaultParagraphFont"/>
    <w:uiPriority w:val="21"/>
    <w:qFormat/>
    <w:rsid w:val="00361C35"/>
    <w:rPr>
      <w:b/>
      <w:bCs/>
      <w:i/>
      <w:iCs/>
      <w:color w:val="5B9BD5" w:themeColor="accent1"/>
    </w:rPr>
  </w:style>
  <w:style w:type="character" w:styleId="SubtleReference">
    <w:name w:val="Subtle Reference"/>
    <w:basedOn w:val="DefaultParagraphFont"/>
    <w:uiPriority w:val="31"/>
    <w:qFormat/>
    <w:rsid w:val="00361C35"/>
    <w:rPr>
      <w:smallCaps/>
      <w:color w:val="ED7D31" w:themeColor="accent2"/>
      <w:u w:val="single"/>
    </w:rPr>
  </w:style>
  <w:style w:type="character" w:styleId="IntenseReference">
    <w:name w:val="Intense Reference"/>
    <w:basedOn w:val="DefaultParagraphFont"/>
    <w:uiPriority w:val="32"/>
    <w:qFormat/>
    <w:rsid w:val="00361C35"/>
    <w:rPr>
      <w:b/>
      <w:bCs/>
      <w:smallCaps/>
      <w:color w:val="ED7D31" w:themeColor="accent2"/>
      <w:spacing w:val="5"/>
      <w:u w:val="single"/>
    </w:rPr>
  </w:style>
  <w:style w:type="character" w:styleId="BookTitle">
    <w:name w:val="Book Title"/>
    <w:basedOn w:val="DefaultParagraphFont"/>
    <w:uiPriority w:val="33"/>
    <w:qFormat/>
    <w:rsid w:val="00361C35"/>
    <w:rPr>
      <w:b/>
      <w:bCs/>
      <w:smallCaps/>
      <w:spacing w:val="5"/>
    </w:rPr>
  </w:style>
  <w:style w:type="paragraph" w:styleId="TOCHeading">
    <w:name w:val="TOC Heading"/>
    <w:basedOn w:val="Heading1"/>
    <w:next w:val="Normal"/>
    <w:uiPriority w:val="39"/>
    <w:unhideWhenUsed/>
    <w:qFormat/>
    <w:rsid w:val="00361C35"/>
    <w:pPr>
      <w:outlineLvl w:val="9"/>
    </w:pPr>
  </w:style>
  <w:style w:type="paragraph" w:customStyle="1" w:styleId="1">
    <w:name w:val="1"/>
    <w:basedOn w:val="Normal"/>
    <w:link w:val="1Char"/>
    <w:autoRedefine/>
    <w:rsid w:val="00361C35"/>
    <w:pPr>
      <w:jc w:val="center"/>
      <w:outlineLvl w:val="0"/>
    </w:pPr>
    <w:rPr>
      <w:rFonts w:ascii="Times New Roman" w:hAnsi="Times New Roman"/>
      <w:b/>
      <w:caps/>
      <w:sz w:val="28"/>
    </w:rPr>
  </w:style>
  <w:style w:type="paragraph" w:styleId="TOC1">
    <w:name w:val="toc 1"/>
    <w:basedOn w:val="Normal"/>
    <w:next w:val="Normal"/>
    <w:autoRedefine/>
    <w:uiPriority w:val="39"/>
    <w:unhideWhenUsed/>
    <w:rsid w:val="00361C35"/>
    <w:pPr>
      <w:spacing w:after="100"/>
    </w:pPr>
  </w:style>
  <w:style w:type="paragraph" w:customStyle="1" w:styleId="12">
    <w:name w:val="1.2"/>
    <w:basedOn w:val="1"/>
    <w:next w:val="1"/>
    <w:link w:val="12Char"/>
    <w:autoRedefine/>
    <w:rsid w:val="00361C35"/>
    <w:pPr>
      <w:numPr>
        <w:ilvl w:val="1"/>
        <w:numId w:val="24"/>
      </w:numPr>
      <w:jc w:val="left"/>
      <w:outlineLvl w:val="1"/>
    </w:pPr>
    <w:rPr>
      <w:sz w:val="26"/>
    </w:rPr>
  </w:style>
  <w:style w:type="character" w:customStyle="1" w:styleId="1Char">
    <w:name w:val="1 Char"/>
    <w:basedOn w:val="DefaultParagraphFont"/>
    <w:link w:val="1"/>
    <w:rsid w:val="00361C35"/>
    <w:rPr>
      <w:rFonts w:ascii="Times New Roman" w:hAnsi="Times New Roman"/>
      <w:b/>
      <w:caps/>
      <w:sz w:val="28"/>
      <w:lang w:val="vi-VN" w:eastAsia="en-US"/>
    </w:rPr>
  </w:style>
  <w:style w:type="paragraph" w:customStyle="1" w:styleId="123">
    <w:name w:val="1.2.3"/>
    <w:basedOn w:val="12"/>
    <w:link w:val="123Char"/>
    <w:autoRedefine/>
    <w:rsid w:val="00361C35"/>
    <w:pPr>
      <w:numPr>
        <w:ilvl w:val="2"/>
        <w:numId w:val="7"/>
      </w:numPr>
      <w:ind w:left="851" w:hanging="788"/>
    </w:pPr>
    <w:rPr>
      <w:caps w:val="0"/>
    </w:rPr>
  </w:style>
  <w:style w:type="character" w:customStyle="1" w:styleId="12Char">
    <w:name w:val="1.2 Char"/>
    <w:basedOn w:val="1Char"/>
    <w:link w:val="12"/>
    <w:rsid w:val="00361C35"/>
    <w:rPr>
      <w:rFonts w:ascii="Times New Roman" w:hAnsi="Times New Roman"/>
      <w:b/>
      <w:caps/>
      <w:sz w:val="26"/>
      <w:lang w:val="vi-VN" w:eastAsia="en-US"/>
    </w:rPr>
  </w:style>
  <w:style w:type="paragraph" w:customStyle="1" w:styleId="1234">
    <w:name w:val="1.2.3.4"/>
    <w:basedOn w:val="Normal"/>
    <w:link w:val="1234Char"/>
    <w:autoRedefine/>
    <w:rsid w:val="00361C35"/>
    <w:pPr>
      <w:numPr>
        <w:ilvl w:val="3"/>
        <w:numId w:val="12"/>
      </w:numPr>
      <w:ind w:left="1134" w:hanging="991"/>
      <w:outlineLvl w:val="3"/>
    </w:pPr>
    <w:rPr>
      <w:rFonts w:ascii="Times New Roman" w:hAnsi="Times New Roman"/>
      <w:b/>
      <w:i/>
    </w:rPr>
  </w:style>
  <w:style w:type="character" w:customStyle="1" w:styleId="123Char">
    <w:name w:val="1.2.3 Char"/>
    <w:basedOn w:val="12Char"/>
    <w:link w:val="123"/>
    <w:rsid w:val="00361C35"/>
    <w:rPr>
      <w:rFonts w:ascii="Times New Roman" w:hAnsi="Times New Roman"/>
      <w:b/>
      <w:caps w:val="0"/>
      <w:sz w:val="26"/>
      <w:lang w:val="vi-VN" w:eastAsia="en-US"/>
    </w:rPr>
  </w:style>
  <w:style w:type="character" w:customStyle="1" w:styleId="1234Char">
    <w:name w:val="1.2.3.4 Char"/>
    <w:basedOn w:val="DefaultParagraphFont"/>
    <w:link w:val="1234"/>
    <w:rsid w:val="00361C35"/>
    <w:rPr>
      <w:rFonts w:ascii="Times New Roman" w:hAnsi="Times New Roman"/>
      <w:b/>
      <w:i/>
      <w:sz w:val="26"/>
      <w:lang w:val="vi-VN" w:eastAsia="en-US"/>
    </w:rPr>
  </w:style>
  <w:style w:type="paragraph" w:styleId="TOC2">
    <w:name w:val="toc 2"/>
    <w:basedOn w:val="Normal"/>
    <w:next w:val="Normal"/>
    <w:autoRedefine/>
    <w:uiPriority w:val="39"/>
    <w:unhideWhenUsed/>
    <w:rsid w:val="00361C35"/>
    <w:pPr>
      <w:spacing w:after="100"/>
      <w:ind w:left="220"/>
    </w:pPr>
  </w:style>
  <w:style w:type="paragraph" w:styleId="TOC3">
    <w:name w:val="toc 3"/>
    <w:basedOn w:val="Normal"/>
    <w:next w:val="Normal"/>
    <w:autoRedefine/>
    <w:uiPriority w:val="39"/>
    <w:unhideWhenUsed/>
    <w:rsid w:val="00361C35"/>
    <w:pPr>
      <w:spacing w:after="100"/>
      <w:ind w:left="440"/>
    </w:pPr>
  </w:style>
  <w:style w:type="paragraph" w:styleId="TOC4">
    <w:name w:val="toc 4"/>
    <w:basedOn w:val="Normal"/>
    <w:next w:val="Normal"/>
    <w:autoRedefine/>
    <w:uiPriority w:val="39"/>
    <w:unhideWhenUsed/>
    <w:rsid w:val="00361C35"/>
    <w:pPr>
      <w:spacing w:after="100"/>
      <w:ind w:left="780"/>
    </w:pPr>
  </w:style>
  <w:style w:type="numbering" w:customStyle="1" w:styleId="Style1">
    <w:name w:val="Style1"/>
    <w:uiPriority w:val="99"/>
    <w:rsid w:val="00361C35"/>
    <w:pPr>
      <w:numPr>
        <w:numId w:val="16"/>
      </w:numPr>
    </w:pPr>
  </w:style>
  <w:style w:type="paragraph" w:styleId="Header">
    <w:name w:val="header"/>
    <w:basedOn w:val="Normal"/>
    <w:link w:val="HeaderChar"/>
    <w:uiPriority w:val="99"/>
    <w:unhideWhenUsed/>
    <w:rsid w:val="00361C3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361C35"/>
    <w:rPr>
      <w:rFonts w:asciiTheme="majorHAnsi" w:hAnsiTheme="majorHAnsi"/>
      <w:sz w:val="26"/>
      <w:lang w:val="vi-VN" w:eastAsia="en-US"/>
    </w:rPr>
  </w:style>
  <w:style w:type="paragraph" w:styleId="Footer">
    <w:name w:val="footer"/>
    <w:basedOn w:val="Normal"/>
    <w:link w:val="FooterChar"/>
    <w:uiPriority w:val="99"/>
    <w:unhideWhenUsed/>
    <w:rsid w:val="00361C3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361C35"/>
    <w:rPr>
      <w:rFonts w:asciiTheme="majorHAnsi" w:hAnsiTheme="majorHAnsi"/>
      <w:sz w:val="26"/>
      <w:lang w:val="vi-VN" w:eastAsia="en-US"/>
    </w:rPr>
  </w:style>
  <w:style w:type="paragraph" w:customStyle="1" w:styleId="Normal1">
    <w:name w:val="Normal1"/>
    <w:basedOn w:val="Normal"/>
    <w:rsid w:val="00361C35"/>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BalloonText">
    <w:name w:val="Balloon Text"/>
    <w:basedOn w:val="Normal"/>
    <w:link w:val="BalloonTextChar"/>
    <w:uiPriority w:val="99"/>
    <w:semiHidden/>
    <w:unhideWhenUsed/>
    <w:rsid w:val="00361C3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C35"/>
    <w:rPr>
      <w:rFonts w:ascii="Segoe UI" w:hAnsi="Segoe UI" w:cs="Segoe UI"/>
      <w:sz w:val="18"/>
      <w:szCs w:val="18"/>
      <w:lang w:val="vi-VN" w:eastAsia="en-US"/>
    </w:rPr>
  </w:style>
  <w:style w:type="paragraph" w:styleId="TableofFigures">
    <w:name w:val="table of figures"/>
    <w:basedOn w:val="Normal"/>
    <w:next w:val="Normal"/>
    <w:uiPriority w:val="99"/>
    <w:unhideWhenUsed/>
    <w:rsid w:val="00361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55541">
      <w:bodyDiv w:val="1"/>
      <w:marLeft w:val="0"/>
      <w:marRight w:val="0"/>
      <w:marTop w:val="0"/>
      <w:marBottom w:val="0"/>
      <w:divBdr>
        <w:top w:val="none" w:sz="0" w:space="0" w:color="auto"/>
        <w:left w:val="none" w:sz="0" w:space="0" w:color="auto"/>
        <w:bottom w:val="none" w:sz="0" w:space="0" w:color="auto"/>
        <w:right w:val="none" w:sz="0" w:space="0" w:color="auto"/>
      </w:divBdr>
    </w:div>
    <w:div w:id="584850113">
      <w:bodyDiv w:val="1"/>
      <w:marLeft w:val="0"/>
      <w:marRight w:val="0"/>
      <w:marTop w:val="0"/>
      <w:marBottom w:val="0"/>
      <w:divBdr>
        <w:top w:val="none" w:sz="0" w:space="0" w:color="auto"/>
        <w:left w:val="none" w:sz="0" w:space="0" w:color="auto"/>
        <w:bottom w:val="none" w:sz="0" w:space="0" w:color="auto"/>
        <w:right w:val="none" w:sz="0" w:space="0" w:color="auto"/>
      </w:divBdr>
    </w:div>
    <w:div w:id="179694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A0823-CCAE-40D4-B34F-F703EDFE2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46</Pages>
  <Words>7109</Words>
  <Characters>40523</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thạnh</dc:creator>
  <cp:keywords/>
  <dc:description/>
  <cp:lastModifiedBy>nguyễn thạnh</cp:lastModifiedBy>
  <cp:revision>35</cp:revision>
  <dcterms:created xsi:type="dcterms:W3CDTF">2017-03-11T01:35:00Z</dcterms:created>
  <dcterms:modified xsi:type="dcterms:W3CDTF">2017-04-02T08:15:00Z</dcterms:modified>
</cp:coreProperties>
</file>